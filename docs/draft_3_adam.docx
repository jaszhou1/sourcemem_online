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5CA" w14:textId="77777777" w:rsidR="00BB2736" w:rsidRDefault="00BB2736" w:rsidP="00BB2736">
      <w:pPr>
        <w:jc w:val="center"/>
        <w:rPr>
          <w:b/>
        </w:rPr>
      </w:pPr>
    </w:p>
    <w:p w14:paraId="120CEA20" w14:textId="77777777" w:rsidR="00BB2736" w:rsidRDefault="00BB2736" w:rsidP="00BB2736">
      <w:pPr>
        <w:jc w:val="center"/>
        <w:rPr>
          <w:b/>
        </w:rPr>
      </w:pPr>
    </w:p>
    <w:p w14:paraId="582AE613" w14:textId="77777777" w:rsidR="00BB2736" w:rsidRDefault="00BB2736" w:rsidP="00BB2736">
      <w:pPr>
        <w:jc w:val="center"/>
        <w:rPr>
          <w:b/>
        </w:rPr>
      </w:pPr>
    </w:p>
    <w:p w14:paraId="480F994B" w14:textId="77777777" w:rsidR="00BB2736" w:rsidRDefault="00BB2736" w:rsidP="00BB2736">
      <w:pPr>
        <w:jc w:val="center"/>
        <w:rPr>
          <w:b/>
        </w:rPr>
      </w:pPr>
    </w:p>
    <w:p w14:paraId="03DA29F7" w14:textId="5FD7DBA9" w:rsidR="00BB2736" w:rsidRDefault="00F21CAA" w:rsidP="00BB2736">
      <w:pPr>
        <w:jc w:val="center"/>
        <w:rPr>
          <w:b/>
        </w:rPr>
      </w:pPr>
      <w:commentRangeStart w:id="0"/>
      <w:commentRangeStart w:id="1"/>
      <w:r>
        <w:rPr>
          <w:b/>
        </w:rPr>
        <w:t xml:space="preserve">Errors in </w:t>
      </w:r>
      <w:r w:rsidR="00744C54">
        <w:rPr>
          <w:b/>
        </w:rPr>
        <w:t>Source Memor</w:t>
      </w:r>
      <w:r>
        <w:rPr>
          <w:b/>
        </w:rPr>
        <w:t>y are driven by</w:t>
      </w:r>
      <w:r w:rsidR="00744C54">
        <w:rPr>
          <w:b/>
        </w:rPr>
        <w:t xml:space="preserve"> both </w:t>
      </w:r>
      <w:r w:rsidR="00BB2736">
        <w:rPr>
          <w:b/>
        </w:rPr>
        <w:t xml:space="preserve">Systematic Intrusions from </w:t>
      </w:r>
      <w:proofErr w:type="gramStart"/>
      <w:r w:rsidR="00BB2736">
        <w:rPr>
          <w:b/>
        </w:rPr>
        <w:t>Non Targets</w:t>
      </w:r>
      <w:proofErr w:type="gramEnd"/>
      <w:r w:rsidR="00744C54">
        <w:rPr>
          <w:b/>
        </w:rPr>
        <w:t xml:space="preserve"> and </w:t>
      </w:r>
      <w:r>
        <w:rPr>
          <w:b/>
        </w:rPr>
        <w:t xml:space="preserve">a </w:t>
      </w:r>
      <w:r w:rsidR="00744C54">
        <w:rPr>
          <w:b/>
        </w:rPr>
        <w:t>Retrieval</w:t>
      </w:r>
      <w:r>
        <w:rPr>
          <w:b/>
        </w:rPr>
        <w:t xml:space="preserve"> Threshold</w:t>
      </w:r>
      <w:commentRangeEnd w:id="0"/>
      <w:r w:rsidR="005E5154">
        <w:rPr>
          <w:rStyle w:val="CommentReference"/>
        </w:rPr>
        <w:commentReference w:id="0"/>
      </w:r>
      <w:commentRangeEnd w:id="1"/>
      <w:r w:rsidR="009E04B3">
        <w:rPr>
          <w:rStyle w:val="CommentReference"/>
        </w:rPr>
        <w:commentReference w:id="1"/>
      </w:r>
    </w:p>
    <w:p w14:paraId="7712BC75" w14:textId="77777777" w:rsidR="00F21CAA" w:rsidRDefault="00F21CAA" w:rsidP="00BB2736">
      <w:pPr>
        <w:jc w:val="center"/>
      </w:pPr>
    </w:p>
    <w:p w14:paraId="63889157" w14:textId="43B6C63D" w:rsidR="00BB2736" w:rsidRDefault="00BB2736" w:rsidP="00BB2736">
      <w:pPr>
        <w:jc w:val="center"/>
      </w:pPr>
      <w:r>
        <w:t xml:space="preserve">Jason Zhou, Adam F. </w:t>
      </w:r>
      <w:proofErr w:type="spellStart"/>
      <w:r>
        <w:t>Osth</w:t>
      </w:r>
      <w:proofErr w:type="spellEnd"/>
      <w:r>
        <w:t>, and Philip L. Smith</w:t>
      </w:r>
    </w:p>
    <w:p w14:paraId="093CA1AF" w14:textId="09B875D3" w:rsidR="00BB2736" w:rsidRDefault="00BB2736" w:rsidP="00BB2736">
      <w:pPr>
        <w:jc w:val="center"/>
      </w:pPr>
      <w:r>
        <w:t>Melbourne School of Psychological Sciences, The University of Melbourne</w:t>
      </w:r>
    </w:p>
    <w:p w14:paraId="76135957" w14:textId="77777777" w:rsidR="00BB2736" w:rsidRDefault="00BB2736" w:rsidP="00BB2736"/>
    <w:p w14:paraId="5F57433C" w14:textId="77777777" w:rsidR="00BB2736" w:rsidRDefault="00BB2736" w:rsidP="00BB2736"/>
    <w:p w14:paraId="31BB2C8A" w14:textId="77777777" w:rsidR="00BB2736" w:rsidRDefault="00BB2736" w:rsidP="00BB2736">
      <w:r>
        <w:t>Corresponding Author:</w:t>
      </w:r>
    </w:p>
    <w:p w14:paraId="74A87881" w14:textId="77777777" w:rsidR="00BB2736" w:rsidRDefault="00BB2736" w:rsidP="00BB2736">
      <w:r>
        <w:t>Jason Zhou</w:t>
      </w:r>
    </w:p>
    <w:p w14:paraId="7E23ECEA" w14:textId="77777777" w:rsidR="00BB2736" w:rsidRDefault="00BB2736" w:rsidP="00BB2736">
      <w:r>
        <w:t>Melbourne School of Psychological Sciences</w:t>
      </w:r>
    </w:p>
    <w:p w14:paraId="4344B72E" w14:textId="77777777" w:rsidR="00BB2736" w:rsidRDefault="00BB2736" w:rsidP="00BB2736">
      <w:r>
        <w:t>The University of Melbourne</w:t>
      </w:r>
    </w:p>
    <w:p w14:paraId="3E344863" w14:textId="77777777" w:rsidR="00BB2736" w:rsidRDefault="00BB2736" w:rsidP="00BB2736">
      <w:r>
        <w:t>Parkville, VIC 3052, AUSTRALIA</w:t>
      </w:r>
    </w:p>
    <w:p w14:paraId="76C9CE49" w14:textId="77777777" w:rsidR="00BB2736" w:rsidRDefault="00BB2736" w:rsidP="00BB2736">
      <w:r>
        <w:t>jasonz1@student.unimelb.edu.au</w:t>
      </w:r>
    </w:p>
    <w:p w14:paraId="36FBBBEF" w14:textId="77777777" w:rsidR="00BB2736" w:rsidRDefault="00BB2736" w:rsidP="00BB2736"/>
    <w:p w14:paraId="72658B93" w14:textId="77777777" w:rsidR="00BB2736" w:rsidRDefault="00BB2736" w:rsidP="00BB2736">
      <w:r>
        <w:t>Declaration of Interest: none</w:t>
      </w:r>
    </w:p>
    <w:p w14:paraId="3CA878BE" w14:textId="77777777" w:rsidR="00BB2736" w:rsidRDefault="00BB2736" w:rsidP="00BB2736"/>
    <w:p w14:paraId="4D1A07C4" w14:textId="4529A83B" w:rsidR="00BB2736" w:rsidRDefault="00BB2736" w:rsidP="00BB2736">
      <w:commentRangeStart w:id="2"/>
      <w:r>
        <w:t xml:space="preserve">Funding sources:  </w:t>
      </w:r>
      <w:commentRangeEnd w:id="2"/>
      <w:r w:rsidR="003A1A68">
        <w:rPr>
          <w:rStyle w:val="CommentReference"/>
        </w:rPr>
        <w:commentReference w:id="2"/>
      </w:r>
    </w:p>
    <w:p w14:paraId="7ACEA2DE" w14:textId="54220B13" w:rsidR="00BB2736" w:rsidRDefault="00BB2736" w:rsidP="00BB2736">
      <w:pPr>
        <w:spacing w:after="160" w:line="259" w:lineRule="auto"/>
      </w:pPr>
      <w:r>
        <w:rPr>
          <w:shd w:val="clear" w:color="auto" w:fill="FFFFFF"/>
        </w:rPr>
        <w:br/>
        <w:t>Data and model code from this article can be found on our Open Science Framework (OSF) page (</w:t>
      </w:r>
      <w:ins w:id="3" w:author="Jason Zhou" w:date="2022-04-12T17:04:00Z">
        <w:r w:rsidR="006C64FC" w:rsidRPr="006C64FC">
          <w:rPr>
            <w:shd w:val="clear" w:color="auto" w:fill="FFFFFF"/>
          </w:rPr>
          <w:t>https://osf.io/76wtm/</w:t>
        </w:r>
      </w:ins>
      <w:r>
        <w:t>)</w:t>
      </w:r>
      <w:r>
        <w:rPr>
          <w:shd w:val="clear" w:color="auto" w:fill="FFFFFF"/>
        </w:rPr>
        <w:t>. This experiment was not pre-registered.</w:t>
      </w:r>
    </w:p>
    <w:p w14:paraId="5EAFE436" w14:textId="23832FD4" w:rsidR="00BB2736" w:rsidRDefault="00BB2736">
      <w:pPr>
        <w:spacing w:after="160" w:line="259" w:lineRule="auto"/>
      </w:pPr>
      <w:r>
        <w:br w:type="page"/>
      </w:r>
    </w:p>
    <w:p w14:paraId="78163B62" w14:textId="4BB7A132" w:rsidR="002D5322" w:rsidRDefault="002D5322" w:rsidP="002D5322">
      <w:pPr>
        <w:jc w:val="center"/>
      </w:pPr>
      <w:r>
        <w:lastRenderedPageBreak/>
        <w:t>Abstract</w:t>
      </w:r>
    </w:p>
    <w:p w14:paraId="00876772" w14:textId="5E44F4ED" w:rsidR="008B2B1D" w:rsidRDefault="004E2AF7" w:rsidP="002D5322">
      <w:pPr>
        <w:rPr>
          <w:ins w:id="4" w:author="Jason Zhou" w:date="2022-04-12T11:24:00Z"/>
        </w:rPr>
      </w:pPr>
      <w:r>
        <w:tab/>
      </w:r>
      <w:ins w:id="5" w:author="Jason Zhou" w:date="2022-04-12T10:38:00Z">
        <w:r>
          <w:t xml:space="preserve">Previous </w:t>
        </w:r>
      </w:ins>
      <w:ins w:id="6" w:author="Jason Zhou" w:date="2022-04-12T10:39:00Z">
        <w:r>
          <w:t xml:space="preserve">research has characterized </w:t>
        </w:r>
      </w:ins>
      <w:ins w:id="7" w:author="Jason Zhou" w:date="2022-04-12T11:30:00Z">
        <w:r w:rsidR="00DF72F6">
          <w:t xml:space="preserve">source </w:t>
        </w:r>
      </w:ins>
      <w:ins w:id="8" w:author="Jason Zhou" w:date="2022-04-12T10:39:00Z">
        <w:r>
          <w:t xml:space="preserve">retrieval as a </w:t>
        </w:r>
        <w:proofErr w:type="spellStart"/>
        <w:r>
          <w:t>thresholded</w:t>
        </w:r>
        <w:proofErr w:type="spellEnd"/>
        <w:r>
          <w:t xml:space="preserve"> process, </w:t>
        </w:r>
      </w:ins>
      <w:ins w:id="9" w:author="Jason Zhou" w:date="2022-04-12T11:30:00Z">
        <w:r w:rsidR="00DF72F6">
          <w:t>which</w:t>
        </w:r>
      </w:ins>
      <w:ins w:id="10" w:author="Jason Zhou" w:date="2022-04-12T11:17:00Z">
        <w:r w:rsidR="009C1F87">
          <w:t xml:space="preserve"> fails on a proportion of trials</w:t>
        </w:r>
      </w:ins>
      <w:ins w:id="11" w:author="Jason Zhou" w:date="2022-04-12T11:30:00Z">
        <w:r w:rsidR="00BB2736">
          <w:t xml:space="preserve"> and generates guesses</w:t>
        </w:r>
      </w:ins>
      <w:ins w:id="12" w:author="Jason Zhou" w:date="2022-04-12T10:43:00Z">
        <w:r w:rsidR="00490AC8">
          <w:t xml:space="preserve">, as opposed to a continuous process, </w:t>
        </w:r>
      </w:ins>
      <w:ins w:id="13" w:author="Jason Zhou" w:date="2022-04-12T11:18:00Z">
        <w:r w:rsidR="009C1F87">
          <w:t>where</w:t>
        </w:r>
      </w:ins>
      <w:ins w:id="14" w:author="Jason Zhou" w:date="2022-04-12T10:43:00Z">
        <w:r w:rsidR="00490AC8">
          <w:t xml:space="preserve"> response precision varies </w:t>
        </w:r>
      </w:ins>
      <w:ins w:id="15" w:author="Jason Zhou" w:date="2022-04-12T11:18:00Z">
        <w:r w:rsidR="009C1F87">
          <w:t xml:space="preserve">across trials </w:t>
        </w:r>
      </w:ins>
      <w:ins w:id="16" w:author="Jason Zhou" w:date="2022-04-12T10:43:00Z">
        <w:r w:rsidR="00490AC8">
          <w:t>but is never zero</w:t>
        </w:r>
      </w:ins>
      <w:ins w:id="17" w:author="Jason Zhou" w:date="2022-04-12T10:44:00Z">
        <w:r w:rsidR="00490AC8">
          <w:t xml:space="preserve">. </w:t>
        </w:r>
      </w:ins>
      <w:ins w:id="18" w:author="Jason Zhou" w:date="2022-04-12T11:20:00Z">
        <w:r w:rsidR="008B2B1D">
          <w:t xml:space="preserve">The </w:t>
        </w:r>
        <w:proofErr w:type="spellStart"/>
        <w:r w:rsidR="008B2B1D">
          <w:t>thresholded</w:t>
        </w:r>
        <w:proofErr w:type="spellEnd"/>
        <w:r w:rsidR="008B2B1D">
          <w:t xml:space="preserve"> </w:t>
        </w:r>
      </w:ins>
      <w:ins w:id="19" w:author="Jason Zhou" w:date="2022-04-12T11:21:00Z">
        <w:r w:rsidR="008B2B1D">
          <w:t xml:space="preserve">view of source retrieval is largely based on the observation </w:t>
        </w:r>
      </w:ins>
      <w:r w:rsidR="008B2B1D">
        <w:t xml:space="preserve">of </w:t>
      </w:r>
      <w:ins w:id="20" w:author="Jason Zhou" w:date="2022-04-12T11:20:00Z">
        <w:r w:rsidR="008B2B1D">
          <w:t>heavy tailed distributions of response error, though</w:t>
        </w:r>
      </w:ins>
      <w:ins w:id="21" w:author="Jason Zhou" w:date="2022-04-12T11:24:00Z">
        <w:r w:rsidR="008B2B1D">
          <w:t>t</w:t>
        </w:r>
      </w:ins>
      <w:ins w:id="22" w:author="Jason Zhou" w:date="2022-04-12T11:20:00Z">
        <w:r w:rsidR="008B2B1D">
          <w:t xml:space="preserve"> to reflect a large proportion of</w:t>
        </w:r>
      </w:ins>
      <w:ins w:id="23" w:author="Jason Zhou" w:date="2022-04-12T11:14:00Z">
        <w:r w:rsidR="0025310A">
          <w:t xml:space="preserve"> </w:t>
        </w:r>
      </w:ins>
      <w:ins w:id="24" w:author="Jason Zhou" w:date="2022-04-12T11:21:00Z">
        <w:r w:rsidR="008B2B1D">
          <w:t>“memory-less” tria</w:t>
        </w:r>
      </w:ins>
      <w:ins w:id="25" w:author="Jason Zhou" w:date="2022-04-12T11:22:00Z">
        <w:r w:rsidR="008B2B1D">
          <w:t xml:space="preserve">ls. </w:t>
        </w:r>
      </w:ins>
      <w:ins w:id="26" w:author="Jason Zhou" w:date="2022-04-12T10:45:00Z">
        <w:r w:rsidR="00490AC8">
          <w:t>In the current study, we</w:t>
        </w:r>
      </w:ins>
      <w:ins w:id="27" w:author="Jason Zhou" w:date="2022-04-12T11:22:00Z">
        <w:r w:rsidR="008B2B1D">
          <w:t xml:space="preserve"> consider the extent to which </w:t>
        </w:r>
        <w:del w:id="28" w:author="Adam Osth" w:date="2022-04-20T17:34:00Z">
          <w:r w:rsidR="008B2B1D" w:rsidDel="009E04B3">
            <w:delText xml:space="preserve">these </w:delText>
          </w:r>
        </w:del>
        <w:r w:rsidR="008B2B1D">
          <w:t xml:space="preserve">errors </w:t>
        </w:r>
      </w:ins>
      <w:ins w:id="29" w:author="Adam Osth" w:date="2022-04-20T17:34:00Z">
        <w:r w:rsidR="009E04B3">
          <w:t>for a given</w:t>
        </w:r>
      </w:ins>
      <w:ins w:id="30" w:author="Adam Osth" w:date="2022-04-20T17:35:00Z">
        <w:r w:rsidR="009E04B3">
          <w:t xml:space="preserve"> cue </w:t>
        </w:r>
      </w:ins>
      <w:ins w:id="31" w:author="Jason Zhou" w:date="2022-04-12T11:22:00Z">
        <w:r w:rsidR="008B2B1D">
          <w:t xml:space="preserve">might </w:t>
        </w:r>
      </w:ins>
      <w:ins w:id="32" w:author="Jason Zhou" w:date="2022-04-13T09:11:00Z">
        <w:r w:rsidR="004518A4">
          <w:t>reflect</w:t>
        </w:r>
      </w:ins>
      <w:ins w:id="33" w:author="Jason Zhou" w:date="2022-04-12T11:22:00Z">
        <w:r w:rsidR="008B2B1D">
          <w:t xml:space="preserve"> systematic intrusions</w:t>
        </w:r>
      </w:ins>
      <w:ins w:id="34" w:author="Jason Zhou" w:date="2022-04-12T11:23:00Z">
        <w:r w:rsidR="008B2B1D">
          <w:t xml:space="preserve"> </w:t>
        </w:r>
      </w:ins>
      <w:ins w:id="35" w:author="Adam Osth" w:date="2022-04-20T17:34:00Z">
        <w:r w:rsidR="009E04B3">
          <w:t xml:space="preserve">from </w:t>
        </w:r>
      </w:ins>
      <w:ins w:id="36" w:author="Adam Osth" w:date="2022-04-20T17:35:00Z">
        <w:r w:rsidR="009E04B3">
          <w:t>the locations of the other list items</w:t>
        </w:r>
      </w:ins>
      <w:ins w:id="37" w:author="Adam Osth" w:date="2022-04-20T17:36:00Z">
        <w:r w:rsidR="009E04B3">
          <w:t xml:space="preserve">, </w:t>
        </w:r>
      </w:ins>
      <w:ins w:id="38" w:author="Jason Zhou" w:date="2022-04-12T11:22:00Z">
        <w:del w:id="39" w:author="Adam Osth" w:date="2022-04-20T17:36:00Z">
          <w:r w:rsidR="008B2B1D" w:rsidDel="009E04B3">
            <w:delText xml:space="preserve">rather </w:delText>
          </w:r>
        </w:del>
      </w:ins>
      <w:ins w:id="40" w:author="Jason Zhou" w:date="2022-04-12T11:23:00Z">
        <w:del w:id="41" w:author="Adam Osth" w:date="2022-04-20T17:36:00Z">
          <w:r w:rsidR="008B2B1D" w:rsidDel="009E04B3">
            <w:delText>than source guessing</w:delText>
          </w:r>
        </w:del>
      </w:ins>
      <w:ins w:id="42" w:author="Adam Osth" w:date="2022-04-20T17:35:00Z">
        <w:r w:rsidR="009E04B3">
          <w:t>which can mimic</w:t>
        </w:r>
      </w:ins>
      <w:ins w:id="43" w:author="Adam Osth" w:date="2022-04-20T17:36:00Z">
        <w:r w:rsidR="009E04B3">
          <w:t xml:space="preserve"> source guessing</w:t>
        </w:r>
      </w:ins>
      <w:ins w:id="44" w:author="Jason Zhou" w:date="2022-04-12T11:23:00Z">
        <w:r w:rsidR="008B2B1D">
          <w:t>.</w:t>
        </w:r>
      </w:ins>
      <w:r w:rsidR="008B2B1D">
        <w:t xml:space="preserve"> </w:t>
      </w:r>
      <w:del w:id="45" w:author="Adam Osth" w:date="2022-04-20T17:36:00Z">
        <w:r w:rsidR="00914011" w:rsidDel="009E04B3">
          <w:delText xml:space="preserve">Intrusions occur when information about a </w:delText>
        </w:r>
        <w:r w:rsidR="007A1F9F" w:rsidDel="009E04B3">
          <w:delText>non</w:delText>
        </w:r>
      </w:del>
      <w:del w:id="46" w:author="Adam Osth" w:date="2022-04-20T17:34:00Z">
        <w:r w:rsidR="007A1F9F" w:rsidDel="009E04B3">
          <w:delText xml:space="preserve"> </w:delText>
        </w:r>
      </w:del>
      <w:del w:id="47" w:author="Adam Osth" w:date="2022-04-20T17:36:00Z">
        <w:r w:rsidR="007A1F9F" w:rsidDel="009E04B3">
          <w:delText>target</w:delText>
        </w:r>
        <w:r w:rsidR="00914011" w:rsidDel="009E04B3">
          <w:delText xml:space="preserve"> item is erroneously reported in place of the target item and have been observed in tasks ranging from serial recall to visual working memory. </w:delText>
        </w:r>
      </w:del>
      <w:ins w:id="48" w:author="Jason Zhou" w:date="2022-04-12T11:02:00Z">
        <w:del w:id="49" w:author="Adam Osth" w:date="2022-04-20T17:36:00Z">
          <w:r w:rsidR="007C2091" w:rsidDel="009E04B3">
            <w:delText>When items are uniformly distributed</w:delText>
          </w:r>
        </w:del>
      </w:ins>
      <w:ins w:id="50" w:author="Jason Zhou" w:date="2022-04-12T11:03:00Z">
        <w:del w:id="51" w:author="Adam Osth" w:date="2022-04-20T17:36:00Z">
          <w:r w:rsidR="007C2091" w:rsidDel="009E04B3">
            <w:delText xml:space="preserve"> at study, then intrusion from non targets at test may appear uniform</w:delText>
          </w:r>
        </w:del>
      </w:ins>
      <w:ins w:id="52" w:author="Jason Zhou" w:date="2022-04-12T11:04:00Z">
        <w:del w:id="53" w:author="Adam Osth" w:date="2022-04-20T17:36:00Z">
          <w:r w:rsidR="007C2091" w:rsidDel="009E04B3">
            <w:delText xml:space="preserve">, i.e. responses </w:delText>
          </w:r>
          <w:r w:rsidR="00D34CA7" w:rsidDel="009E04B3">
            <w:delText xml:space="preserve">in the absence of </w:delText>
          </w:r>
          <w:r w:rsidR="007C2091" w:rsidDel="009E04B3">
            <w:delText xml:space="preserve">information, </w:delText>
          </w:r>
          <w:r w:rsidR="00D34CA7" w:rsidDel="009E04B3">
            <w:delText>despite actually being driven by information for a different item.</w:delText>
          </w:r>
        </w:del>
      </w:ins>
      <w:ins w:id="54" w:author="Jason Zhou" w:date="2022-04-12T11:05:00Z">
        <w:del w:id="55" w:author="Adam Osth" w:date="2022-04-20T17:36:00Z">
          <w:r w:rsidR="00D34CA7" w:rsidDel="009E04B3">
            <w:delText xml:space="preserve"> </w:delText>
          </w:r>
        </w:del>
      </w:ins>
      <w:r w:rsidR="00914011">
        <w:t>Using the circular diffusion of decision making</w:t>
      </w:r>
      <w:ins w:id="56" w:author="Adam Osth" w:date="2022-04-20T17:36:00Z">
        <w:r w:rsidR="009B49E4">
          <w:t>, which accounts for both response errors and RTs,</w:t>
        </w:r>
      </w:ins>
      <w:r w:rsidR="00914011">
        <w:t xml:space="preserve"> we found that intrusions account for some, but not all, errors in a continuous-report source memory task. </w:t>
      </w:r>
      <w:ins w:id="57" w:author="Jason Zhou" w:date="2022-04-12T11:27:00Z">
        <w:r w:rsidR="00DF72F6">
          <w:t>Additionally, w</w:t>
        </w:r>
      </w:ins>
      <w:ins w:id="58" w:author="Jason Zhou" w:date="2022-04-12T11:26:00Z">
        <w:r w:rsidR="00DF72F6">
          <w:t xml:space="preserve">e found that </w:t>
        </w:r>
        <w:del w:id="59" w:author="Adam Osth" w:date="2022-04-20T17:37:00Z">
          <w:r w:rsidR="00DF72F6" w:rsidDel="009B49E4">
            <w:delText>a model in which the</w:delText>
          </w:r>
        </w:del>
      </w:ins>
      <w:ins w:id="60" w:author="Jason Zhou" w:date="2022-04-12T11:25:00Z">
        <w:del w:id="61" w:author="Adam Osth" w:date="2022-04-20T17:37:00Z">
          <w:r w:rsidR="008B2B1D" w:rsidDel="009B49E4">
            <w:delText xml:space="preserve"> probability of a given </w:delText>
          </w:r>
          <w:r w:rsidR="00DF72F6" w:rsidDel="009B49E4">
            <w:delText>non</w:delText>
          </w:r>
        </w:del>
        <w:del w:id="62" w:author="Adam Osth" w:date="2022-04-20T17:34:00Z">
          <w:r w:rsidR="00DF72F6" w:rsidDel="009E04B3">
            <w:delText xml:space="preserve"> </w:delText>
          </w:r>
        </w:del>
        <w:del w:id="63" w:author="Adam Osth" w:date="2022-04-20T17:37:00Z">
          <w:r w:rsidR="00DF72F6" w:rsidDel="009B49E4">
            <w:delText xml:space="preserve">target intruding is determined by the spatiotemporal similarity </w:delText>
          </w:r>
        </w:del>
      </w:ins>
      <w:ins w:id="64" w:author="Jason Zhou" w:date="2022-04-12T11:27:00Z">
        <w:del w:id="65" w:author="Adam Osth" w:date="2022-04-20T17:37:00Z">
          <w:r w:rsidR="00DF72F6" w:rsidDel="009B49E4">
            <w:delText>of its study event and that of the target provided the best account of response error and time data</w:delText>
          </w:r>
        </w:del>
      </w:ins>
      <w:ins w:id="66" w:author="Adam Osth" w:date="2022-04-20T17:37:00Z">
        <w:r w:rsidR="009B49E4">
          <w:t>intrusion errors were more likely to come from items studied in nearby locations and times, but not from semantically or perceptually similar cues</w:t>
        </w:r>
      </w:ins>
      <w:ins w:id="67" w:author="Jason Zhou" w:date="2022-04-12T11:27:00Z">
        <w:r w:rsidR="00DF72F6">
          <w:t xml:space="preserve">. </w:t>
        </w:r>
      </w:ins>
      <w:ins w:id="68" w:author="Jason Zhou" w:date="2022-04-12T11:28:00Z">
        <w:r w:rsidR="00DF72F6">
          <w:t xml:space="preserve">Ultimately, our findings support a </w:t>
        </w:r>
        <w:proofErr w:type="spellStart"/>
        <w:r w:rsidR="00DF72F6">
          <w:t>thresholded</w:t>
        </w:r>
        <w:proofErr w:type="spellEnd"/>
        <w:r w:rsidR="00DF72F6">
          <w:t xml:space="preserve"> view of source retrieval, but suggest that previous work has overestimated the proportion of </w:t>
        </w:r>
      </w:ins>
      <w:ins w:id="69" w:author="Jason Zhou" w:date="2022-04-12T11:29:00Z">
        <w:r w:rsidR="00DF72F6">
          <w:t>guesses which have been conflated with intrusions.</w:t>
        </w:r>
      </w:ins>
    </w:p>
    <w:p w14:paraId="6A723D48" w14:textId="7ACA3C66" w:rsidR="002D5322" w:rsidRDefault="002D5322" w:rsidP="002D5322"/>
    <w:p w14:paraId="49120CC1" w14:textId="77777777" w:rsidR="002D5322" w:rsidRDefault="002D5322" w:rsidP="002D5322">
      <w:pPr>
        <w:tabs>
          <w:tab w:val="left" w:pos="4349"/>
        </w:tabs>
        <w:ind w:firstLine="720"/>
      </w:pPr>
    </w:p>
    <w:p w14:paraId="7B394F66" w14:textId="5BF00F2E" w:rsidR="00BB2736" w:rsidRDefault="002D5322" w:rsidP="00BB2736">
      <w:pPr>
        <w:tabs>
          <w:tab w:val="left" w:pos="4349"/>
        </w:tabs>
        <w:rPr>
          <w:bCs/>
        </w:rPr>
      </w:pPr>
      <w:r>
        <w:rPr>
          <w:i/>
        </w:rPr>
        <w:lastRenderedPageBreak/>
        <w:t xml:space="preserve">Keywords: </w:t>
      </w:r>
      <w:r>
        <w:rPr>
          <w:bCs/>
        </w:rPr>
        <w:t xml:space="preserve">source memory, intrusion, swap error, contiguity, response times </w:t>
      </w:r>
      <w:r w:rsidR="00BB2736">
        <w:rPr>
          <w:bCs/>
        </w:rPr>
        <w:br w:type="page"/>
      </w:r>
    </w:p>
    <w:p w14:paraId="764B1435" w14:textId="77777777" w:rsidR="00B6673F" w:rsidRDefault="00B6673F" w:rsidP="00F8377F">
      <w:pPr>
        <w:ind w:firstLine="720"/>
        <w:rPr>
          <w:ins w:id="70" w:author="Jason Zhou" w:date="2022-04-28T16:31:00Z"/>
        </w:rPr>
      </w:pPr>
      <w:commentRangeStart w:id="71"/>
      <w:commentRangeEnd w:id="71"/>
      <w:r>
        <w:rPr>
          <w:rStyle w:val="CommentReference"/>
        </w:rPr>
        <w:lastRenderedPageBreak/>
        <w:commentReference w:id="71"/>
      </w:r>
    </w:p>
    <w:p w14:paraId="64E3A6C0" w14:textId="5513DE7C" w:rsidR="00254A5A" w:rsidRDefault="003958DA" w:rsidP="00F8377F">
      <w:pPr>
        <w:ind w:firstLine="720"/>
        <w:rPr>
          <w:ins w:id="72" w:author="Adam Osth" w:date="2022-04-20T17:43:00Z"/>
        </w:rPr>
      </w:pPr>
      <w:r>
        <w:t xml:space="preserve">When we recall </w:t>
      </w:r>
      <w:proofErr w:type="gramStart"/>
      <w:r>
        <w:t>a past experience</w:t>
      </w:r>
      <w:proofErr w:type="gramEnd"/>
      <w:r>
        <w:t xml:space="preserve">, we often not only retrieve information </w:t>
      </w:r>
      <w:r w:rsidR="00EF6F5E">
        <w:t>about an item in memory, but also information about the conditions under which that memory was formed</w:t>
      </w:r>
      <w:ins w:id="73" w:author="Adam Osth" w:date="2022-04-20T17:38:00Z">
        <w:r w:rsidR="00304838">
          <w:t xml:space="preserve"> --</w:t>
        </w:r>
      </w:ins>
      <w:del w:id="74" w:author="Adam Osth" w:date="2022-04-20T17:38:00Z">
        <w:r w:rsidR="00EF6F5E" w:rsidDel="00304838">
          <w:delText>, or</w:delText>
        </w:r>
      </w:del>
      <w:r w:rsidR="00EF6F5E">
        <w:t xml:space="preserve">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ins w:id="75" w:author="Jason Zhou" w:date="2022-04-07T15:26:00Z">
        <w:r w:rsidR="007B7002">
          <w:t xml:space="preserve">In contrast to recognition tasks, where the focus is on the presence or absence of an item in the study episode, the focus in the source memory task is on the </w:t>
        </w:r>
        <w:proofErr w:type="gramStart"/>
        <w:r w:rsidR="007B7002">
          <w:t>particular context</w:t>
        </w:r>
        <w:proofErr w:type="gramEnd"/>
        <w:r w:rsidR="007B7002">
          <w:t xml:space="preserve"> in which items are studied. </w:t>
        </w:r>
      </w:ins>
      <w:r w:rsidR="00457875">
        <w:t xml:space="preserve">In a </w:t>
      </w:r>
      <w:ins w:id="76" w:author="Jason Zhou" w:date="2022-04-07T15:27:00Z">
        <w:r w:rsidR="005357DE">
          <w:t xml:space="preserve">typical </w:t>
        </w:r>
      </w:ins>
      <w:r w:rsidR="00457875">
        <w:t xml:space="preserve">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ins w:id="77" w:author="Jason Zhou" w:date="2022-04-07T14:43:00Z">
        <w:r w:rsidR="00A25DF1">
          <w:t>In these types of tasks, t</w:t>
        </w:r>
      </w:ins>
      <w:ins w:id="78" w:author="Jason Zhou" w:date="2022-04-07T14:42:00Z">
        <w:r w:rsidR="00A25DF1">
          <w:t xml:space="preserve">he </w:t>
        </w:r>
      </w:ins>
      <w:ins w:id="79" w:author="Jason Zhou" w:date="2022-04-07T14:36:00Z">
        <w:r w:rsidR="00ED4874">
          <w:t>source</w:t>
        </w:r>
      </w:ins>
      <w:ins w:id="80" w:author="Jason Zhou" w:date="2022-04-07T14:37:00Z">
        <w:r w:rsidR="00ED4874">
          <w:t xml:space="preserve"> </w:t>
        </w:r>
      </w:ins>
      <w:ins w:id="81" w:author="Jason Zhou" w:date="2022-04-07T14:44:00Z">
        <w:r w:rsidR="00A25DF1">
          <w:t xml:space="preserve">of an item </w:t>
        </w:r>
      </w:ins>
      <w:ins w:id="82" w:author="Jason Zhou" w:date="2022-04-07T14:40:00Z">
        <w:r w:rsidR="00A25DF1">
          <w:t xml:space="preserve">is a </w:t>
        </w:r>
      </w:ins>
      <w:ins w:id="83" w:author="Jason Zhou" w:date="2022-04-07T14:38:00Z">
        <w:r w:rsidR="00ED4874">
          <w:t>part of the associative structure</w:t>
        </w:r>
      </w:ins>
      <w:ins w:id="84" w:author="Jason Zhou" w:date="2022-04-07T14:41:00Z">
        <w:r w:rsidR="00A25DF1">
          <w:t xml:space="preserve"> of the information that is encoded in memory</w:t>
        </w:r>
      </w:ins>
      <w:ins w:id="85" w:author="Jason Zhou" w:date="2022-04-07T14:44:00Z">
        <w:r w:rsidR="00A25DF1">
          <w:t>, which can act as a cue for retrieval</w:t>
        </w:r>
      </w:ins>
      <w:ins w:id="86" w:author="Jason Zhou" w:date="2022-04-07T14:42:00Z">
        <w:r w:rsidR="00A25DF1">
          <w:t>.</w:t>
        </w:r>
      </w:ins>
      <w:ins w:id="87" w:author="Jason Zhou" w:date="2022-04-07T14:44:00Z">
        <w:r w:rsidR="00A25DF1">
          <w:t xml:space="preserve"> </w:t>
        </w:r>
      </w:ins>
      <w:ins w:id="88" w:author="Jason Zhou" w:date="2022-04-07T14:22:00Z">
        <w:r w:rsidR="005C405C">
          <w:t xml:space="preserve">Source memory tasks are theoretically important because </w:t>
        </w:r>
      </w:ins>
      <w:ins w:id="89" w:author="Jason Zhou" w:date="2022-04-07T14:23:00Z">
        <w:r w:rsidR="005C405C">
          <w:t>they offer insight into</w:t>
        </w:r>
      </w:ins>
      <w:ins w:id="90" w:author="Jason Zhou" w:date="2022-04-07T14:45:00Z">
        <w:r w:rsidR="00A25DF1">
          <w:t xml:space="preserve"> </w:t>
        </w:r>
        <w:r w:rsidR="008F056C">
          <w:t>how items</w:t>
        </w:r>
      </w:ins>
      <w:ins w:id="91" w:author="Jason Zhou" w:date="2022-04-07T14:47:00Z">
        <w:r w:rsidR="008F056C">
          <w:t xml:space="preserve"> become associated with contexts</w:t>
        </w:r>
      </w:ins>
      <w:ins w:id="92" w:author="Jason Zhou" w:date="2022-04-07T15:05:00Z">
        <w:r w:rsidR="003D2A3C">
          <w:t xml:space="preserve">, which </w:t>
        </w:r>
      </w:ins>
      <w:ins w:id="93" w:author="Jason Zhou" w:date="2022-04-07T15:13:00Z">
        <w:r w:rsidR="008C59A2">
          <w:t>bears on how information is organized and stored in memory</w:t>
        </w:r>
      </w:ins>
      <w:ins w:id="94" w:author="Jason Zhou" w:date="2022-04-07T15:19:00Z">
        <w:r w:rsidR="00BC39A8">
          <w:t xml:space="preserve">. </w:t>
        </w:r>
      </w:ins>
      <w:r w:rsidR="00ED4874">
        <w:t xml:space="preserve">Several models have been advanced to understand the processes governing both recognition and source judgements (e.g., </w:t>
      </w:r>
      <w:commentRangeStart w:id="95"/>
      <w:proofErr w:type="spellStart"/>
      <w:ins w:id="96" w:author="Adam Osth" w:date="2022-04-20T17:39:00Z">
        <w:r w:rsidR="00304838">
          <w:t>Osth</w:t>
        </w:r>
        <w:proofErr w:type="spellEnd"/>
        <w:r w:rsidR="00304838">
          <w:t>, Fox, McKague, Dennis, &amp; Heathcote, 2018</w:t>
        </w:r>
        <w:commentRangeEnd w:id="95"/>
        <w:r w:rsidR="00304838">
          <w:rPr>
            <w:rStyle w:val="CommentReference"/>
          </w:rPr>
          <w:commentReference w:id="95"/>
        </w:r>
        <w:r w:rsidR="00304838">
          <w:t xml:space="preserve">; </w:t>
        </w:r>
      </w:ins>
      <w:proofErr w:type="spellStart"/>
      <w:ins w:id="97" w:author="Adam Osth" w:date="2022-04-20T17:40:00Z">
        <w:r w:rsidR="00304838">
          <w:t>Onyper</w:t>
        </w:r>
        <w:proofErr w:type="spellEnd"/>
        <w:r w:rsidR="00304838">
          <w:t xml:space="preserve">, Zhang, &amp; Howard, 2008; </w:t>
        </w:r>
      </w:ins>
      <w:proofErr w:type="spellStart"/>
      <w:r w:rsidR="00ED4874">
        <w:t>Yonelinas</w:t>
      </w:r>
      <w:proofErr w:type="spellEnd"/>
      <w:r w:rsidR="00ED4874">
        <w:t xml:space="preserve">, 1999; </w:t>
      </w:r>
      <w:proofErr w:type="spellStart"/>
      <w:r w:rsidR="00ED4874">
        <w:t>Slotnick</w:t>
      </w:r>
      <w:proofErr w:type="spellEnd"/>
      <w:r w:rsidR="00ED4874">
        <w:t xml:space="preserve"> &amp; Dodson, 2005; </w:t>
      </w:r>
      <w:proofErr w:type="spellStart"/>
      <w:r w:rsidR="00ED4874">
        <w:t>Hautus</w:t>
      </w:r>
      <w:proofErr w:type="spellEnd"/>
      <w:r w:rsidR="00ED4874">
        <w:t xml:space="preserve"> et al., 2008).</w:t>
      </w:r>
      <w:r w:rsidR="00164B62">
        <w:br/>
      </w:r>
      <w:r w:rsidR="00164B62">
        <w:tab/>
      </w:r>
      <w:r w:rsidR="005357DE">
        <w:t xml:space="preserve">A key theoretical questions these models </w:t>
      </w:r>
      <w:del w:id="98" w:author="Adam Osth" w:date="2022-04-20T17:40:00Z">
        <w:r w:rsidR="00853B21" w:rsidDel="00304838">
          <w:delText xml:space="preserve">seek to </w:delText>
        </w:r>
        <w:r w:rsidR="005357DE" w:rsidDel="00304838">
          <w:delText>answer</w:delText>
        </w:r>
      </w:del>
      <w:ins w:id="99" w:author="Adam Osth" w:date="2022-04-20T17:40:00Z">
        <w:r w:rsidR="00304838">
          <w:t>often address</w:t>
        </w:r>
      </w:ins>
      <w:r w:rsidR="005357DE">
        <w:t xml:space="preserve"> is </w:t>
      </w:r>
      <w:r w:rsidR="00164B62">
        <w:t xml:space="preserve">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ins w:id="100" w:author="Jason Zhou" w:date="2022-03-29T12:07:00Z">
        <w:r w:rsidR="00FC4BBC">
          <w:t xml:space="preserve">In continuous models of source memory, </w:t>
        </w:r>
      </w:ins>
      <w:ins w:id="101" w:author="Jason Zhou" w:date="2022-03-29T12:08:00Z">
        <w:r w:rsidR="00FC4BBC">
          <w:t xml:space="preserve">which are based on Signal Detection Theory, memory strength is assumed to vary </w:t>
        </w:r>
      </w:ins>
      <w:ins w:id="102" w:author="Jason Zhou" w:date="2022-03-29T12:09:00Z">
        <w:r w:rsidR="00FC4BBC">
          <w:t>continuously,</w:t>
        </w:r>
      </w:ins>
      <w:r w:rsidR="00DF3B50">
        <w:t xml:space="preserve">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ins w:id="103" w:author="Adam Osth" w:date="2022-04-20T17:41:00Z">
        <w:r w:rsidR="00254A5A">
          <w:t>Glanzer</w:t>
        </w:r>
        <w:proofErr w:type="spellEnd"/>
        <w:r w:rsidR="00254A5A">
          <w:t xml:space="preserve">, </w:t>
        </w:r>
        <w:proofErr w:type="spellStart"/>
        <w:r w:rsidR="00254A5A">
          <w:t>Hilford</w:t>
        </w:r>
        <w:proofErr w:type="spellEnd"/>
        <w:r w:rsidR="00254A5A">
          <w:t xml:space="preserve">, &amp; Kim, 2004; </w:t>
        </w:r>
      </w:ins>
      <w:commentRangeStart w:id="104"/>
      <w:proofErr w:type="spellStart"/>
      <w:r w:rsidR="00DF3B50">
        <w:t>Mickes</w:t>
      </w:r>
      <w:proofErr w:type="spellEnd"/>
      <w:r w:rsidR="00BF0316">
        <w:t xml:space="preserve"> et al</w:t>
      </w:r>
      <w:commentRangeEnd w:id="104"/>
      <w:r w:rsidR="00304838">
        <w:rPr>
          <w:rStyle w:val="CommentReference"/>
        </w:rPr>
        <w:commentReference w:id="104"/>
      </w:r>
      <w:r w:rsidR="00BF0316">
        <w:t>.</w:t>
      </w:r>
      <w:r w:rsidR="00DF3B50">
        <w:t xml:space="preserve">, 2009). In contrast, threshold or discrete-state models assume that </w:t>
      </w:r>
      <w:r w:rsidR="00FC4E0F">
        <w:lastRenderedPageBreak/>
        <w:t xml:space="preserve">memory strength for an item must reach a certain threshold in order for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w:t>
      </w:r>
      <w:ins w:id="105" w:author="Adam Osth" w:date="2022-04-20T17:41:00Z">
        <w:r w:rsidR="00254A5A">
          <w:t>,</w:t>
        </w:r>
      </w:ins>
      <w:r w:rsidR="0001696A">
        <w:t xml:space="preserve"> or</w:t>
      </w:r>
      <w:r w:rsidR="006C49FF">
        <w:t xml:space="preserve"> are guesses</w:t>
      </w:r>
      <w:del w:id="106" w:author="Adam Osth" w:date="2022-04-20T17:42:00Z">
        <w:r w:rsidR="00652CC7" w:rsidDel="00254A5A">
          <w:delText>,</w:delText>
        </w:r>
      </w:del>
      <w:r w:rsidR="00652CC7">
        <w:t xml:space="preserve"> made in the absence of information</w:t>
      </w:r>
      <w:del w:id="107" w:author="Adam Osth" w:date="2022-04-20T17:42:00Z">
        <w:r w:rsidR="00652CC7" w:rsidDel="00254A5A">
          <w:delText>,</w:delText>
        </w:r>
      </w:del>
      <w:r w:rsidR="006C49FF">
        <w:t xml:space="preserve"> </w:t>
      </w:r>
      <w:commentRangeStart w:id="108"/>
      <w:r w:rsidR="006C49FF">
        <w:t xml:space="preserve">when the memory is below the retrieval threshold </w:t>
      </w:r>
      <w:commentRangeEnd w:id="108"/>
      <w:r w:rsidR="00254A5A">
        <w:rPr>
          <w:rStyle w:val="CommentReference"/>
        </w:rPr>
        <w:commentReference w:id="108"/>
      </w:r>
      <w:proofErr w:type="gramStart"/>
      <w:ins w:id="109" w:author="Adam Osth" w:date="2022-04-20T17:42:00Z">
        <w:r w:rsidR="00254A5A">
          <w:t>I</w:t>
        </w:r>
      </w:ins>
      <w:r w:rsidR="006C49FF">
        <w:t>(</w:t>
      </w:r>
      <w:bookmarkStart w:id="110" w:name="_Hlk39517787"/>
      <w:proofErr w:type="gramEnd"/>
      <w:r w:rsidR="006C49FF">
        <w:t xml:space="preserve">Batchelder &amp; </w:t>
      </w:r>
      <w:proofErr w:type="spellStart"/>
      <w:r w:rsidR="006C49FF">
        <w:t>Riefer</w:t>
      </w:r>
      <w:proofErr w:type="spellEnd"/>
      <w:r w:rsidR="006C49FF">
        <w:t>, 1990</w:t>
      </w:r>
      <w:bookmarkEnd w:id="110"/>
      <w:r w:rsidR="006C49FF">
        <w:t xml:space="preserve">; </w:t>
      </w:r>
      <w:bookmarkStart w:id="111" w:name="_Hlk39517791"/>
      <w:proofErr w:type="spellStart"/>
      <w:r w:rsidR="006C49FF">
        <w:t>Klauer</w:t>
      </w:r>
      <w:proofErr w:type="spellEnd"/>
      <w:r w:rsidR="006C49FF">
        <w:t xml:space="preserve"> &amp; Kellen, 2010</w:t>
      </w:r>
      <w:bookmarkEnd w:id="111"/>
      <w:r w:rsidR="006C49FF">
        <w:t>).</w:t>
      </w:r>
    </w:p>
    <w:p w14:paraId="6D8FC55A" w14:textId="12DA89C3" w:rsidR="000A3FCD" w:rsidRDefault="00F36BD2" w:rsidP="00F8377F">
      <w:pPr>
        <w:ind w:firstLine="720"/>
        <w:rPr>
          <w:ins w:id="112" w:author="Jason Zhou" w:date="2022-03-29T13:23:00Z"/>
        </w:rPr>
      </w:pPr>
      <w:commentRangeStart w:id="113"/>
      <w:del w:id="114" w:author="Adam Osth" w:date="2022-04-20T17:43:00Z">
        <w:r w:rsidDel="00254A5A">
          <w:delText xml:space="preserve"> </w:delText>
        </w:r>
      </w:del>
      <w:r w:rsidR="00F86B45">
        <w:t>Ano</w:t>
      </w:r>
      <w:r w:rsidR="00652CC7">
        <w:t xml:space="preserve">ther alternative </w:t>
      </w:r>
      <w:r w:rsidR="0087325F">
        <w:t>is the d</w:t>
      </w:r>
      <w:r>
        <w:t xml:space="preserve">ual-process </w:t>
      </w:r>
      <w:r w:rsidR="0087325F">
        <w:t>framework</w:t>
      </w:r>
      <w:r>
        <w:t xml:space="preserve">, </w:t>
      </w:r>
      <w:r w:rsidR="005357DE">
        <w:t xml:space="preserve">which combines the continuous strength and discrete processes. Dual process models propose that </w:t>
      </w:r>
      <w:r w:rsidR="0087325F">
        <w:t xml:space="preserve">different </w:t>
      </w:r>
      <w:r w:rsidR="00BF0316">
        <w:t xml:space="preserve">retrieval </w:t>
      </w:r>
      <w:r w:rsidR="0087325F">
        <w:t xml:space="preserve">mechanisms </w:t>
      </w:r>
      <w:r w:rsidR="00F86B45">
        <w:t>are used in</w:t>
      </w:r>
      <w:r w:rsidR="0087325F">
        <w:t xml:space="preserve"> </w:t>
      </w:r>
      <w:r>
        <w:t>different kinds of memory</w:t>
      </w:r>
      <w:r w:rsidR="0087325F">
        <w:t xml:space="preserve"> </w:t>
      </w:r>
      <w:r w:rsidR="00F86B45">
        <w:t xml:space="preserve">tasks </w:t>
      </w:r>
      <w:r w:rsidR="0087325F">
        <w:t>(</w:t>
      </w:r>
      <w:proofErr w:type="spellStart"/>
      <w:r w:rsidR="0087325F">
        <w:t>Mand</w:t>
      </w:r>
      <w:r w:rsidR="00F32FAA">
        <w:t>l</w:t>
      </w:r>
      <w:r w:rsidR="0087325F">
        <w:t>er</w:t>
      </w:r>
      <w:proofErr w:type="spellEnd"/>
      <w:r w:rsidR="0087325F">
        <w:t xml:space="preserve">, 1980). </w:t>
      </w:r>
      <w:r w:rsidR="00DF4B25">
        <w:t xml:space="preserve">In 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w:t>
      </w:r>
      <w:r w:rsidR="00DF4B25">
        <w:t xml:space="preserve">the two processes </w:t>
      </w:r>
      <w:r w:rsidR="00BF0316">
        <w:t xml:space="preserve">are 1) familiarity, which </w:t>
      </w:r>
      <w:r w:rsidR="00682D09">
        <w:t xml:space="preserve">yields </w:t>
      </w:r>
      <w:r w:rsidR="00BF0316">
        <w:t>a continuous measure of strength for an item in memory and 2)</w:t>
      </w:r>
      <w:r w:rsidR="0087325F">
        <w:t xml:space="preserve"> </w:t>
      </w:r>
      <w:r w:rsidR="00BF0316">
        <w:t xml:space="preserve">recollection, </w:t>
      </w:r>
      <w:ins w:id="115" w:author="Jason Zhou" w:date="2022-04-07T15:36:00Z">
        <w:r w:rsidR="00DF4B25">
          <w:t xml:space="preserve">which yields </w:t>
        </w:r>
      </w:ins>
      <w:ins w:id="116" w:author="Jason Zhou" w:date="2022-04-07T15:37:00Z">
        <w:r w:rsidR="00DF4B25">
          <w:t xml:space="preserve">rich </w:t>
        </w:r>
      </w:ins>
      <w:ins w:id="117" w:author="Jason Zhou" w:date="2022-04-07T15:36:00Z">
        <w:r w:rsidR="00DF4B25">
          <w:t>information about the study event itsel</w:t>
        </w:r>
      </w:ins>
      <w:ins w:id="118" w:author="Jason Zhou" w:date="2022-04-07T15:37:00Z">
        <w:r w:rsidR="00DF4B25">
          <w:t xml:space="preserve">f </w:t>
        </w:r>
      </w:ins>
      <w:ins w:id="119" w:author="Jason Zhou" w:date="2022-03-29T13:20:00Z">
        <w:r w:rsidR="000A3FCD">
          <w:t xml:space="preserve">when memory strength exceeds a </w:t>
        </w:r>
        <w:proofErr w:type="gramStart"/>
        <w:r w:rsidR="000A3FCD">
          <w:t>threshold, but</w:t>
        </w:r>
        <w:proofErr w:type="gramEnd"/>
        <w:r w:rsidR="000A3FCD">
          <w:t xml:space="preserve"> fails absolutely below that threshold.</w:t>
        </w:r>
      </w:ins>
      <w:ins w:id="120" w:author="Jason Zhou" w:date="2022-04-07T15:34:00Z">
        <w:r w:rsidR="00DF4B25">
          <w:t xml:space="preserve"> </w:t>
        </w:r>
      </w:ins>
      <w:ins w:id="121" w:author="Jason Zhou" w:date="2022-04-07T15:40:00Z">
        <w:r w:rsidR="00473639">
          <w:t xml:space="preserve">When performing a </w:t>
        </w:r>
      </w:ins>
      <w:ins w:id="122" w:author="Jason Zhou" w:date="2022-04-07T15:41:00Z">
        <w:r w:rsidR="00473639">
          <w:t xml:space="preserve">recognition task, one can </w:t>
        </w:r>
      </w:ins>
      <w:ins w:id="123" w:author="Jason Zhou" w:date="2022-04-07T15:42:00Z">
        <w:r w:rsidR="00473639">
          <w:t xml:space="preserve">respond by </w:t>
        </w:r>
      </w:ins>
      <w:ins w:id="124" w:author="Jason Zhou" w:date="2022-04-07T15:41:00Z">
        <w:r w:rsidR="00473639">
          <w:t>directly retrieve an item from memory through re</w:t>
        </w:r>
      </w:ins>
      <w:ins w:id="125" w:author="Jason Zhou" w:date="2022-04-07T15:42:00Z">
        <w:r w:rsidR="00473639">
          <w:t>collection</w:t>
        </w:r>
      </w:ins>
      <w:ins w:id="126" w:author="Jason Zhou" w:date="2022-04-07T15:41:00Z">
        <w:r w:rsidR="00473639">
          <w:t>,</w:t>
        </w:r>
      </w:ins>
      <w:ins w:id="127" w:author="Jason Zhou" w:date="2022-04-07T15:42:00Z">
        <w:r w:rsidR="00473639">
          <w:t xml:space="preserve"> or by simply making a judgement about whether the item is memory or not without retrieving i</w:t>
        </w:r>
      </w:ins>
      <w:ins w:id="128" w:author="Jason Zhou" w:date="2022-04-07T15:43:00Z">
        <w:r w:rsidR="00473639">
          <w:t>t</w:t>
        </w:r>
        <w:r w:rsidR="003E7F04">
          <w:t xml:space="preserve">, based on a feeling of familiarity. </w:t>
        </w:r>
      </w:ins>
      <w:ins w:id="129" w:author="Jason Zhou" w:date="2022-04-07T15:47:00Z">
        <w:r w:rsidR="003E7F04">
          <w:t>In this way, both recollection and familiarity can contribute to successful re</w:t>
        </w:r>
      </w:ins>
      <w:ins w:id="130" w:author="Jason Zhou" w:date="2022-04-07T15:48:00Z">
        <w:r w:rsidR="003E7F04">
          <w:t xml:space="preserve">cognition. </w:t>
        </w:r>
      </w:ins>
      <w:ins w:id="131" w:author="Jason Zhou" w:date="2022-04-07T15:49:00Z">
        <w:r w:rsidR="00F8377F">
          <w:t>On the other hand, in</w:t>
        </w:r>
      </w:ins>
      <w:ins w:id="132" w:author="Jason Zhou" w:date="2022-04-07T15:45:00Z">
        <w:r w:rsidR="003E7F04">
          <w:t xml:space="preserve"> a source memory task, </w:t>
        </w:r>
      </w:ins>
      <w:ins w:id="133" w:author="Jason Zhou" w:date="2022-04-07T15:46:00Z">
        <w:r w:rsidR="003E7F04">
          <w:t xml:space="preserve">familiarity cannot distinguish between two studied items from different sources, as both items are present in memory and should therefore </w:t>
        </w:r>
      </w:ins>
      <w:ins w:id="134" w:author="Jason Zhou" w:date="2022-04-07T15:47:00Z">
        <w:r w:rsidR="003E7F04">
          <w:t>be equally familiar.</w:t>
        </w:r>
      </w:ins>
      <w:r w:rsidR="00F8377F">
        <w:t xml:space="preserve"> </w:t>
      </w:r>
      <w:r w:rsidR="00F32FAA">
        <w:t>Thus,</w:t>
      </w:r>
      <w:r w:rsidR="002858AF">
        <w:t xml:space="preserve"> the </w:t>
      </w:r>
      <w:proofErr w:type="spellStart"/>
      <w:r w:rsidR="002858AF">
        <w:t>Yonelinas</w:t>
      </w:r>
      <w:proofErr w:type="spellEnd"/>
      <w:r w:rsidR="002858AF">
        <w:t xml:space="preserve"> (1999) dual-process model predicts that source judgements should </w:t>
      </w:r>
      <w:r w:rsidR="00F32FAA">
        <w:t>rely purely on a high threshold recollection process</w:t>
      </w:r>
      <w:r w:rsidR="002858AF">
        <w:t xml:space="preserve">. </w:t>
      </w:r>
      <w:commentRangeEnd w:id="113"/>
      <w:r w:rsidR="00254A5A">
        <w:rPr>
          <w:rStyle w:val="CommentReference"/>
        </w:rPr>
        <w:commentReference w:id="113"/>
      </w:r>
    </w:p>
    <w:p w14:paraId="06F35EF8" w14:textId="2548F55A" w:rsidR="00CD3AB8" w:rsidRDefault="000A3FCD" w:rsidP="000A3FCD">
      <w:pPr>
        <w:ind w:firstLine="720"/>
      </w:pPr>
      <w:ins w:id="135" w:author="Jason Zhou" w:date="2022-03-29T13:22:00Z">
        <w:r>
          <w:t xml:space="preserve">The dual-process description of </w:t>
        </w:r>
      </w:ins>
      <w:ins w:id="136" w:author="Jason Zhou" w:date="2022-03-29T13:23:00Z">
        <w:r>
          <w:t xml:space="preserve">recollection only holds if source memory </w:t>
        </w:r>
      </w:ins>
      <w:ins w:id="137" w:author="Jason Zhou" w:date="2022-03-29T13:24:00Z">
        <w:r>
          <w:t xml:space="preserve">retrieval </w:t>
        </w:r>
      </w:ins>
      <w:ins w:id="138" w:author="Jason Zhou" w:date="2022-03-29T13:23:00Z">
        <w:r>
          <w:t xml:space="preserve">is </w:t>
        </w:r>
      </w:ins>
      <w:proofErr w:type="gramStart"/>
      <w:ins w:id="139" w:author="Jason Zhou" w:date="2022-03-29T13:24:00Z">
        <w:r>
          <w:t>actually a</w:t>
        </w:r>
        <w:proofErr w:type="gramEnd"/>
        <w:r>
          <w:t xml:space="preserve"> </w:t>
        </w:r>
      </w:ins>
      <w:proofErr w:type="spellStart"/>
      <w:ins w:id="140" w:author="Jason Zhou" w:date="2022-03-29T13:23:00Z">
        <w:r>
          <w:t>thresholded</w:t>
        </w:r>
      </w:ins>
      <w:proofErr w:type="spellEnd"/>
      <w:ins w:id="141" w:author="Jason Zhou" w:date="2022-03-29T13:24:00Z">
        <w:r>
          <w:t xml:space="preserve"> process</w:t>
        </w:r>
      </w:ins>
      <w:ins w:id="142" w:author="Jason Zhou" w:date="2022-03-29T13:23:00Z">
        <w:r>
          <w:t xml:space="preserve">. </w:t>
        </w:r>
      </w:ins>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w:t>
      </w:r>
      <w:r w:rsidR="00647E67">
        <w:t xml:space="preserve">largely </w:t>
      </w:r>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w:t>
      </w:r>
      <w:r w:rsidR="00045DC9">
        <w:lastRenderedPageBreak/>
        <w:t xml:space="preserve">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6562DE78" w14:textId="70A987F4" w:rsidR="00D346F9" w:rsidRDefault="00F8377F" w:rsidP="004750AB">
      <w:pPr>
        <w:ind w:firstLine="720"/>
        <w:rPr>
          <w:ins w:id="143" w:author="Jason Zhou" w:date="2022-04-10T18:41:00Z"/>
        </w:rPr>
      </w:pPr>
      <w:r>
        <w:t xml:space="preserve">In response to the model-mimicry problem, researchers have turned to tasks that provide richer data than are obtained from traditional signal detection tasks </w:t>
      </w:r>
      <w:proofErr w:type="gramStart"/>
      <w:r>
        <w:t>in an attempt to</w:t>
      </w:r>
      <w:proofErr w:type="gramEnd"/>
      <w:r>
        <w:t xml:space="preserve"> try to distinguish the models. </w:t>
      </w:r>
      <w:r w:rsidR="006B3517">
        <w:t xml:space="preserve">One such alternative, </w:t>
      </w:r>
      <w:r>
        <w:t>often used in the study of visual working memory (VWM), is the continuous-outcome task, in which responses are made on a continuous scale (Wilken &amp; Ma, 2004).</w:t>
      </w:r>
      <w:r w:rsidR="0005192E">
        <w:t xml:space="preserve"> </w:t>
      </w:r>
      <w:r w:rsidR="00907F3D">
        <w:t>For example,</w:t>
      </w:r>
      <w:commentRangeStart w:id="144"/>
      <w:commentRangeEnd w:id="144"/>
      <w:del w:id="145" w:author="Jason Zhou" w:date="2022-03-29T18:27:00Z">
        <w:r w:rsidR="00907F3D" w:rsidDel="00CF301F">
          <w:rPr>
            <w:rStyle w:val="CommentReference"/>
          </w:rPr>
          <w:commentReference w:id="144"/>
        </w:r>
      </w:del>
      <w:ins w:id="146" w:author="Jason Zhou" w:date="2022-03-29T18:21:00Z">
        <w:r w:rsidR="00907F3D">
          <w:t xml:space="preserve"> </w:t>
        </w:r>
      </w:ins>
      <w:ins w:id="147" w:author="Jason Zhou" w:date="2022-04-08T11:12:00Z">
        <w:r w:rsidR="006B3517">
          <w:t xml:space="preserve">common applications </w:t>
        </w:r>
      </w:ins>
      <w:ins w:id="148" w:author="Jason Zhou" w:date="2022-04-07T15:54:00Z">
        <w:r w:rsidR="00907F3D">
          <w:t xml:space="preserve">in the VWM literature </w:t>
        </w:r>
      </w:ins>
      <w:ins w:id="149" w:author="Jason Zhou" w:date="2022-04-08T11:12:00Z">
        <w:r w:rsidR="006B3517">
          <w:t>see participants</w:t>
        </w:r>
      </w:ins>
      <w:ins w:id="150" w:author="Jason Zhou" w:date="2022-04-08T11:13:00Z">
        <w:r w:rsidR="006B3517">
          <w:t xml:space="preserve"> </w:t>
        </w:r>
      </w:ins>
      <w:ins w:id="151" w:author="Jason Zhou" w:date="2022-04-08T11:12:00Z">
        <w:r w:rsidR="006B3517">
          <w:t xml:space="preserve">asked to </w:t>
        </w:r>
      </w:ins>
      <w:ins w:id="152" w:author="Jason Zhou" w:date="2022-03-29T18:22:00Z">
        <w:r w:rsidR="00907F3D">
          <w:t>reproduce the color or orientation of studied items by selecting a point along a color wheel</w:t>
        </w:r>
      </w:ins>
      <w:ins w:id="153" w:author="Jason Zhou" w:date="2022-03-29T18:25:00Z">
        <w:r w:rsidR="00907F3D">
          <w:t xml:space="preserve"> or response circle</w:t>
        </w:r>
      </w:ins>
      <w:ins w:id="154" w:author="Jason Zhou" w:date="2022-03-29T18:26:00Z">
        <w:r w:rsidR="00907F3D">
          <w:t xml:space="preserve"> (Zhang &amp; Luck, 2008; van den Berg et al.,</w:t>
        </w:r>
      </w:ins>
      <w:ins w:id="155" w:author="Jason Zhou" w:date="2022-03-29T18:28:00Z">
        <w:r w:rsidR="00907F3D">
          <w:t xml:space="preserve"> 2014;</w:t>
        </w:r>
      </w:ins>
      <w:ins w:id="156" w:author="Jason Zhou" w:date="2022-03-29T18:29:00Z">
        <w:r w:rsidR="00907F3D">
          <w:t xml:space="preserve"> Adam et al., 2017; Smith et al., 2020).</w:t>
        </w:r>
      </w:ins>
      <w:ins w:id="157" w:author="Jason Zhou" w:date="2022-03-29T18:26:00Z">
        <w:r w:rsidR="00907F3D">
          <w:t xml:space="preserve"> </w:t>
        </w:r>
      </w:ins>
      <w:ins w:id="158" w:author="Jason Zhou" w:date="2022-03-29T18:30:00Z">
        <w:r w:rsidR="00907F3D">
          <w:t>In the present study, participants are shown words positioned continuously along the</w:t>
        </w:r>
      </w:ins>
      <w:ins w:id="159" w:author="Jason Zhou" w:date="2022-04-10T18:41:00Z">
        <w:r w:rsidR="00D346F9">
          <w:t xml:space="preserve"> perimeter</w:t>
        </w:r>
      </w:ins>
      <w:ins w:id="160" w:author="Jason Zhou" w:date="2022-03-29T18:30:00Z">
        <w:r w:rsidR="00907F3D">
          <w:t xml:space="preserve"> of a circle, and then later asked to reproduce the location of the cued word. </w:t>
        </w:r>
      </w:ins>
      <w:r w:rsidR="0005192E">
        <w:t xml:space="preserve">The advantage </w:t>
      </w:r>
      <w:r w:rsidR="00481E8F">
        <w:t>of using such a task is that it allows direct measurement of response precision,</w:t>
      </w:r>
      <w:r w:rsidR="007E52C1">
        <w:t xml:space="preserve"> </w:t>
      </w:r>
      <w:ins w:id="161" w:author="Jason Zhou" w:date="2022-04-07T15:55:00Z">
        <w:r w:rsidR="00907F3D">
          <w:t xml:space="preserve">which characterizes the magnitude of the response error, </w:t>
        </w:r>
      </w:ins>
      <w:r w:rsidR="00245987">
        <w:t>as opposed to the proportion of responses in each of the di</w:t>
      </w:r>
      <w:r w:rsidR="00316F66">
        <w:t>s</w:t>
      </w:r>
      <w:r w:rsidR="00245987">
        <w:t>crete options in a traditional two-choice task</w:t>
      </w:r>
      <w:ins w:id="162" w:author="Jason Zhou" w:date="2022-04-07T15:55:00Z">
        <w:r w:rsidR="00907F3D">
          <w:t>,</w:t>
        </w:r>
        <w:r w:rsidR="00907F3D" w:rsidRPr="00907F3D">
          <w:t xml:space="preserve"> </w:t>
        </w:r>
        <w:r w:rsidR="00907F3D">
          <w:t>which simply characterizes whether the response was correct or incorrect</w:t>
        </w:r>
      </w:ins>
      <w:r w:rsidR="00245987">
        <w:t>.</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p>
    <w:p w14:paraId="3FCD4389" w14:textId="77777777" w:rsidR="00337C92" w:rsidRDefault="00CD3AB8" w:rsidP="004750AB">
      <w:pPr>
        <w:ind w:firstLine="720"/>
        <w:rPr>
          <w:ins w:id="163" w:author="Adam Osth" w:date="2022-04-20T17:48:00Z"/>
        </w:rPr>
      </w:pPr>
      <w:r>
        <w:t xml:space="preserve">Just as the source memory literature has been concerned with </w:t>
      </w:r>
      <w:r w:rsidR="007E7907">
        <w:t>the question of retrieval thresholds</w:t>
      </w:r>
      <w:r>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w:t>
      </w:r>
      <w:r>
        <w:lastRenderedPageBreak/>
        <w:t xml:space="preserve">in memory. </w:t>
      </w:r>
      <w:commentRangeStart w:id="164"/>
      <w:r w:rsidR="006E2CF8">
        <w:t xml:space="preserve">In both cases, the </w:t>
      </w:r>
      <w:r w:rsidR="004C6AA3">
        <w:t>common</w:t>
      </w:r>
      <w:r w:rsidR="006E2CF8">
        <w:t xml:space="preserve"> question about the architecture of memory is i</w:t>
      </w:r>
      <w:r w:rsidR="007E7907">
        <w:t>f information is stored in discrete states.</w:t>
      </w:r>
      <w:commentRangeEnd w:id="164"/>
      <w:r w:rsidR="005C65AB">
        <w:rPr>
          <w:rStyle w:val="CommentReference"/>
        </w:rPr>
        <w:commentReference w:id="164"/>
      </w:r>
      <w:r w:rsidR="00F77F7A">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4750AB">
        <w:t>,</w:t>
      </w:r>
      <w:ins w:id="165" w:author="Jason Zhou" w:date="2022-04-07T15:56:00Z">
        <w:r w:rsidR="00907F3D">
          <w:t xml:space="preserve"> which they interpreted as reflecting a combination of high-accuracy memory-based decisions and guessing</w:t>
        </w:r>
      </w:ins>
      <w:ins w:id="166" w:author="Jason Zhou" w:date="2022-03-29T18:39:00Z">
        <w:r w:rsidR="00EA01B7">
          <w:t xml:space="preserve">, </w:t>
        </w:r>
      </w:ins>
      <w:ins w:id="167" w:author="Jason Zhou" w:date="2022-04-07T16:04:00Z">
        <w:r w:rsidR="004750AB">
          <w:t xml:space="preserve">supporting the slots model of VWM capacity </w:t>
        </w:r>
      </w:ins>
      <w:ins w:id="168" w:author="Jason Zhou" w:date="2022-03-29T18:39:00Z">
        <w:r w:rsidR="00EA01B7">
          <w:t xml:space="preserve">in the same way that </w:t>
        </w:r>
        <w:proofErr w:type="spellStart"/>
        <w:r w:rsidR="00EA01B7">
          <w:t>thresholded</w:t>
        </w:r>
        <w:proofErr w:type="spellEnd"/>
        <w:r w:rsidR="00EA01B7">
          <w:t xml:space="preserve"> </w:t>
        </w:r>
      </w:ins>
      <w:ins w:id="169" w:author="Jason Zhou" w:date="2022-03-30T11:05:00Z">
        <w:r w:rsidR="00EF576A">
          <w:t>views</w:t>
        </w:r>
      </w:ins>
      <w:ins w:id="170" w:author="Jason Zhou" w:date="2022-03-29T18:39:00Z">
        <w:r w:rsidR="00EA01B7">
          <w:t xml:space="preserve"> of source memory </w:t>
        </w:r>
      </w:ins>
      <w:ins w:id="171" w:author="Jason Zhou" w:date="2022-03-29T18:40:00Z">
        <w:r w:rsidR="00EA01B7">
          <w:t xml:space="preserve">claim that retrieval is “all-or-none”: information is either stored </w:t>
        </w:r>
      </w:ins>
      <w:ins w:id="172" w:author="Jason Zhou" w:date="2022-04-07T12:48:00Z">
        <w:r w:rsidR="004321C4">
          <w:t>with high resolution</w:t>
        </w:r>
      </w:ins>
      <w:ins w:id="173" w:author="Jason Zhou" w:date="2022-03-29T18:40:00Z">
        <w:r w:rsidR="00EA01B7">
          <w:t xml:space="preserve"> in memory </w:t>
        </w:r>
      </w:ins>
      <w:ins w:id="174" w:author="Jason Zhou" w:date="2022-03-29T18:41:00Z">
        <w:r w:rsidR="00EA01B7">
          <w:t>it isn’t present at all</w:t>
        </w:r>
      </w:ins>
    </w:p>
    <w:p w14:paraId="69EAA940" w14:textId="20852CDD" w:rsidR="00907F3D" w:rsidRPr="00AF6436" w:rsidRDefault="00337C92" w:rsidP="004750AB">
      <w:pPr>
        <w:ind w:firstLine="720"/>
      </w:pPr>
      <w:ins w:id="175" w:author="Adam Osth" w:date="2022-04-20T17:48:00Z">
        <w:r>
          <w:t>Subsequent work in visual worki</w:t>
        </w:r>
      </w:ins>
      <w:ins w:id="176" w:author="Adam Osth" w:date="2022-04-20T17:49:00Z">
        <w:r>
          <w:t xml:space="preserve">ng memory found that other sources of variability were required to explain distributions of response outcomes in VWM tasks. </w:t>
        </w:r>
      </w:ins>
      <w:ins w:id="177" w:author="Jason Zhou" w:date="2022-03-29T18:41:00Z">
        <w:del w:id="178" w:author="Adam Osth" w:date="2022-04-20T17:48:00Z">
          <w:r w:rsidR="00EA01B7" w:rsidDel="00337C92">
            <w:delText>.</w:delText>
          </w:r>
        </w:del>
      </w:ins>
      <w:ins w:id="179" w:author="Jason Zhou" w:date="2022-04-07T15:57:00Z">
        <w:del w:id="180" w:author="Adam Osth" w:date="2022-04-20T17:46:00Z">
          <w:r w:rsidR="00907F3D" w:rsidDel="00337C92">
            <w:delText xml:space="preserve"> </w:delText>
          </w:r>
        </w:del>
      </w:ins>
      <w:ins w:id="181" w:author="Jason Zhou" w:date="2022-04-07T15:56:00Z">
        <w:del w:id="182" w:author="Adam Osth" w:date="2022-04-20T17:49:00Z">
          <w:r w:rsidR="00907F3D" w:rsidDel="00337C92">
            <w:delText>Bays</w:delText>
          </w:r>
        </w:del>
      </w:ins>
      <w:ins w:id="183" w:author="Jason Zhou" w:date="2022-04-07T16:05:00Z">
        <w:del w:id="184" w:author="Adam Osth" w:date="2022-04-20T17:49:00Z">
          <w:r w:rsidR="004750AB" w:rsidDel="00337C92">
            <w:delText xml:space="preserve"> et al.</w:delText>
          </w:r>
        </w:del>
      </w:ins>
      <w:ins w:id="185" w:author="Adam Osth" w:date="2022-04-20T17:49:00Z">
        <w:r>
          <w:t xml:space="preserve">Bays, </w:t>
        </w:r>
        <w:proofErr w:type="spellStart"/>
        <w:r>
          <w:t>Catalao</w:t>
        </w:r>
        <w:proofErr w:type="spellEnd"/>
        <w:r>
          <w:t>, and Husain</w:t>
        </w:r>
      </w:ins>
      <w:ins w:id="186" w:author="Jason Zhou" w:date="2022-04-07T16:05:00Z">
        <w:r w:rsidR="004750AB">
          <w:t xml:space="preserve"> </w:t>
        </w:r>
      </w:ins>
      <w:ins w:id="187" w:author="Jason Zhou" w:date="2022-04-07T15:56:00Z">
        <w:r w:rsidR="00907F3D">
          <w:t xml:space="preserve">(2009) proposed an extension of the model </w:t>
        </w:r>
        <w:del w:id="188" w:author="Adam Osth" w:date="2022-04-20T17:49:00Z">
          <w:r w:rsidR="00907F3D" w:rsidDel="00337C92">
            <w:delText>in which the precision of the item representations varies with the number of items in memory and in which, on some trials, the wrong item is reported</w:delText>
          </w:r>
        </w:del>
      </w:ins>
      <w:ins w:id="189" w:author="Adam Osth" w:date="2022-04-20T17:49:00Z">
        <w:r>
          <w:t xml:space="preserve">in which on some trials, the wrong </w:t>
        </w:r>
      </w:ins>
      <w:ins w:id="190" w:author="Adam Osth" w:date="2022-04-20T17:50:00Z">
        <w:r>
          <w:t>incorrect item could be reported</w:t>
        </w:r>
      </w:ins>
      <w:ins w:id="191" w:author="Adam Osth" w:date="2022-04-20T17:51:00Z">
        <w:r>
          <w:t xml:space="preserve"> (an intrusion error). </w:t>
        </w:r>
      </w:ins>
      <w:ins w:id="192" w:author="Jason Zhou" w:date="2022-04-07T15:56:00Z">
        <w:del w:id="193" w:author="Adam Osth" w:date="2022-04-20T17:50:00Z">
          <w:r w:rsidR="00907F3D" w:rsidDel="00337C92">
            <w:delText>. T</w:delText>
          </w:r>
        </w:del>
        <w:del w:id="194" w:author="Adam Osth" w:date="2022-04-20T17:51:00Z">
          <w:r w:rsidR="00907F3D" w:rsidDel="00337C92">
            <w:delText xml:space="preserve">his model is related to the intrusions model we present below. </w:delText>
          </w:r>
        </w:del>
        <w:r w:rsidR="00907F3D">
          <w:t>Van den Berg</w:t>
        </w:r>
      </w:ins>
      <w:ins w:id="195" w:author="Jason Zhou" w:date="2022-04-07T16:05:00Z">
        <w:r w:rsidR="004750AB">
          <w:t xml:space="preserve"> et al.</w:t>
        </w:r>
      </w:ins>
      <w:ins w:id="196" w:author="Jason Zhou" w:date="2022-04-07T15:56:00Z">
        <w:r w:rsidR="00907F3D">
          <w:t xml:space="preserve"> (2014) proposed a variable-precision model in which both the number of items in memory and the precision with which they are represented varies from trial to trial. </w:t>
        </w:r>
        <w:del w:id="197" w:author="Adam Osth" w:date="2022-04-20T17:51:00Z">
          <w:r w:rsidR="00907F3D" w:rsidDel="00337C92">
            <w:delText>Variable precision is also a feature of the intrusions model we present below.</w:delText>
          </w:r>
        </w:del>
      </w:ins>
      <w:ins w:id="198" w:author="Adam Osth" w:date="2022-04-20T17:51:00Z">
        <w:r>
          <w:t>Both variable precision and intrusion errors are critical features of the model we present below</w:t>
        </w:r>
        <w:r w:rsidR="00815881">
          <w:t xml:space="preserve"> and have important implications for understanding the variability in continuous outcome responses.</w:t>
        </w:r>
      </w:ins>
    </w:p>
    <w:p w14:paraId="4E0C2FA9" w14:textId="3578B8B6" w:rsidR="004750AB" w:rsidRDefault="004750AB" w:rsidP="000E00B0">
      <w:pPr>
        <w:ind w:firstLine="720"/>
      </w:pPr>
      <w:ins w:id="199" w:author="Jason Zhou" w:date="2022-04-07T16:06:00Z">
        <w:r>
          <w:t xml:space="preserve">Harlow and Donaldson (2013) </w:t>
        </w:r>
      </w:ins>
      <w:ins w:id="200" w:author="Adam Osth" w:date="2022-04-20T17:52:00Z">
        <w:r w:rsidR="00766236">
          <w:t xml:space="preserve">introduced many of the same theoretical issues </w:t>
        </w:r>
      </w:ins>
      <w:ins w:id="201" w:author="Adam Osth" w:date="2022-04-20T17:53:00Z">
        <w:r w:rsidR="00766236">
          <w:t xml:space="preserve">and experimental methodologies </w:t>
        </w:r>
      </w:ins>
      <w:ins w:id="202" w:author="Adam Osth" w:date="2022-04-20T17:52:00Z">
        <w:r w:rsidR="00766236">
          <w:t>to long-term source memory with verbal stimuli</w:t>
        </w:r>
      </w:ins>
      <w:ins w:id="203" w:author="Jason Zhou" w:date="2022-04-07T16:06:00Z">
        <w:del w:id="204" w:author="Adam Osth" w:date="2022-04-20T17:52:00Z">
          <w:r w:rsidDel="00766236">
            <w:delText>used a similar approach to study source memory</w:delText>
          </w:r>
        </w:del>
        <w:r>
          <w:t xml:space="preserve">. They used a continuous-outcome task in which word stimuli </w:t>
        </w:r>
        <w:r>
          <w:lastRenderedPageBreak/>
          <w:t xml:space="preserve">were paired with locations on the circumference of a circle, which were defined as the “source”. At test, participants were cued with words and were required to remember the source location by moving a mouse to the corresponding point on the response circle. </w:t>
        </w:r>
      </w:ins>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t xml:space="preserve"> </w:t>
      </w:r>
      <w:commentRangeStart w:id="205"/>
      <w:r>
        <w:t xml:space="preserve">The Cauchy distribution, like the normal distribution, has a bell-shaped probability density function, but unlike the normal distribution, its variance is not finite. Harlow and Donaldson </w:t>
      </w:r>
      <w:r w:rsidR="009749AD">
        <w:t xml:space="preserve">(2013) </w:t>
      </w:r>
      <w:r>
        <w:t>chose to use a wrapped Cauchy distribution to a wrapped normal because of its heavier tails, which better characterized the distributions of errors in their continuous-outcome task than a normal distribution, but nevertheless found the empirical distribution was better described by a model that combined the Cauchy and uniform distributions. Unlike the normal distribution, which is assumed on theoretical grounds in signal detection theory, the Cauchy distribution in their analysis was not intended to be a model of the retrieval process</w:t>
      </w:r>
      <w:r w:rsidR="006C64FC">
        <w:t xml:space="preserve"> </w:t>
      </w:r>
      <w:r>
        <w:t xml:space="preserve">but was simply an empirical model of the distribution of errors in the </w:t>
      </w:r>
      <w:proofErr w:type="spellStart"/>
      <w:r>
        <w:t>data.</w:t>
      </w:r>
      <w:commentRangeEnd w:id="205"/>
      <w:r w:rsidR="00766236">
        <w:rPr>
          <w:rStyle w:val="CommentReference"/>
        </w:rPr>
        <w:commentReference w:id="205"/>
      </w:r>
      <w:ins w:id="206" w:author="Adam Osth" w:date="2022-04-20T17:54:00Z">
        <w:r w:rsidR="00766236">
          <w:t>T</w:t>
        </w:r>
      </w:ins>
      <w:proofErr w:type="spellEnd"/>
    </w:p>
    <w:p w14:paraId="734EBE20" w14:textId="39E916D4" w:rsidR="001C20FF" w:rsidRDefault="004750AB" w:rsidP="00DF5323">
      <w:pPr>
        <w:ind w:firstLine="720"/>
      </w:pPr>
      <w:r>
        <w:t>T</w:t>
      </w:r>
      <w:r w:rsidR="00D36464">
        <w:t>h</w:t>
      </w:r>
      <w:r w:rsidR="00DF5323">
        <w:t>e Harlow and Donaldson (2013)</w:t>
      </w:r>
      <w:r w:rsidR="00D36464">
        <w:t xml:space="preserve"> </w:t>
      </w:r>
      <w:r w:rsidR="00DF5323">
        <w:t>interpretation</w:t>
      </w:r>
      <w:r w:rsidR="00D36464">
        <w:t xml:space="preserve">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r w:rsidR="006C64FC">
        <w:t>absent,</w:t>
      </w:r>
      <w:r w:rsidR="00FC5714">
        <w:t xml:space="preserve"> and the</w:t>
      </w:r>
      <w:r w:rsidR="00536AA2">
        <w:t xml:space="preserve"> response is a guess</w:t>
      </w:r>
      <w:r w:rsidR="00D125E7">
        <w:t>.</w:t>
      </w:r>
      <w:r w:rsidR="00DF5323">
        <w:t xml:space="preserve"> To account for the contribution of decision processes to response variability, Zhou et al. (2021) applied the circular diffusion model</w:t>
      </w:r>
      <w:r w:rsidR="003910D0">
        <w:t xml:space="preserve">, which we describe below, </w:t>
      </w:r>
      <w:r w:rsidR="00DF5323">
        <w:t xml:space="preserve">to a source memory task using Harlow and Donaldson’s (2013) paradigm. Unlike empirical characterizations like the wrapped Cauchy, the predicted distribution of response errors in the circular diffusion model is derived from an evidence accumulation model of the retrieval process. </w:t>
      </w:r>
      <w:proofErr w:type="gramStart"/>
      <w:r w:rsidR="001B52BC">
        <w:t>Also</w:t>
      </w:r>
      <w:proofErr w:type="gramEnd"/>
      <w:r w:rsidR="001B52BC">
        <w:t xml:space="preserve"> u</w:t>
      </w:r>
      <w:r w:rsidR="00DF5323">
        <w:t>nlike the wrapped Cauchy model</w:t>
      </w:r>
      <w:ins w:id="207" w:author="Adam Osth" w:date="2022-04-20T17:55:00Z">
        <w:r w:rsidR="00766236">
          <w:t xml:space="preserve"> -- </w:t>
        </w:r>
      </w:ins>
      <w:del w:id="208" w:author="Adam Osth" w:date="2022-04-20T17:55:00Z">
        <w:r w:rsidR="00DF5323" w:rsidDel="00766236">
          <w:delText xml:space="preserve">, </w:delText>
        </w:r>
      </w:del>
      <w:r w:rsidR="00DF5323">
        <w:t xml:space="preserve">and similar models used to </w:t>
      </w:r>
      <w:r w:rsidR="00DF5323">
        <w:lastRenderedPageBreak/>
        <w:t>characterize performance in the VWM literature</w:t>
      </w:r>
      <w:ins w:id="209" w:author="Adam Osth" w:date="2022-04-20T17:55:00Z">
        <w:r w:rsidR="00766236">
          <w:t xml:space="preserve"> -- </w:t>
        </w:r>
      </w:ins>
      <w:del w:id="210" w:author="Adam Osth" w:date="2022-04-20T17:55:00Z">
        <w:r w:rsidR="00DF5323" w:rsidDel="00766236">
          <w:delText xml:space="preserve">, </w:delText>
        </w:r>
      </w:del>
      <w:r w:rsidR="00DF5323">
        <w:t>the circular diffusion model predicts both distributions of retrieval errors and distributions of response times (RT). The latter play an important role in the study we describe below.</w:t>
      </w:r>
    </w:p>
    <w:p w14:paraId="0CEEA08D" w14:textId="1FACD1EF" w:rsidR="00EE4EC3" w:rsidRDefault="001C20FF" w:rsidP="001C20FF">
      <w:pPr>
        <w:pStyle w:val="Heading3"/>
      </w:pPr>
      <w:r>
        <w:t>Decision-Making</w:t>
      </w:r>
      <w:r w:rsidR="00DD5346">
        <w:t xml:space="preserve"> </w:t>
      </w:r>
      <w:r>
        <w:t>in Continuous-Outcome Tasks</w:t>
      </w:r>
    </w:p>
    <w:p w14:paraId="609D54FF" w14:textId="4DDF760C" w:rsidR="00084941" w:rsidDel="006B744E" w:rsidRDefault="001C20FF" w:rsidP="001C20FF">
      <w:pPr>
        <w:rPr>
          <w:ins w:id="211" w:author="Jason Zhou" w:date="2022-04-07T17:55:00Z"/>
          <w:del w:id="212" w:author="Adam Osth" w:date="2022-04-20T17:56:00Z"/>
        </w:rPr>
      </w:pPr>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w:t>
      </w:r>
      <w:ins w:id="213" w:author="Adam Osth" w:date="2022-04-20T17:55:00Z">
        <w:r w:rsidR="00766236">
          <w:t xml:space="preserve">process </w:t>
        </w:r>
      </w:ins>
      <w:del w:id="214" w:author="Adam Osth" w:date="2022-04-20T17:55:00Z">
        <w:r w:rsidR="004C6AA3" w:rsidDel="00766236">
          <w:delText xml:space="preserve">effect </w:delText>
        </w:r>
      </w:del>
      <w:r w:rsidR="004C6AA3">
        <w:t xml:space="preserve">of decision-making is critical to understanding the nature of memory retrieval (Ratcliff, 1978). </w:t>
      </w:r>
      <w:commentRangeStart w:id="215"/>
      <w:r w:rsidR="00340C27">
        <w:t>The importance o</w:t>
      </w:r>
      <w:r w:rsidR="004C6AA3">
        <w:t xml:space="preserve">f modeling </w:t>
      </w:r>
      <w:r w:rsidR="00340C27">
        <w:t>decision-making is well illustrated in the recognition memory literature</w:t>
      </w:r>
      <w:r w:rsidR="00881695">
        <w:t xml:space="preserve">. </w:t>
      </w:r>
      <w:commentRangeStart w:id="216"/>
      <w:del w:id="217" w:author="Jason Zhou" w:date="2022-04-07T17:13:00Z">
        <w:r w:rsidR="001B3239" w:rsidDel="009E75D8">
          <w:delText xml:space="preserve">where initial conclusions founded on the shape of ROC curves were later challenged by the inclusion of RT data in addition to the response proportions used to form ROCs (Ratcliff &amp; Starns, 2009; Starns et al., 2012; Dube et al., 2013; Osth et al., 2017), and in characterizing serial position effect in free recall (Osth &amp; Farrell, 2019). </w:delText>
        </w:r>
        <w:commentRangeEnd w:id="216"/>
        <w:r w:rsidR="001B3239" w:rsidDel="009E75D8">
          <w:rPr>
            <w:rStyle w:val="CommentReference"/>
          </w:rPr>
          <w:commentReference w:id="216"/>
        </w:r>
      </w:del>
      <w:r w:rsidR="001B3239">
        <w:t xml:space="preserve"> </w:t>
      </w:r>
      <w:ins w:id="218" w:author="Jason Zhou" w:date="2022-04-07T18:05:00Z">
        <w:r w:rsidR="00084941">
          <w:t xml:space="preserve">As </w:t>
        </w:r>
      </w:ins>
      <w:ins w:id="219" w:author="Jason Zhou" w:date="2022-04-07T18:06:00Z">
        <w:r w:rsidR="00084941">
          <w:t>mentioned previously, much of the past work characterizing recognition memory</w:t>
        </w:r>
      </w:ins>
      <w:ins w:id="220" w:author="Jason Zhou" w:date="2022-04-08T09:55:00Z">
        <w:r w:rsidR="005D6F24">
          <w:t xml:space="preserve"> has</w:t>
        </w:r>
      </w:ins>
      <w:ins w:id="221" w:author="Jason Zhou" w:date="2022-04-07T18:06:00Z">
        <w:r w:rsidR="00084941">
          <w:t xml:space="preserve"> </w:t>
        </w:r>
      </w:ins>
      <w:ins w:id="222" w:author="Jason Zhou" w:date="2022-04-08T09:55:00Z">
        <w:r w:rsidR="005D6F24">
          <w:t>been based</w:t>
        </w:r>
      </w:ins>
      <w:ins w:id="223" w:author="Jason Zhou" w:date="2022-04-07T18:06:00Z">
        <w:r w:rsidR="00084941">
          <w:t xml:space="preserve"> on</w:t>
        </w:r>
      </w:ins>
      <w:commentRangeStart w:id="224"/>
      <w:ins w:id="225" w:author="Jason Zhou" w:date="2022-04-07T18:05:00Z">
        <w:r w:rsidR="00084941">
          <w:t xml:space="preserve"> ROC shapes</w:t>
        </w:r>
        <w:commentRangeEnd w:id="224"/>
        <w:r w:rsidR="00084941">
          <w:rPr>
            <w:rStyle w:val="CommentReference"/>
          </w:rPr>
          <w:commentReference w:id="224"/>
        </w:r>
      </w:ins>
      <w:ins w:id="226" w:author="Jason Zhou" w:date="2022-04-07T18:06:00Z">
        <w:r w:rsidR="00084941">
          <w:t xml:space="preserve">. </w:t>
        </w:r>
        <w:proofErr w:type="gramStart"/>
        <w:r w:rsidR="00084941">
          <w:t xml:space="preserve">In particular, </w:t>
        </w:r>
      </w:ins>
      <w:ins w:id="227" w:author="Jason Zhou" w:date="2022-04-07T18:07:00Z">
        <w:r w:rsidR="00084941">
          <w:t>DeCarlo</w:t>
        </w:r>
        <w:proofErr w:type="gramEnd"/>
        <w:r w:rsidR="00084941">
          <w:t xml:space="preserve"> (2002, 2003) and </w:t>
        </w:r>
        <w:proofErr w:type="spellStart"/>
        <w:r w:rsidR="00084941">
          <w:t>Yonelinas</w:t>
        </w:r>
        <w:proofErr w:type="spellEnd"/>
        <w:r w:rsidR="00084941">
          <w:t xml:space="preserve"> (1994)</w:t>
        </w:r>
      </w:ins>
      <w:ins w:id="228" w:author="Jason Zhou" w:date="2022-04-07T18:08:00Z">
        <w:r w:rsidR="00084941">
          <w:t xml:space="preserve"> </w:t>
        </w:r>
      </w:ins>
      <w:ins w:id="229" w:author="Jason Zhou" w:date="2022-04-07T18:09:00Z">
        <w:r w:rsidR="00334A49">
          <w:t>used curvilinear z-transformed ROC</w:t>
        </w:r>
      </w:ins>
      <w:ins w:id="230" w:author="Jason Zhou" w:date="2022-04-07T18:10:00Z">
        <w:r w:rsidR="00334A49">
          <w:t xml:space="preserve"> (z-ROC) functions</w:t>
        </w:r>
      </w:ins>
      <w:ins w:id="231" w:author="Jason Zhou" w:date="2022-04-07T18:18:00Z">
        <w:r w:rsidR="00C41688">
          <w:t xml:space="preserve">, which are expressions of response </w:t>
        </w:r>
      </w:ins>
      <w:ins w:id="232" w:author="Jason Zhou" w:date="2022-04-07T18:19:00Z">
        <w:r w:rsidR="00C41688">
          <w:t xml:space="preserve">proportions at different levels of </w:t>
        </w:r>
      </w:ins>
      <w:ins w:id="233" w:author="Jason Zhou" w:date="2022-04-07T20:24:00Z">
        <w:r w:rsidR="00ED3C0B">
          <w:t>confidence</w:t>
        </w:r>
      </w:ins>
      <w:ins w:id="234" w:author="Jason Zhou" w:date="2022-04-07T18:19:00Z">
        <w:r w:rsidR="00C41688">
          <w:t>,</w:t>
        </w:r>
      </w:ins>
      <w:ins w:id="235" w:author="Jason Zhou" w:date="2022-04-07T18:10:00Z">
        <w:r w:rsidR="00334A49">
          <w:t xml:space="preserve"> as evidence for a mixture of two continuous processes or a mixture o</w:t>
        </w:r>
      </w:ins>
      <w:ins w:id="236" w:author="Jason Zhou" w:date="2022-04-07T18:11:00Z">
        <w:r w:rsidR="00334A49">
          <w:t xml:space="preserve">f a continuous and discrete processes respectively. </w:t>
        </w:r>
      </w:ins>
      <w:ins w:id="237" w:author="Jason Zhou" w:date="2022-04-07T18:04:00Z">
        <w:r w:rsidR="00084941">
          <w:t xml:space="preserve">Ratcliff and </w:t>
        </w:r>
        <w:proofErr w:type="spellStart"/>
        <w:r w:rsidR="00084941">
          <w:t>Starns</w:t>
        </w:r>
        <w:proofErr w:type="spellEnd"/>
        <w:r w:rsidR="00084941">
          <w:t xml:space="preserve"> (2009) </w:t>
        </w:r>
      </w:ins>
      <w:ins w:id="238" w:author="Jason Zhou" w:date="2022-04-07T18:19:00Z">
        <w:r w:rsidR="00591C55">
          <w:t>note</w:t>
        </w:r>
      </w:ins>
      <w:ins w:id="239" w:author="Jason Zhou" w:date="2022-04-07T18:20:00Z">
        <w:r w:rsidR="00591C55">
          <w:t>d</w:t>
        </w:r>
      </w:ins>
      <w:ins w:id="240" w:author="Jason Zhou" w:date="2022-04-07T18:19:00Z">
        <w:r w:rsidR="00591C55">
          <w:t xml:space="preserve"> that </w:t>
        </w:r>
      </w:ins>
      <w:ins w:id="241" w:author="Jason Zhou" w:date="2022-04-07T18:20:00Z">
        <w:r w:rsidR="00591C55">
          <w:t xml:space="preserve">to analyze response proportions exclusively is to overlook </w:t>
        </w:r>
      </w:ins>
      <w:ins w:id="242" w:author="Jason Zhou" w:date="2022-04-07T18:21:00Z">
        <w:r w:rsidR="00591C55">
          <w:t>another major dependent variable in RTs</w:t>
        </w:r>
      </w:ins>
      <w:ins w:id="243" w:author="Jason Zhou" w:date="2022-04-07T20:22:00Z">
        <w:r w:rsidR="00ED3C0B">
          <w:t>.</w:t>
        </w:r>
      </w:ins>
      <w:ins w:id="244" w:author="Jason Zhou" w:date="2022-04-07T20:30:00Z">
        <w:r w:rsidR="00EC4CE8">
          <w:t xml:space="preserve"> </w:t>
        </w:r>
        <w:r w:rsidR="00401EBA">
          <w:t>By modelling the process by which different confidence judgements compete</w:t>
        </w:r>
      </w:ins>
      <w:ins w:id="245" w:author="Jason Zhou" w:date="2022-04-07T20:31:00Z">
        <w:r w:rsidR="00401EBA">
          <w:t xml:space="preserve"> to reach different evidence accumulation criteria, Ratcliff and </w:t>
        </w:r>
        <w:proofErr w:type="spellStart"/>
        <w:r w:rsidR="00401EBA">
          <w:t>Starns</w:t>
        </w:r>
        <w:proofErr w:type="spellEnd"/>
        <w:r w:rsidR="00401EBA">
          <w:t xml:space="preserve"> (2009) </w:t>
        </w:r>
      </w:ins>
      <w:ins w:id="246" w:author="Jason Zhou" w:date="2022-04-07T20:35:00Z">
        <w:r w:rsidR="00401EBA">
          <w:t xml:space="preserve">demonstrated that </w:t>
        </w:r>
        <w:r w:rsidR="001B3239">
          <w:t xml:space="preserve">a variety of z-ROC shapes could be produced with changes in these </w:t>
        </w:r>
      </w:ins>
      <w:ins w:id="247" w:author="Jason Zhou" w:date="2022-04-07T20:36:00Z">
        <w:r w:rsidR="001B3239">
          <w:t xml:space="preserve">decision </w:t>
        </w:r>
      </w:ins>
      <w:ins w:id="248" w:author="Jason Zhou" w:date="2022-04-07T20:35:00Z">
        <w:r w:rsidR="001B3239">
          <w:t>criteria</w:t>
        </w:r>
      </w:ins>
      <w:ins w:id="249" w:author="Jason Zhou" w:date="2022-04-07T20:36:00Z">
        <w:r w:rsidR="001B3239">
          <w:t xml:space="preserve">, </w:t>
        </w:r>
      </w:ins>
      <w:ins w:id="250" w:author="Jason Zhou" w:date="2022-04-08T09:56:00Z">
        <w:r w:rsidR="005D6F24">
          <w:t xml:space="preserve">with a single underlying memory process, </w:t>
        </w:r>
      </w:ins>
      <w:ins w:id="251" w:author="Jason Zhou" w:date="2022-04-08T11:08:00Z">
        <w:r w:rsidR="00BD5121">
          <w:t>invalidating</w:t>
        </w:r>
      </w:ins>
      <w:ins w:id="252" w:author="Jason Zhou" w:date="2022-04-07T20:36:00Z">
        <w:r w:rsidR="001B3239">
          <w:t xml:space="preserve"> the previous theoretical conclusions based on response outcome</w:t>
        </w:r>
      </w:ins>
      <w:ins w:id="253" w:author="Jason Zhou" w:date="2022-04-07T20:37:00Z">
        <w:r w:rsidR="001B3239">
          <w:t>s alone</w:t>
        </w:r>
      </w:ins>
      <w:ins w:id="254" w:author="Jason Zhou" w:date="2022-04-08T11:09:00Z">
        <w:r w:rsidR="00BD5121">
          <w:t xml:space="preserve"> (also see </w:t>
        </w:r>
      </w:ins>
      <w:proofErr w:type="spellStart"/>
      <w:ins w:id="255" w:author="Jason Zhou" w:date="2022-04-08T11:10:00Z">
        <w:r w:rsidR="00BD5121">
          <w:t>Starns</w:t>
        </w:r>
        <w:proofErr w:type="spellEnd"/>
        <w:r w:rsidR="00BD5121">
          <w:t xml:space="preserve"> et al., 2012; </w:t>
        </w:r>
      </w:ins>
      <w:ins w:id="256" w:author="Jason Zhou" w:date="2022-04-08T11:09:00Z">
        <w:r w:rsidR="00BD5121">
          <w:t>Dube et al., 2013</w:t>
        </w:r>
      </w:ins>
      <w:ins w:id="257" w:author="Jason Zhou" w:date="2022-04-08T11:10:00Z">
        <w:r w:rsidR="00BD5121">
          <w:t>)</w:t>
        </w:r>
      </w:ins>
      <w:ins w:id="258" w:author="Jason Zhou" w:date="2022-04-07T20:37:00Z">
        <w:r w:rsidR="001B3239">
          <w:t>.</w:t>
        </w:r>
      </w:ins>
      <w:commentRangeEnd w:id="215"/>
      <w:r w:rsidR="000A368F">
        <w:rPr>
          <w:rStyle w:val="CommentReference"/>
        </w:rPr>
        <w:commentReference w:id="215"/>
      </w:r>
      <w:ins w:id="259" w:author="Adam Osth" w:date="2022-04-20T17:57:00Z">
        <w:r w:rsidR="000A368F">
          <w:t>Th</w:t>
        </w:r>
      </w:ins>
    </w:p>
    <w:p w14:paraId="4F214B38" w14:textId="1F4E29A9" w:rsidR="009E75D8" w:rsidRDefault="00BD5121" w:rsidP="006B744E">
      <w:pPr>
        <w:rPr>
          <w:ins w:id="260" w:author="Jason Zhou" w:date="2022-04-07T17:13:00Z"/>
        </w:rPr>
      </w:pPr>
      <w:ins w:id="261" w:author="Jason Zhou" w:date="2022-04-08T11:10:00Z">
        <w:del w:id="262" w:author="Adam Osth" w:date="2022-04-20T17:56:00Z">
          <w:r w:rsidDel="006B744E">
            <w:lastRenderedPageBreak/>
            <w:delText xml:space="preserve">In another example from the free recall literature, </w:delText>
          </w:r>
        </w:del>
      </w:ins>
      <w:ins w:id="263" w:author="Jason Zhou" w:date="2022-04-07T17:44:00Z">
        <w:del w:id="264" w:author="Adam Osth" w:date="2022-04-20T17:56:00Z">
          <w:r w:rsidR="00FC1B55" w:rsidDel="006B744E">
            <w:delText xml:space="preserve">Osth and Farrell (2019) compared different mechanisms that aimed to explain the </w:delText>
          </w:r>
        </w:del>
      </w:ins>
      <w:ins w:id="265" w:author="Jason Zhou" w:date="2022-04-07T17:45:00Z">
        <w:del w:id="266" w:author="Adam Osth" w:date="2022-04-20T17:56:00Z">
          <w:r w:rsidR="00FC1B55" w:rsidDel="006B744E">
            <w:delText xml:space="preserve">advantage for items at the start of the list (the primacy effect). </w:delText>
          </w:r>
        </w:del>
      </w:ins>
      <w:ins w:id="267" w:author="Jason Zhou" w:date="2022-04-07T17:50:00Z">
        <w:del w:id="268" w:author="Adam Osth" w:date="2022-04-20T17:56:00Z">
          <w:r w:rsidR="00FF6E46" w:rsidDel="006B744E">
            <w:delText>In a demonstratio</w:delText>
          </w:r>
        </w:del>
      </w:ins>
      <w:ins w:id="269" w:author="Jason Zhou" w:date="2022-04-07T17:46:00Z">
        <w:del w:id="270" w:author="Adam Osth" w:date="2022-04-20T17:56:00Z">
          <w:r w:rsidR="00FC1B55" w:rsidDel="006B744E">
            <w:delText>n of the</w:delText>
          </w:r>
        </w:del>
      </w:ins>
      <w:ins w:id="271" w:author="Jason Zhou" w:date="2022-04-07T17:50:00Z">
        <w:del w:id="272" w:author="Adam Osth" w:date="2022-04-20T17:56:00Z">
          <w:r w:rsidR="00FF6E46" w:rsidDel="006B744E">
            <w:delText xml:space="preserve"> diagnostic power of f</w:delText>
          </w:r>
        </w:del>
      </w:ins>
      <w:ins w:id="273" w:author="Jason Zhou" w:date="2022-04-07T17:46:00Z">
        <w:del w:id="274" w:author="Adam Osth" w:date="2022-04-20T17:56:00Z">
          <w:r w:rsidR="00FC1B55" w:rsidDel="006B744E">
            <w:delText>ull RT distributions, Osth and Farrell (2019) found that while strength</w:delText>
          </w:r>
        </w:del>
      </w:ins>
      <w:ins w:id="275" w:author="Jason Zhou" w:date="2022-04-07T17:47:00Z">
        <w:del w:id="276" w:author="Adam Osth" w:date="2022-04-20T17:56:00Z">
          <w:r w:rsidR="00FC1B55" w:rsidDel="006B744E">
            <w:delText>, rehearsal, and reinstatement based explanations all ma</w:delText>
          </w:r>
        </w:del>
      </w:ins>
      <w:ins w:id="277" w:author="Jason Zhou" w:date="2022-04-07T17:48:00Z">
        <w:del w:id="278" w:author="Adam Osth" w:date="2022-04-20T17:56:00Z">
          <w:r w:rsidR="00FC1B55" w:rsidDel="006B744E">
            <w:delText>d</w:delText>
          </w:r>
        </w:del>
      </w:ins>
      <w:ins w:id="279" w:author="Jason Zhou" w:date="2022-04-07T17:47:00Z">
        <w:del w:id="280" w:author="Adam Osth" w:date="2022-04-20T17:56:00Z">
          <w:r w:rsidR="00FC1B55" w:rsidDel="006B744E">
            <w:delText xml:space="preserve">e similar predictions </w:delText>
          </w:r>
        </w:del>
      </w:ins>
      <w:ins w:id="281" w:author="Jason Zhou" w:date="2022-04-07T17:48:00Z">
        <w:del w:id="282" w:author="Adam Osth" w:date="2022-04-20T17:56:00Z">
          <w:r w:rsidR="00FC1B55" w:rsidDel="006B744E">
            <w:delText xml:space="preserve">about the shape of serial position curves and mean RTs, </w:delText>
          </w:r>
        </w:del>
      </w:ins>
      <w:ins w:id="283" w:author="Jason Zhou" w:date="2022-04-07T17:49:00Z">
        <w:del w:id="284" w:author="Adam Osth" w:date="2022-04-20T17:56:00Z">
          <w:r w:rsidR="00FF6E46" w:rsidDel="006B744E">
            <w:delText>they made distinct predictions about how the shape of RT distributions changed across serial positions</w:delText>
          </w:r>
        </w:del>
      </w:ins>
      <w:ins w:id="285" w:author="Jason Zhou" w:date="2022-04-07T17:50:00Z">
        <w:del w:id="286" w:author="Adam Osth" w:date="2022-04-20T17:56:00Z">
          <w:r w:rsidR="00FF6E46" w:rsidDel="006B744E">
            <w:delText xml:space="preserve">, which revealed a consistent </w:delText>
          </w:r>
        </w:del>
      </w:ins>
      <w:ins w:id="287" w:author="Jason Zhou" w:date="2022-04-07T17:51:00Z">
        <w:del w:id="288" w:author="Adam Osth" w:date="2022-04-20T17:56:00Z">
          <w:r w:rsidR="00FF6E46" w:rsidDel="006B744E">
            <w:delText>preference for the reinstatement account</w:delText>
          </w:r>
        </w:del>
      </w:ins>
      <w:ins w:id="289" w:author="Jason Zhou" w:date="2022-04-07T18:12:00Z">
        <w:del w:id="290" w:author="Adam Osth" w:date="2022-04-20T17:56:00Z">
          <w:r w:rsidR="00334A49" w:rsidDel="006B744E">
            <w:delText xml:space="preserve"> when modeled with the diffusion decision model, which we describe below</w:delText>
          </w:r>
        </w:del>
      </w:ins>
      <w:ins w:id="291" w:author="Jason Zhou" w:date="2022-04-07T17:51:00Z">
        <w:del w:id="292" w:author="Adam Osth" w:date="2022-04-20T17:56:00Z">
          <w:r w:rsidR="00FF6E46" w:rsidDel="006B744E">
            <w:delText xml:space="preserve">. </w:delText>
          </w:r>
        </w:del>
      </w:ins>
      <w:del w:id="293" w:author="Adam Osth" w:date="2022-04-20T17:56:00Z">
        <w:r w:rsidR="00340C27" w:rsidDel="006B744E">
          <w:delText xml:space="preserve"> </w:delText>
        </w:r>
      </w:del>
    </w:p>
    <w:p w14:paraId="316DCD20" w14:textId="78D219CE" w:rsidR="00C33EC8" w:rsidRDefault="004C6AA3" w:rsidP="00A57C75">
      <w:pPr>
        <w:ind w:firstLine="720"/>
      </w:pPr>
      <w:r>
        <w:t xml:space="preserve"> </w:t>
      </w:r>
      <w:r w:rsidR="00334A49">
        <w:t xml:space="preserve">The </w:t>
      </w:r>
      <w:r>
        <w:t>diffusion decision model</w:t>
      </w:r>
      <w:r w:rsidR="00334A49">
        <w:t xml:space="preserve"> is a particularly influential account of decision making</w:t>
      </w:r>
      <w:r>
        <w:t xml:space="preserve">,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r w:rsidR="00361FBC">
        <w:t>process and</w:t>
      </w:r>
      <w:r w:rsidR="00FA2B3E">
        <w:t xml:space="preserve"> draws an explicit link between response accuracy and RT: higher drift rates result in higher accuracy and faster RTs, while lower drift rates result in lower accuracy and slower RTs (Ratcliff et al., 2015).</w:t>
      </w:r>
      <w:ins w:id="294" w:author="Jason Zhou" w:date="2022-04-07T16:30:00Z">
        <w:r w:rsidR="001B52BC">
          <w:t xml:space="preserve"> In applications of the model to memory, the drift rate reflects the quality of the information retrieved from memory, </w:t>
        </w:r>
      </w:ins>
      <w:ins w:id="295" w:author="Jason Zhou" w:date="2022-04-07T16:54:00Z">
        <w:r w:rsidR="00225110">
          <w:t>e</w:t>
        </w:r>
      </w:ins>
      <w:ins w:id="296" w:author="Jason Zhou" w:date="2022-04-07T16:30:00Z">
        <w:r w:rsidR="001B52BC">
          <w:t xml:space="preserve">stimates of drift rate from the model and the way in which they </w:t>
        </w:r>
        <w:proofErr w:type="gramStart"/>
        <w:r w:rsidR="001B52BC">
          <w:t>varying</w:t>
        </w:r>
        <w:proofErr w:type="gramEnd"/>
        <w:r w:rsidR="001B52BC">
          <w:t xml:space="preserve"> across experimental conditions are important theoretically in testing between alternative models of the memory system.</w:t>
        </w:r>
      </w:ins>
    </w:p>
    <w:p w14:paraId="12EFFCEE" w14:textId="230B4C08" w:rsidR="003910D0" w:rsidRDefault="004E7D3C" w:rsidP="00FA2B3E">
      <w:pPr>
        <w:ind w:firstLine="720"/>
      </w:pPr>
      <w:commentRangeStart w:id="297"/>
      <w:r>
        <w:lastRenderedPageBreak/>
        <w:t xml:space="preserve">The </w:t>
      </w:r>
      <w:ins w:id="298" w:author="Jason Zhou" w:date="2022-04-08T12:18:00Z">
        <w:r w:rsidR="00371439">
          <w:t xml:space="preserve">Smith (2016) </w:t>
        </w:r>
      </w:ins>
      <w:r>
        <w:t xml:space="preserve">circular diffusion </w:t>
      </w:r>
      <w:commentRangeEnd w:id="297"/>
      <w:r w:rsidR="003910D0">
        <w:rPr>
          <w:rStyle w:val="CommentReference"/>
        </w:rPr>
        <w:commentReference w:id="297"/>
      </w:r>
      <w:r>
        <w:t>model</w:t>
      </w:r>
      <w:ins w:id="299" w:author="Jason Zhou" w:date="2022-04-08T12:19:00Z">
        <w:r w:rsidR="00371439">
          <w:t xml:space="preserve"> </w:t>
        </w:r>
      </w:ins>
      <w:ins w:id="300" w:author="Jason Zhou" w:date="2022-04-08T12:23:00Z">
        <w:r w:rsidR="005D56A7">
          <w:t xml:space="preserve">is an extension of the diffusion decision model </w:t>
        </w:r>
      </w:ins>
      <w:ins w:id="301" w:author="Jason Zhou" w:date="2022-04-08T12:25:00Z">
        <w:r w:rsidR="005D56A7">
          <w:t xml:space="preserve">to </w:t>
        </w:r>
      </w:ins>
      <w:ins w:id="302" w:author="Jason Zhou" w:date="2022-04-08T12:31:00Z">
        <w:r w:rsidR="00FF36DB">
          <w:t xml:space="preserve">model </w:t>
        </w:r>
      </w:ins>
      <w:ins w:id="303" w:author="Jason Zhou" w:date="2022-04-08T12:25:00Z">
        <w:r w:rsidR="005D56A7">
          <w:t xml:space="preserve">continuous </w:t>
        </w:r>
      </w:ins>
      <w:ins w:id="304" w:author="Jason Zhou" w:date="2022-04-08T12:26:00Z">
        <w:r w:rsidR="005D56A7">
          <w:t xml:space="preserve">decision </w:t>
        </w:r>
      </w:ins>
      <w:ins w:id="305" w:author="Jason Zhou" w:date="2022-04-08T12:25:00Z">
        <w:r w:rsidR="005D56A7">
          <w:t>outcomes</w:t>
        </w:r>
      </w:ins>
      <w:r w:rsidR="000D3E39">
        <w:t xml:space="preserve"> and</w:t>
      </w:r>
      <w:ins w:id="306" w:author="Jason Zhou" w:date="2022-04-08T12:32:00Z">
        <w:r w:rsidR="000D3E39">
          <w:t xml:space="preserve"> </w:t>
        </w:r>
      </w:ins>
      <w:r w:rsidR="000D3E39">
        <w:t>inherits the desirable explanatory qualities of the standard two-choice diffusion model.</w:t>
      </w:r>
      <w:ins w:id="307" w:author="Jason Zhou" w:date="2022-04-08T12:33:00Z">
        <w:r w:rsidR="00FF36DB">
          <w:t xml:space="preserve"> Decision-making is represented as</w:t>
        </w:r>
      </w:ins>
      <w:r w:rsidR="00FF36DB">
        <w:t xml:space="preserve"> </w:t>
      </w:r>
      <w:ins w:id="308" w:author="Jason Zhou" w:date="2022-04-08T12:39:00Z">
        <w:r w:rsidR="00323DC7">
          <w:t xml:space="preserve">evidence accumulation in two-dimensional space that begins at the origin of a circle and terminates at a point in its circumference, which represents the outcome of the decision (Smith, 2016). Because the diffusion process is two-dimensional, the drift rate is defined as a vector with a direction, or </w:t>
        </w:r>
        <w:r w:rsidR="00323DC7">
          <w:rPr>
            <w:i/>
            <w:iCs/>
          </w:rPr>
          <w:t>phase angle</w:t>
        </w:r>
        <w:r w:rsidR="00323DC7">
          <w:t xml:space="preserve">, that represents the identity of the encoded stimulus, and a length or </w:t>
        </w:r>
        <w:r w:rsidR="00323DC7">
          <w:rPr>
            <w:i/>
            <w:iCs/>
          </w:rPr>
          <w:t>norm</w:t>
        </w:r>
        <w:r w:rsidR="00323DC7">
          <w:t>, which represents the quality of the encoded stimulus</w:t>
        </w:r>
      </w:ins>
      <w:ins w:id="309" w:author="Jason Zhou" w:date="2022-04-08T12:40:00Z">
        <w:r w:rsidR="00323DC7">
          <w:t xml:space="preserve"> (Figure 2)</w:t>
        </w:r>
      </w:ins>
      <w:ins w:id="310" w:author="Jason Zhou" w:date="2022-04-08T12:39:00Z">
        <w:r w:rsidR="00323DC7">
          <w:t>.</w:t>
        </w:r>
      </w:ins>
      <w:ins w:id="311" w:author="Jason Zhou" w:date="2022-04-08T12:40:00Z">
        <w:r w:rsidR="00323DC7">
          <w:t xml:space="preserve"> </w:t>
        </w:r>
      </w:ins>
      <w:ins w:id="312" w:author="Jason Zhou" w:date="2022-04-08T15:35:00Z">
        <w:r w:rsidR="00155FF5">
          <w:t>The</w:t>
        </w:r>
      </w:ins>
      <w:ins w:id="313" w:author="Jason Zhou" w:date="2022-04-08T15:33:00Z">
        <w:r w:rsidR="00B73702">
          <w:t xml:space="preserve"> norm of the drift vector determines </w:t>
        </w:r>
        <w:r w:rsidR="00155FF5">
          <w:t xml:space="preserve">the </w:t>
        </w:r>
      </w:ins>
      <w:ins w:id="314" w:author="Jason Zhou" w:date="2022-04-08T15:34:00Z">
        <w:r w:rsidR="00155FF5">
          <w:t xml:space="preserve">RT in the same way that scalar drift rate does in the Ratcliff </w:t>
        </w:r>
      </w:ins>
      <w:ins w:id="315" w:author="Jason Zhou" w:date="2022-04-08T15:35:00Z">
        <w:r w:rsidR="00155FF5">
          <w:t>(1978) model.</w:t>
        </w:r>
      </w:ins>
    </w:p>
    <w:p w14:paraId="68FE0C5D" w14:textId="765297EE" w:rsidR="00155FF5" w:rsidRDefault="00155FF5" w:rsidP="00155FF5">
      <w:pPr>
        <w:pStyle w:val="Caption"/>
        <w:keepNext/>
      </w:pPr>
      <w:r>
        <w:t xml:space="preserve">Figure </w:t>
      </w:r>
      <w:ins w:id="316" w:author="Jason Zhou" w:date="2022-04-11T17:20:00Z">
        <w:r w:rsidR="00A166C1">
          <w:fldChar w:fldCharType="begin"/>
        </w:r>
        <w:r w:rsidR="00A166C1">
          <w:instrText xml:space="preserve"> SEQ Figure \* ARABIC </w:instrText>
        </w:r>
      </w:ins>
      <w:r w:rsidR="00A166C1">
        <w:fldChar w:fldCharType="separate"/>
      </w:r>
      <w:r w:rsidR="00337A16">
        <w:rPr>
          <w:noProof/>
        </w:rPr>
        <w:t>1</w:t>
      </w:r>
      <w:ins w:id="317" w:author="Jason Zhou" w:date="2022-04-11T17:20:00Z">
        <w:r w:rsidR="00A166C1">
          <w:fldChar w:fldCharType="end"/>
        </w:r>
      </w:ins>
    </w:p>
    <w:p w14:paraId="157EDF01" w14:textId="16C75DED" w:rsidR="00155FF5" w:rsidRPr="00155FF5" w:rsidRDefault="00155FF5" w:rsidP="00155FF5">
      <w:pPr>
        <w:rPr>
          <w:i/>
          <w:iCs/>
        </w:rPr>
      </w:pPr>
      <w:r w:rsidRPr="00155FF5">
        <w:rPr>
          <w:i/>
          <w:iCs/>
        </w:rPr>
        <w:t xml:space="preserve">Circular </w:t>
      </w:r>
      <w:r>
        <w:rPr>
          <w:i/>
          <w:iCs/>
        </w:rPr>
        <w:t>D</w:t>
      </w:r>
      <w:r w:rsidRPr="00155FF5">
        <w:rPr>
          <w:i/>
          <w:iCs/>
        </w:rPr>
        <w:t xml:space="preserve">iffusion </w:t>
      </w:r>
      <w:r>
        <w:rPr>
          <w:i/>
          <w:iCs/>
        </w:rPr>
        <w:t>M</w:t>
      </w:r>
      <w:r w:rsidRPr="00155FF5">
        <w:rPr>
          <w:i/>
          <w:iCs/>
        </w:rPr>
        <w:t xml:space="preserve">odel of </w:t>
      </w:r>
      <w:r>
        <w:rPr>
          <w:i/>
          <w:iCs/>
        </w:rPr>
        <w:t>C</w:t>
      </w:r>
      <w:r w:rsidRPr="00155FF5">
        <w:rPr>
          <w:i/>
          <w:iCs/>
        </w:rPr>
        <w:t xml:space="preserve">ontinuous </w:t>
      </w:r>
      <w:r>
        <w:rPr>
          <w:i/>
          <w:iCs/>
        </w:rPr>
        <w:t>R</w:t>
      </w:r>
      <w:r w:rsidRPr="00155FF5">
        <w:rPr>
          <w:i/>
          <w:iCs/>
        </w:rPr>
        <w:t>eport</w:t>
      </w:r>
    </w:p>
    <w:p w14:paraId="7D966809" w14:textId="4D10664C" w:rsidR="003910D0" w:rsidRDefault="003910D0" w:rsidP="003910D0">
      <w:pPr>
        <w:ind w:firstLine="720"/>
        <w:jc w:val="center"/>
      </w:pPr>
      <w:r>
        <w:rPr>
          <w:noProof/>
        </w:rPr>
        <w:drawing>
          <wp:inline distT="0" distB="0" distL="0" distR="0" wp14:anchorId="500E9DD2" wp14:editId="5BC96DC9">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3657600" cy="2686050"/>
                    </a:xfrm>
                    <a:prstGeom prst="rect">
                      <a:avLst/>
                    </a:prstGeom>
                  </pic:spPr>
                </pic:pic>
              </a:graphicData>
            </a:graphic>
          </wp:inline>
        </w:drawing>
      </w:r>
    </w:p>
    <w:p w14:paraId="093149BB" w14:textId="1C977093" w:rsidR="00155FF5" w:rsidRDefault="00155FF5" w:rsidP="00155FF5">
      <w:pPr>
        <w:spacing w:line="240" w:lineRule="auto"/>
        <w:rPr>
          <w:ins w:id="318" w:author="Jason Zhou" w:date="2022-04-08T15:38:00Z"/>
        </w:rPr>
      </w:pPr>
      <w:ins w:id="319" w:author="Jason Zhou" w:date="2022-04-08T15:37:00Z">
        <w:r>
          <w:rPr>
            <w:i/>
            <w:iCs/>
          </w:rPr>
          <w:t xml:space="preserve">Note. </w:t>
        </w:r>
      </w:ins>
      <w:ins w:id="320" w:author="Jason Zhou" w:date="2022-04-08T15:39:00Z">
        <w:r w:rsidR="000D3E39">
          <w:t>In this diagram, t</w:t>
        </w:r>
      </w:ins>
      <w:ins w:id="321" w:author="Jason Zhou" w:date="2022-04-08T15:37:00Z">
        <w:r>
          <w:t xml:space="preserve">he hitting point, </w:t>
        </w:r>
        <w:proofErr w:type="spellStart"/>
        <w:r>
          <w:rPr>
            <w:rStyle w:val="math"/>
          </w:rPr>
          <w:t>X</w:t>
        </w:r>
        <w:r>
          <w:rPr>
            <w:rStyle w:val="tgc"/>
            <w:vertAlign w:val="subscript"/>
          </w:rPr>
          <w:t>θ</w:t>
        </w:r>
        <w:proofErr w:type="spellEnd"/>
        <w:r>
          <w:rPr>
            <w:rStyle w:val="tgc"/>
          </w:rPr>
          <w:t xml:space="preserve">, is the decision outcome and the hitting time, </w:t>
        </w:r>
        <w:proofErr w:type="spellStart"/>
        <w:proofErr w:type="gramStart"/>
        <w:r>
          <w:rPr>
            <w:rStyle w:val="math"/>
          </w:rPr>
          <w:t>T</w:t>
        </w:r>
        <w:r>
          <w:rPr>
            <w:rStyle w:val="math"/>
            <w:vertAlign w:val="subscript"/>
          </w:rPr>
          <w:t>a</w:t>
        </w:r>
        <w:r>
          <w:rPr>
            <w:rStyle w:val="math"/>
          </w:rPr>
          <w:t>,is</w:t>
        </w:r>
        <w:proofErr w:type="spellEnd"/>
        <w:proofErr w:type="gramEnd"/>
        <w:r>
          <w:rPr>
            <w:rStyle w:val="math"/>
          </w:rPr>
          <w:t xml:space="preserve"> the decision time. The drift rate is vector-valued and consists of two components, </w:t>
        </w:r>
        <w:r>
          <w:rPr>
            <w:rStyle w:val="tgc"/>
          </w:rPr>
          <w:t>(μ</w:t>
        </w:r>
        <w:r>
          <w:rPr>
            <w:rStyle w:val="tgc"/>
            <w:vertAlign w:val="subscript"/>
          </w:rPr>
          <w:t xml:space="preserve">1, </w:t>
        </w:r>
        <w:r>
          <w:rPr>
            <w:rStyle w:val="tgc"/>
          </w:rPr>
          <w:t>μ</w:t>
        </w:r>
        <w:r>
          <w:rPr>
            <w:rStyle w:val="tgc"/>
            <w:vertAlign w:val="subscript"/>
          </w:rPr>
          <w:t>2</w:t>
        </w:r>
        <w:r>
          <w:rPr>
            <w:rStyle w:val="tgc"/>
          </w:rPr>
          <w:t xml:space="preserve">), which jointly specify its magnitude and direction. In polar coordinates the magnitude is represented by the drift norm </w:t>
        </w:r>
        <w:r>
          <w:rPr>
            <w:rStyle w:val="math"/>
          </w:rPr>
          <w:t>||</w:t>
        </w:r>
        <w:r>
          <w:rPr>
            <w:rStyle w:val="tgc"/>
          </w:rPr>
          <w:t>μ</w:t>
        </w:r>
        <w:r>
          <w:rPr>
            <w:rStyle w:val="math"/>
          </w:rPr>
          <w:t xml:space="preserve">|| and direction is represented by the phase angle </w:t>
        </w:r>
        <w:proofErr w:type="spellStart"/>
        <w:r>
          <w:rPr>
            <w:rStyle w:val="tgc"/>
          </w:rPr>
          <w:t>θ</w:t>
        </w:r>
        <w:r>
          <w:rPr>
            <w:rStyle w:val="tgc"/>
            <w:vertAlign w:val="subscript"/>
          </w:rPr>
          <w:t>μ</w:t>
        </w:r>
        <w:proofErr w:type="spellEnd"/>
        <w:r>
          <w:rPr>
            <w:rStyle w:val="tgc"/>
          </w:rPr>
          <w:t xml:space="preserve"> </w:t>
        </w:r>
        <w:proofErr w:type="gramStart"/>
        <w:r>
          <w:rPr>
            <w:rStyle w:val="tgc"/>
          </w:rPr>
          <w:t>The</w:t>
        </w:r>
        <w:proofErr w:type="gramEnd"/>
        <w:r>
          <w:rPr>
            <w:rStyle w:val="tgc"/>
          </w:rPr>
          <w:t xml:space="preserve"> noisy sample path</w:t>
        </w:r>
      </w:ins>
      <w:ins w:id="322" w:author="Jason Zhou" w:date="2022-04-08T15:40:00Z">
        <w:r w:rsidR="000D3E39">
          <w:rPr>
            <w:rStyle w:val="tgc"/>
          </w:rPr>
          <w:t xml:space="preserve"> </w:t>
        </w:r>
      </w:ins>
      <w:ins w:id="323" w:author="Jason Zhou" w:date="2022-04-08T15:37:00Z">
        <w:r>
          <w:rPr>
            <w:rStyle w:val="tgc"/>
          </w:rPr>
          <w:t xml:space="preserve">represents evidence accumulation on a single experimental trial. </w:t>
        </w:r>
        <w:r>
          <w:rPr>
            <w:rStyle w:val="math"/>
          </w:rPr>
          <w:t xml:space="preserve">From P. L. Smith (2016). “Diffusion theory of decision making in continuous report’ </w:t>
        </w:r>
        <w:r>
          <w:t>Psychological review, 123, 425-451. Figure 2. Copyright American Psychological Association.</w:t>
        </w:r>
      </w:ins>
    </w:p>
    <w:p w14:paraId="55EEFE20" w14:textId="77777777" w:rsidR="00155FF5" w:rsidRPr="00155FF5" w:rsidRDefault="00155FF5">
      <w:pPr>
        <w:spacing w:line="240" w:lineRule="auto"/>
        <w:rPr>
          <w:i/>
          <w:iCs/>
        </w:rPr>
        <w:pPrChange w:id="324" w:author="Jason Zhou" w:date="2022-04-08T15:38:00Z">
          <w:pPr/>
        </w:pPrChange>
      </w:pPr>
    </w:p>
    <w:p w14:paraId="353A08D8" w14:textId="38505A93" w:rsidR="007239B9" w:rsidRDefault="004E7D3C" w:rsidP="00FF36DB">
      <w:pPr>
        <w:ind w:firstLine="720"/>
        <w:rPr>
          <w:rStyle w:val="math"/>
        </w:rPr>
      </w:pPr>
      <w:r>
        <w:lastRenderedPageBreak/>
        <w:t xml:space="preserve">When the drift rate and the decision criterion are fixed across trials, </w:t>
      </w:r>
      <w:r w:rsidR="007239B9">
        <w:t xml:space="preserve">the circular diffusion model predicts that the decision outcomes </w:t>
      </w:r>
      <w:r w:rsidR="001B52BC">
        <w:t>follow</w:t>
      </w:r>
      <w:r w:rsidR="007239B9">
        <w:t xml:space="preserve"> a von Mises distribution. The </w:t>
      </w:r>
      <w:r w:rsidR="001B52BC">
        <w:t>dispersion</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A427229" w:rsidR="007239B9" w:rsidRPr="007239B9" w:rsidRDefault="00B0078E" w:rsidP="004E7D3C">
            <w:pPr>
              <w:rPr>
                <w:rStyle w:val="math"/>
              </w:rPr>
            </w:pPr>
            <m:oMathPara>
              <m:oMathParaPr>
                <m:jc m:val="center"/>
              </m:oMathParaPr>
              <m:oMath>
                <m:r>
                  <m:rPr>
                    <m:sty m:val="p"/>
                  </m:rP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μ</m:t>
                    </m:r>
                    <m:r>
                      <w:rPr>
                        <w:rFonts w:ascii="Cambria Math" w:hAnsi="Cambria Math"/>
                      </w:rPr>
                      <m:t>‖</m:t>
                    </m:r>
                  </m:num>
                  <m:den>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60030A20" w14:textId="77777777" w:rsidR="00081A52" w:rsidRDefault="00803AD8" w:rsidP="000E00B0">
      <w:pPr>
        <w:ind w:firstLine="720"/>
        <w:rPr>
          <w:ins w:id="325" w:author="Adam Osth" w:date="2022-04-20T18:02:00Z"/>
        </w:rPr>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326"/>
      <w:commentRangeEnd w:id="326"/>
      <w:del w:id="327" w:author="Jason Zhou" w:date="2022-03-29T13:32:00Z">
        <w:r w:rsidR="006136CF" w:rsidDel="00A57C75">
          <w:rPr>
            <w:rStyle w:val="CommentReference"/>
          </w:rPr>
          <w:commentReference w:id="326"/>
        </w:r>
      </w:del>
      <w:ins w:id="328" w:author="Jason Zhou" w:date="2022-04-07T16:32:00Z">
        <w:r w:rsidR="001B52BC">
          <w:t>Across-trial variability in drift rate is the circular diffusion model’s counterpart of variable precision, as assumed in the successful model of visual working memory of van den Berg et al. (2014).</w:t>
        </w:r>
      </w:ins>
    </w:p>
    <w:p w14:paraId="4D439E91" w14:textId="7529CF4F" w:rsidR="00EF576A" w:rsidRDefault="001B52BC" w:rsidP="000E00B0">
      <w:pPr>
        <w:ind w:firstLine="720"/>
        <w:rPr>
          <w:ins w:id="329" w:author="Jason Zhou" w:date="2022-03-30T11:09:00Z"/>
        </w:rPr>
      </w:pPr>
      <w:ins w:id="330" w:author="Jason Zhou" w:date="2022-04-07T16:32:00Z">
        <w:del w:id="331" w:author="Adam Osth" w:date="2022-04-20T18:02:00Z">
          <w:r w:rsidDel="00081A52">
            <w:delText xml:space="preserve"> </w:delText>
          </w:r>
        </w:del>
      </w:ins>
      <w:ins w:id="332" w:author="Jason Zhou" w:date="2022-03-30T11:07:00Z">
        <w:r w:rsidR="00EF576A">
          <w:t>In a previous study,</w:t>
        </w:r>
      </w:ins>
      <w:ins w:id="333" w:author="Jason Zhou" w:date="2022-03-29T21:22:00Z">
        <w:r w:rsidR="00322039">
          <w:t xml:space="preserve"> </w:t>
        </w:r>
      </w:ins>
      <w:commentRangeStart w:id="334"/>
      <w:ins w:id="335" w:author="Jason Zhou" w:date="2022-03-30T11:08:00Z">
        <w:r w:rsidR="00EF576A">
          <w:t>Zhou et</w:t>
        </w:r>
      </w:ins>
      <w:ins w:id="336" w:author="Jason Zhou" w:date="2022-03-30T11:09:00Z">
        <w:r w:rsidR="00EF576A">
          <w:t xml:space="preserve"> al. (2021) </w:t>
        </w:r>
      </w:ins>
      <w:commentRangeEnd w:id="334"/>
      <w:r w:rsidR="00575536">
        <w:rPr>
          <w:rStyle w:val="CommentReference"/>
        </w:rPr>
        <w:commentReference w:id="334"/>
      </w:r>
      <w:ins w:id="337" w:author="Jason Zhou" w:date="2022-03-29T21:22:00Z">
        <w:r w:rsidR="00322039">
          <w:t>investigate</w:t>
        </w:r>
      </w:ins>
      <w:ins w:id="338" w:author="Jason Zhou" w:date="2022-03-30T11:09:00Z">
        <w:r w:rsidR="00EF576A">
          <w:t>d</w:t>
        </w:r>
      </w:ins>
      <w:ins w:id="339" w:author="Jason Zhou" w:date="2022-03-29T21:22:00Z">
        <w:r w:rsidR="00322039">
          <w:t xml:space="preserve"> whether this property of the </w:t>
        </w:r>
      </w:ins>
      <w:ins w:id="340" w:author="Jason Zhou" w:date="2022-03-30T11:07:00Z">
        <w:r w:rsidR="00EF576A">
          <w:t>diffusion decision model</w:t>
        </w:r>
      </w:ins>
      <w:ins w:id="341" w:author="Jason Zhou" w:date="2022-03-29T21:22:00Z">
        <w:r w:rsidR="00322039">
          <w:t xml:space="preserve"> </w:t>
        </w:r>
      </w:ins>
      <w:ins w:id="342" w:author="Jason Zhou" w:date="2022-03-30T11:38:00Z">
        <w:r w:rsidR="00F10079">
          <w:t xml:space="preserve">could </w:t>
        </w:r>
      </w:ins>
      <w:ins w:id="343" w:author="Jason Zhou" w:date="2022-03-29T21:22:00Z">
        <w:r w:rsidR="00322039">
          <w:t>account for the distribution of errors in source memory retrieval observed by Harlow and Donaldson (2013)</w:t>
        </w:r>
      </w:ins>
      <w:ins w:id="344" w:author="Jason Zhou" w:date="2022-03-30T11:38:00Z">
        <w:r w:rsidR="00F10079">
          <w:t>, without needing a threshold in the memory retrieval process</w:t>
        </w:r>
      </w:ins>
      <w:ins w:id="345" w:author="Jason Zhou" w:date="2022-03-30T11:09:00Z">
        <w:r w:rsidR="00EF576A">
          <w:t xml:space="preserve">. </w:t>
        </w:r>
      </w:ins>
      <w:ins w:id="346" w:author="Jason Zhou" w:date="2022-03-30T11:37:00Z">
        <w:r w:rsidR="00995F27">
          <w:t>To do so, w</w:t>
        </w:r>
      </w:ins>
      <w:ins w:id="347" w:author="Jason Zhou" w:date="2022-03-30T11:32:00Z">
        <w:r w:rsidR="00995F27">
          <w:t xml:space="preserve">e compared </w:t>
        </w:r>
      </w:ins>
      <w:ins w:id="348" w:author="Jason Zhou" w:date="2022-03-30T11:36:00Z">
        <w:r w:rsidR="00995F27">
          <w:t xml:space="preserve">three </w:t>
        </w:r>
      </w:ins>
      <w:ins w:id="349" w:author="Jason Zhou" w:date="2022-03-30T11:39:00Z">
        <w:r w:rsidR="00F10079">
          <w:t xml:space="preserve">different </w:t>
        </w:r>
      </w:ins>
      <w:ins w:id="350" w:author="Jason Zhou" w:date="2022-03-30T11:50:00Z">
        <w:r w:rsidR="00AB0D2F">
          <w:t>variants</w:t>
        </w:r>
      </w:ins>
      <w:ins w:id="351" w:author="Jason Zhou" w:date="2022-03-30T11:36:00Z">
        <w:r w:rsidR="00995F27">
          <w:t xml:space="preserve"> of the circular diffusion model: 1) a singl</w:t>
        </w:r>
      </w:ins>
      <w:ins w:id="352" w:author="Jason Zhou" w:date="2022-03-30T11:37:00Z">
        <w:r w:rsidR="00995F27">
          <w:t xml:space="preserve">e diffusion process with </w:t>
        </w:r>
        <w:proofErr w:type="spellStart"/>
        <w:r w:rsidR="00995F27">
          <w:t>across</w:t>
        </w:r>
        <w:proofErr w:type="spellEnd"/>
        <w:r w:rsidR="00995F27">
          <w:t>-trial drift rate variability</w:t>
        </w:r>
      </w:ins>
      <w:ins w:id="353" w:author="Jason Zhou" w:date="2022-03-30T11:38:00Z">
        <w:r w:rsidR="00F10079">
          <w:t xml:space="preserve">, 2) </w:t>
        </w:r>
      </w:ins>
      <w:ins w:id="354" w:author="Jason Zhou" w:date="2022-03-30T11:39:00Z">
        <w:r w:rsidR="00F10079">
          <w:t xml:space="preserve">a two-component mixture of a </w:t>
        </w:r>
      </w:ins>
      <w:ins w:id="355" w:author="Jason Zhou" w:date="2022-03-30T11:40:00Z">
        <w:r w:rsidR="00F10079">
          <w:t>diffusion process</w:t>
        </w:r>
      </w:ins>
      <w:ins w:id="356" w:author="Jason Zhou" w:date="2022-03-30T11:43:00Z">
        <w:r w:rsidR="00763E47">
          <w:t xml:space="preserve"> with drift rate fixed across trials</w:t>
        </w:r>
      </w:ins>
      <w:ins w:id="357" w:author="Jason Zhou" w:date="2022-03-30T11:40:00Z">
        <w:r w:rsidR="00F10079">
          <w:t>, and a zero</w:t>
        </w:r>
      </w:ins>
      <w:ins w:id="358" w:author="Jason Zhou" w:date="2022-03-30T11:42:00Z">
        <w:r w:rsidR="00F10079">
          <w:t>-</w:t>
        </w:r>
      </w:ins>
      <w:ins w:id="359" w:author="Jason Zhou" w:date="2022-03-30T11:40:00Z">
        <w:r w:rsidR="00F10079">
          <w:t xml:space="preserve">drift process </w:t>
        </w:r>
      </w:ins>
      <w:ins w:id="360" w:author="Jason Zhou" w:date="2022-03-30T16:27:00Z">
        <w:r w:rsidR="00EF2DBA">
          <w:t xml:space="preserve">(i.e. decision-making in the absence of evidence), </w:t>
        </w:r>
      </w:ins>
      <w:ins w:id="361" w:author="Jason Zhou" w:date="2022-03-30T11:40:00Z">
        <w:r w:rsidR="00F10079">
          <w:t xml:space="preserve">which represented guessing </w:t>
        </w:r>
      </w:ins>
      <w:ins w:id="362" w:author="Jason Zhou" w:date="2022-03-30T16:27:00Z">
        <w:r w:rsidR="00EF2DBA">
          <w:t xml:space="preserve">for a proportion of trials where memory strength was subthreshold </w:t>
        </w:r>
      </w:ins>
      <w:ins w:id="363" w:author="Jason Zhou" w:date="2022-03-30T11:41:00Z">
        <w:r w:rsidR="00F10079">
          <w:t xml:space="preserve">and 3) </w:t>
        </w:r>
      </w:ins>
      <w:ins w:id="364" w:author="Jason Zhou" w:date="2022-03-30T16:28:00Z">
        <w:r w:rsidR="00EF2DBA">
          <w:t>a hybrid</w:t>
        </w:r>
      </w:ins>
      <w:ins w:id="365" w:author="Jason Zhou" w:date="2022-03-30T11:41:00Z">
        <w:r w:rsidR="00F10079">
          <w:t xml:space="preserve"> two-component mixture model with </w:t>
        </w:r>
        <w:proofErr w:type="spellStart"/>
        <w:r w:rsidR="00F10079">
          <w:t>across</w:t>
        </w:r>
        <w:proofErr w:type="spellEnd"/>
        <w:r w:rsidR="00F10079">
          <w:t xml:space="preserve">-trial </w:t>
        </w:r>
        <w:r w:rsidR="00F10079">
          <w:lastRenderedPageBreak/>
          <w:t>variab</w:t>
        </w:r>
      </w:ins>
      <w:ins w:id="366" w:author="Jason Zhou" w:date="2022-03-30T11:42:00Z">
        <w:r w:rsidR="00F10079">
          <w:t xml:space="preserve">ility in drift rates for the positive drift process. </w:t>
        </w:r>
      </w:ins>
      <w:ins w:id="367" w:author="Jason Zhou" w:date="2022-03-30T11:53:00Z">
        <w:r w:rsidR="00AB0D2F">
          <w:t xml:space="preserve">We found that the latter two models, with </w:t>
        </w:r>
      </w:ins>
      <w:ins w:id="368" w:author="Jason Zhou" w:date="2022-03-30T11:54:00Z">
        <w:r w:rsidR="00E9405E">
          <w:t xml:space="preserve">the zero-drift mixture, provided a consistently better account of response error and response time (RT) data than the model with </w:t>
        </w:r>
      </w:ins>
      <w:ins w:id="369" w:author="Jason Zhou" w:date="2022-03-30T11:55:00Z">
        <w:r w:rsidR="00E9405E">
          <w:t xml:space="preserve">drift rate variability but no zero-drift guessing. </w:t>
        </w:r>
      </w:ins>
      <w:ins w:id="370" w:author="Jason Zhou" w:date="2022-03-30T16:25:00Z">
        <w:r w:rsidR="00EF2DBA">
          <w:t>Furthermore, we found th</w:t>
        </w:r>
      </w:ins>
      <w:ins w:id="371" w:author="Jason Zhou" w:date="2022-03-30T16:26:00Z">
        <w:r w:rsidR="00EF2DBA">
          <w:t xml:space="preserve">at although drift rate variability in the hybrid model resulted in marginal improvements to fit relative to the </w:t>
        </w:r>
      </w:ins>
      <w:proofErr w:type="spellStart"/>
      <w:ins w:id="372" w:author="Jason Zhou" w:date="2022-03-30T16:28:00Z">
        <w:r w:rsidR="00EF2DBA">
          <w:t>thresholded</w:t>
        </w:r>
        <w:proofErr w:type="spellEnd"/>
        <w:r w:rsidR="00EF2DBA">
          <w:t xml:space="preserve"> model</w:t>
        </w:r>
      </w:ins>
      <w:ins w:id="373" w:author="Jason Zhou" w:date="2022-03-30T16:31:00Z">
        <w:r w:rsidR="004301C4">
          <w:t xml:space="preserve">, when each model was penalized for the number of freely estimated parameters, the </w:t>
        </w:r>
        <w:proofErr w:type="spellStart"/>
        <w:r w:rsidR="004301C4">
          <w:t>thresholded</w:t>
        </w:r>
        <w:proofErr w:type="spellEnd"/>
        <w:r w:rsidR="004301C4">
          <w:t xml:space="preserve"> model was preferred as the more parsimonious model. </w:t>
        </w:r>
      </w:ins>
      <w:ins w:id="374" w:author="Jason Zhou" w:date="2022-03-30T16:56:00Z">
        <w:r w:rsidR="00B95B10">
          <w:t>Ou</w:t>
        </w:r>
      </w:ins>
      <w:ins w:id="375" w:author="Jason Zhou" w:date="2022-03-30T16:55:00Z">
        <w:r w:rsidR="00B95B10">
          <w:t xml:space="preserve">r results </w:t>
        </w:r>
      </w:ins>
      <w:ins w:id="376" w:author="Jason Zhou" w:date="2022-03-30T16:56:00Z">
        <w:r w:rsidR="00B95B10">
          <w:t xml:space="preserve">showed that </w:t>
        </w:r>
      </w:ins>
      <w:ins w:id="377" w:author="Jason Zhou" w:date="2022-03-30T17:01:00Z">
        <w:r w:rsidR="004D1580">
          <w:t xml:space="preserve">the </w:t>
        </w:r>
      </w:ins>
      <w:ins w:id="378" w:author="Jason Zhou" w:date="2022-03-30T17:02:00Z">
        <w:r w:rsidR="004D1580">
          <w:t xml:space="preserve">heavy-tailed distribution of errors </w:t>
        </w:r>
      </w:ins>
      <w:ins w:id="379" w:author="Jason Zhou" w:date="2022-03-30T17:03:00Z">
        <w:r w:rsidR="004D1580">
          <w:t>was not attributable to variability in decision-making</w:t>
        </w:r>
        <w:r w:rsidR="008515E4">
          <w:t xml:space="preserve"> (a decision phenomenon)</w:t>
        </w:r>
        <w:r w:rsidR="004D1580">
          <w:t xml:space="preserve">, but instead evidence of guessing </w:t>
        </w:r>
      </w:ins>
      <w:ins w:id="380" w:author="Jason Zhou" w:date="2022-03-30T17:04:00Z">
        <w:r w:rsidR="008515E4">
          <w:t xml:space="preserve">on a proportion of trials </w:t>
        </w:r>
      </w:ins>
      <w:ins w:id="381" w:author="Jason Zhou" w:date="2022-03-30T17:03:00Z">
        <w:r w:rsidR="008515E4">
          <w:t>(a memory phenomenon)</w:t>
        </w:r>
      </w:ins>
      <w:ins w:id="382" w:author="Jason Zhou" w:date="2022-03-30T17:04:00Z">
        <w:r w:rsidR="008515E4">
          <w:t xml:space="preserve">, corroborating the initial conclusions of Harlow and Donaldson (2013) and the </w:t>
        </w:r>
        <w:proofErr w:type="spellStart"/>
        <w:r w:rsidR="008515E4">
          <w:t>thresholded</w:t>
        </w:r>
        <w:proofErr w:type="spellEnd"/>
        <w:r w:rsidR="008515E4">
          <w:t xml:space="preserve"> view of source memory retrieval.</w:t>
        </w:r>
      </w:ins>
      <w:ins w:id="383" w:author="Jason Zhou" w:date="2022-03-30T16:55:00Z">
        <w:r w:rsidR="00B95B10">
          <w:t xml:space="preserve"> </w:t>
        </w:r>
      </w:ins>
    </w:p>
    <w:p w14:paraId="164AEE86" w14:textId="77777777" w:rsidR="00D92763" w:rsidRDefault="00EF576A" w:rsidP="005E6197">
      <w:pPr>
        <w:ind w:firstLine="720"/>
        <w:rPr>
          <w:ins w:id="384" w:author="Adam Osth" w:date="2022-04-20T18:04:00Z"/>
        </w:rPr>
      </w:pPr>
      <w:ins w:id="385" w:author="Jason Zhou" w:date="2022-03-30T11:09:00Z">
        <w:r>
          <w:t>In th</w:t>
        </w:r>
      </w:ins>
      <w:ins w:id="386" w:author="Jason Zhou" w:date="2022-03-30T17:05:00Z">
        <w:r w:rsidR="008515E4">
          <w:t>e current</w:t>
        </w:r>
      </w:ins>
      <w:ins w:id="387" w:author="Jason Zhou" w:date="2022-03-30T11:09:00Z">
        <w:r>
          <w:t xml:space="preserve"> study, we follow up on the findings of Zhou et al. (2021),</w:t>
        </w:r>
      </w:ins>
      <w:ins w:id="388" w:author="Jason Zhou" w:date="2022-03-29T21:22:00Z">
        <w:r w:rsidR="00322039">
          <w:t xml:space="preserve"> </w:t>
        </w:r>
      </w:ins>
      <w:ins w:id="389" w:author="Jason Zhou" w:date="2022-03-30T17:05:00Z">
        <w:r w:rsidR="008515E4">
          <w:t>by considerin</w:t>
        </w:r>
      </w:ins>
      <w:ins w:id="390" w:author="Jason Zhou" w:date="2022-03-30T22:29:00Z">
        <w:r w:rsidR="00E75722">
          <w:t>g two</w:t>
        </w:r>
      </w:ins>
      <w:ins w:id="391" w:author="Jason Zhou" w:date="2022-03-30T22:32:00Z">
        <w:r w:rsidR="00E75722">
          <w:t xml:space="preserve"> poin</w:t>
        </w:r>
      </w:ins>
      <w:ins w:id="392" w:author="Jason Zhou" w:date="2022-03-30T22:33:00Z">
        <w:r w:rsidR="00E75722">
          <w:t>ts</w:t>
        </w:r>
      </w:ins>
      <w:ins w:id="393" w:author="Jason Zhou" w:date="2022-03-31T11:07:00Z">
        <w:r w:rsidR="00322734">
          <w:t xml:space="preserve"> that may challenge previous</w:t>
        </w:r>
      </w:ins>
      <w:ins w:id="394" w:author="Jason Zhou" w:date="2022-04-01T11:54:00Z">
        <w:r w:rsidR="000317AB">
          <w:t xml:space="preserve"> </w:t>
        </w:r>
        <w:proofErr w:type="spellStart"/>
        <w:r w:rsidR="000317AB">
          <w:t>thresholded</w:t>
        </w:r>
      </w:ins>
      <w:proofErr w:type="spellEnd"/>
      <w:ins w:id="395" w:author="Jason Zhou" w:date="2022-03-31T11:07:00Z">
        <w:r w:rsidR="00322734">
          <w:t xml:space="preserve"> interpretations of the continuous-outcome source memory data.</w:t>
        </w:r>
      </w:ins>
      <w:ins w:id="396" w:author="Jason Zhou" w:date="2022-03-31T11:08:00Z">
        <w:r w:rsidR="00322734">
          <w:t xml:space="preserve"> The first of these points relates to the experiment design used by</w:t>
        </w:r>
      </w:ins>
      <w:ins w:id="397" w:author="Jason Zhou" w:date="2022-03-30T22:34:00Z">
        <w:r w:rsidR="00EF72CA">
          <w:t xml:space="preserve"> Harlow and Dona</w:t>
        </w:r>
      </w:ins>
      <w:ins w:id="398" w:author="Jason Zhou" w:date="2022-03-30T22:35:00Z">
        <w:r w:rsidR="00EF72CA">
          <w:t>ldson (2013)</w:t>
        </w:r>
      </w:ins>
      <w:ins w:id="399" w:author="Jason Zhou" w:date="2022-03-31T11:09:00Z">
        <w:r w:rsidR="00322734">
          <w:t xml:space="preserve"> and inherited by Zhou et al</w:t>
        </w:r>
      </w:ins>
      <w:ins w:id="400" w:author="Jason Zhou" w:date="2022-03-31T11:10:00Z">
        <w:r w:rsidR="00322734">
          <w:t>.</w:t>
        </w:r>
      </w:ins>
      <w:ins w:id="401" w:author="Jason Zhou" w:date="2022-03-31T11:09:00Z">
        <w:r w:rsidR="00322734">
          <w:t xml:space="preserve"> (2021</w:t>
        </w:r>
      </w:ins>
      <w:ins w:id="402" w:author="Jason Zhou" w:date="2022-03-31T11:10:00Z">
        <w:r w:rsidR="00322734">
          <w:t>)</w:t>
        </w:r>
      </w:ins>
      <w:ins w:id="403" w:author="Jason Zhou" w:date="2022-03-30T22:37:00Z">
        <w:r w:rsidR="00EF72CA">
          <w:t xml:space="preserve">, </w:t>
        </w:r>
      </w:ins>
      <w:ins w:id="404" w:author="Jason Zhou" w:date="2022-03-31T11:09:00Z">
        <w:r w:rsidR="00322734">
          <w:t xml:space="preserve">specifically </w:t>
        </w:r>
      </w:ins>
      <w:ins w:id="405" w:author="Jason Zhou" w:date="2022-03-31T11:10:00Z">
        <w:r w:rsidR="00322734">
          <w:t>regarding</w:t>
        </w:r>
      </w:ins>
      <w:ins w:id="406" w:author="Jason Zhou" w:date="2022-03-31T11:09:00Z">
        <w:r w:rsidR="00322734">
          <w:t xml:space="preserve"> how stimuli were presented</w:t>
        </w:r>
      </w:ins>
      <w:ins w:id="407" w:author="Jason Zhou" w:date="2022-03-30T22:35:00Z">
        <w:r w:rsidR="00EF72CA">
          <w:t xml:space="preserve">. </w:t>
        </w:r>
      </w:ins>
      <w:ins w:id="408" w:author="Jason Zhou" w:date="2022-03-30T22:36:00Z">
        <w:r w:rsidR="00EF72CA">
          <w:t xml:space="preserve">Instead of simply presenting </w:t>
        </w:r>
      </w:ins>
      <w:ins w:id="409" w:author="Jason Zhou" w:date="2022-03-30T22:37:00Z">
        <w:r w:rsidR="00EF72CA">
          <w:t>words in locations, s</w:t>
        </w:r>
      </w:ins>
      <w:ins w:id="410" w:author="Jason Zhou" w:date="2022-03-30T22:35:00Z">
        <w:r w:rsidR="00EF72CA">
          <w:t xml:space="preserve">ource locations were represented by crosses </w:t>
        </w:r>
      </w:ins>
      <w:ins w:id="411" w:author="Jason Zhou" w:date="2022-03-31T11:44:00Z">
        <w:r w:rsidR="0071507E">
          <w:t xml:space="preserve">located </w:t>
        </w:r>
      </w:ins>
      <w:ins w:id="412" w:author="Jason Zhou" w:date="2022-03-30T22:35:00Z">
        <w:r w:rsidR="00EF72CA">
          <w:t>along the circumference of a circl</w:t>
        </w:r>
      </w:ins>
      <w:ins w:id="413" w:author="Jason Zhou" w:date="2022-03-31T11:44:00Z">
        <w:r w:rsidR="0071507E">
          <w:t>e</w:t>
        </w:r>
      </w:ins>
      <w:ins w:id="414" w:author="Jason Zhou" w:date="2022-03-30T22:35:00Z">
        <w:r w:rsidR="00EF72CA">
          <w:t>,</w:t>
        </w:r>
      </w:ins>
      <w:ins w:id="415" w:author="Jason Zhou" w:date="2022-03-31T11:44:00Z">
        <w:r w:rsidR="0071507E">
          <w:t xml:space="preserve"> </w:t>
        </w:r>
      </w:ins>
      <w:r w:rsidR="003635CD">
        <w:t xml:space="preserve">which were </w:t>
      </w:r>
      <w:ins w:id="416" w:author="Jason Zhou" w:date="2022-03-31T11:44:00Z">
        <w:r w:rsidR="0071507E">
          <w:t>then replaced with the presentation of the word in the center of the screen.</w:t>
        </w:r>
      </w:ins>
      <w:ins w:id="417" w:author="Jason Zhou" w:date="2022-03-30T22:35:00Z">
        <w:r w:rsidR="00EF72CA">
          <w:t xml:space="preserve"> </w:t>
        </w:r>
      </w:ins>
      <w:ins w:id="418" w:author="Jason Zhou" w:date="2022-03-31T11:49:00Z">
        <w:r w:rsidR="00653230">
          <w:t xml:space="preserve">The temporal and spatial </w:t>
        </w:r>
      </w:ins>
      <w:ins w:id="419" w:author="Jason Zhou" w:date="2022-03-31T11:50:00Z">
        <w:r w:rsidR="00653230">
          <w:t xml:space="preserve">dissociation between </w:t>
        </w:r>
      </w:ins>
      <w:ins w:id="420" w:author="Jason Zhou" w:date="2022-03-31T11:51:00Z">
        <w:r w:rsidR="00653230">
          <w:t xml:space="preserve">item and source information </w:t>
        </w:r>
      </w:ins>
      <w:ins w:id="421" w:author="Jason Zhou" w:date="2022-03-31T11:59:00Z">
        <w:r w:rsidR="00553821">
          <w:t xml:space="preserve">caused </w:t>
        </w:r>
      </w:ins>
      <w:ins w:id="422" w:author="Jason Zhou" w:date="2022-03-31T11:51:00Z">
        <w:r w:rsidR="00653230">
          <w:t xml:space="preserve">by presenting word/location pairs in this sequential manner </w:t>
        </w:r>
      </w:ins>
      <w:ins w:id="423" w:author="Jason Zhou" w:date="2022-03-31T11:52:00Z">
        <w:r w:rsidR="00653230">
          <w:t>may have contributed to participants’ inability to accurately recall source locations when cued with words at test</w:t>
        </w:r>
      </w:ins>
      <w:ins w:id="424" w:author="Jason Zhou" w:date="2022-03-31T11:53:00Z">
        <w:r w:rsidR="00653230">
          <w:t>.</w:t>
        </w:r>
      </w:ins>
      <w:ins w:id="425" w:author="Jason Zhou" w:date="2022-03-31T12:00:00Z">
        <w:r w:rsidR="00553821">
          <w:t xml:space="preserve"> Although participants were asked to verify the hidden location after studying words </w:t>
        </w:r>
      </w:ins>
      <w:ins w:id="426" w:author="Jason Zhou" w:date="2022-03-31T12:01:00Z">
        <w:r w:rsidR="00553821">
          <w:t xml:space="preserve">to ensure both components were </w:t>
        </w:r>
      </w:ins>
      <w:ins w:id="427" w:author="Jason Zhou" w:date="2022-03-31T12:05:00Z">
        <w:r w:rsidR="00517C99">
          <w:t>encoded</w:t>
        </w:r>
      </w:ins>
      <w:ins w:id="428" w:author="Jason Zhou" w:date="2022-03-31T12:01:00Z">
        <w:r w:rsidR="00553821">
          <w:t>,</w:t>
        </w:r>
      </w:ins>
      <w:ins w:id="429" w:author="Jason Zhou" w:date="2022-03-31T12:05:00Z">
        <w:r w:rsidR="00517C99">
          <w:t xml:space="preserve"> </w:t>
        </w:r>
      </w:ins>
      <w:ins w:id="430" w:author="Jason Zhou" w:date="2022-03-31T12:06:00Z">
        <w:r w:rsidR="00517C99">
          <w:t xml:space="preserve">it is possible that the appearance of </w:t>
        </w:r>
      </w:ins>
      <w:ins w:id="431" w:author="Jason Zhou" w:date="2022-03-31T12:07:00Z">
        <w:r w:rsidR="00517C99">
          <w:t xml:space="preserve">source guessing is attributable to </w:t>
        </w:r>
        <w:del w:id="432" w:author="Adam Osth" w:date="2022-04-20T18:03:00Z">
          <w:r w:rsidR="00517C99" w:rsidDel="007050E5">
            <w:delText>losses of bindings</w:delText>
          </w:r>
        </w:del>
      </w:ins>
      <w:ins w:id="433" w:author="Adam Osth" w:date="2022-04-20T18:03:00Z">
        <w:r w:rsidR="007050E5">
          <w:t>a failure to bind</w:t>
        </w:r>
      </w:ins>
      <w:ins w:id="434" w:author="Jason Zhou" w:date="2022-03-31T12:07:00Z">
        <w:r w:rsidR="00517C99">
          <w:t xml:space="preserve"> </w:t>
        </w:r>
        <w:del w:id="435" w:author="Adam Osth" w:date="2022-04-20T18:03:00Z">
          <w:r w:rsidR="00517C99" w:rsidDel="007050E5">
            <w:delText xml:space="preserve">between </w:delText>
          </w:r>
        </w:del>
      </w:ins>
      <w:ins w:id="436" w:author="Jason Zhou" w:date="2022-03-31T12:09:00Z">
        <w:del w:id="437" w:author="Adam Osth" w:date="2022-04-20T18:03:00Z">
          <w:r w:rsidR="00517C99" w:rsidDel="007050E5">
            <w:delText xml:space="preserve">a proportion of </w:delText>
          </w:r>
        </w:del>
      </w:ins>
      <w:ins w:id="438" w:author="Jason Zhou" w:date="2022-03-31T12:07:00Z">
        <w:del w:id="439" w:author="Adam Osth" w:date="2022-04-20T18:03:00Z">
          <w:r w:rsidR="00517C99" w:rsidDel="007050E5">
            <w:delText>word</w:delText>
          </w:r>
        </w:del>
      </w:ins>
      <w:ins w:id="440" w:author="Jason Zhou" w:date="2022-03-31T12:08:00Z">
        <w:del w:id="441" w:author="Adam Osth" w:date="2022-04-20T18:03:00Z">
          <w:r w:rsidR="00517C99" w:rsidDel="007050E5">
            <w:delText>/</w:delText>
          </w:r>
        </w:del>
      </w:ins>
      <w:ins w:id="442" w:author="Jason Zhou" w:date="2022-03-31T12:07:00Z">
        <w:del w:id="443" w:author="Adam Osth" w:date="2022-04-20T18:03:00Z">
          <w:r w:rsidR="00517C99" w:rsidDel="007050E5">
            <w:delText>location</w:delText>
          </w:r>
        </w:del>
      </w:ins>
      <w:ins w:id="444" w:author="Jason Zhou" w:date="2022-03-31T12:08:00Z">
        <w:del w:id="445" w:author="Adam Osth" w:date="2022-04-20T18:03:00Z">
          <w:r w:rsidR="00517C99" w:rsidDel="007050E5">
            <w:delText xml:space="preserve"> pairs</w:delText>
          </w:r>
        </w:del>
      </w:ins>
      <w:ins w:id="446" w:author="Jason Zhou" w:date="2022-03-31T12:07:00Z">
        <w:del w:id="447" w:author="Adam Osth" w:date="2022-04-20T18:03:00Z">
          <w:r w:rsidR="00517C99" w:rsidDel="007050E5">
            <w:delText xml:space="preserve"> after </w:delText>
          </w:r>
        </w:del>
      </w:ins>
      <w:ins w:id="448" w:author="Adam Osth" w:date="2022-04-20T18:03:00Z">
        <w:r w:rsidR="007050E5">
          <w:t>the words and locations together</w:t>
        </w:r>
      </w:ins>
      <w:ins w:id="449" w:author="Jason Zhou" w:date="2022-03-31T12:08:00Z">
        <w:del w:id="450" w:author="Adam Osth" w:date="2022-04-20T18:04:00Z">
          <w:r w:rsidR="00517C99" w:rsidDel="007050E5">
            <w:delText xml:space="preserve">successful </w:delText>
          </w:r>
        </w:del>
      </w:ins>
      <w:ins w:id="451" w:author="Jason Zhou" w:date="2022-03-31T12:07:00Z">
        <w:del w:id="452" w:author="Adam Osth" w:date="2022-04-20T18:04:00Z">
          <w:r w:rsidR="00517C99" w:rsidDel="007050E5">
            <w:delText xml:space="preserve">encoding </w:delText>
          </w:r>
        </w:del>
      </w:ins>
      <w:ins w:id="453" w:author="Jason Zhou" w:date="2022-03-31T12:08:00Z">
        <w:del w:id="454" w:author="Adam Osth" w:date="2022-04-20T18:04:00Z">
          <w:r w:rsidR="00517C99" w:rsidDel="007050E5">
            <w:delText xml:space="preserve">of </w:delText>
          </w:r>
          <w:r w:rsidR="00517C99" w:rsidDel="007050E5">
            <w:lastRenderedPageBreak/>
            <w:delText>the separately presented components</w:delText>
          </w:r>
        </w:del>
      </w:ins>
      <w:ins w:id="455" w:author="Adam Osth" w:date="2022-04-20T18:04:00Z">
        <w:r w:rsidR="007050E5">
          <w:t xml:space="preserve"> rather than a discrete failure to retrieve the locations during a later test</w:t>
        </w:r>
      </w:ins>
      <w:ins w:id="456" w:author="Jason Zhou" w:date="2022-03-31T12:08:00Z">
        <w:del w:id="457" w:author="Adam Osth" w:date="2022-04-20T18:04:00Z">
          <w:r w:rsidR="00517C99" w:rsidDel="007050E5">
            <w:delText xml:space="preserve">, </w:delText>
          </w:r>
        </w:del>
      </w:ins>
      <w:ins w:id="458" w:author="Jason Zhou" w:date="2022-03-31T12:09:00Z">
        <w:del w:id="459" w:author="Adam Osth" w:date="2022-04-20T18:04:00Z">
          <w:r w:rsidR="00517C99" w:rsidDel="007050E5">
            <w:delText>rather than a retrieval threshold in the memory process</w:delText>
          </w:r>
        </w:del>
        <w:r w:rsidR="00517C99">
          <w:t xml:space="preserve">. </w:t>
        </w:r>
      </w:ins>
      <w:ins w:id="460" w:author="Jason Zhou" w:date="2022-03-31T12:10:00Z">
        <w:del w:id="461" w:author="Adam Osth" w:date="2022-04-20T18:04:00Z">
          <w:r w:rsidR="00415320" w:rsidDel="003E30E0">
            <w:delText xml:space="preserve">Instead, if source retrieval is actually thresholded, then the </w:delText>
          </w:r>
        </w:del>
      </w:ins>
      <w:ins w:id="462" w:author="Jason Zhou" w:date="2022-03-31T12:11:00Z">
        <w:del w:id="463" w:author="Adam Osth" w:date="2022-04-20T18:04:00Z">
          <w:r w:rsidR="00415320" w:rsidDel="003E30E0">
            <w:delText>observation of heavy-tailed source errors should be robust to changes in how the stimuli are presented.</w:delText>
          </w:r>
        </w:del>
      </w:ins>
      <w:ins w:id="464" w:author="Jason Zhou" w:date="2022-03-31T12:12:00Z">
        <w:del w:id="465" w:author="Adam Osth" w:date="2022-04-20T18:04:00Z">
          <w:r w:rsidR="00415320" w:rsidDel="003E30E0">
            <w:delText xml:space="preserve"> </w:delText>
          </w:r>
        </w:del>
        <w:r w:rsidR="00415320">
          <w:t xml:space="preserve">To address this point, we explicitly manipulate the </w:t>
        </w:r>
      </w:ins>
      <w:ins w:id="466" w:author="Jason Zhou" w:date="2022-03-31T12:13:00Z">
        <w:r w:rsidR="00415320">
          <w:t>presentation format of the stimuli</w:t>
        </w:r>
      </w:ins>
      <w:ins w:id="467" w:author="Jason Zhou" w:date="2022-03-31T12:17:00Z">
        <w:r w:rsidR="00223836">
          <w:t xml:space="preserve"> across participants</w:t>
        </w:r>
      </w:ins>
      <w:ins w:id="468" w:author="Jason Zhou" w:date="2022-03-31T12:13:00Z">
        <w:r w:rsidR="00415320">
          <w:t xml:space="preserve">, </w:t>
        </w:r>
      </w:ins>
      <w:ins w:id="469" w:author="Jason Zhou" w:date="2022-03-31T12:17:00Z">
        <w:r w:rsidR="00223836">
          <w:t xml:space="preserve">comparing a condition in which </w:t>
        </w:r>
      </w:ins>
      <w:ins w:id="470" w:author="Jason Zhou" w:date="2022-03-31T12:18:00Z">
        <w:r w:rsidR="00223836">
          <w:t>word/location pairs are presented sequentially with a second condition in which words</w:t>
        </w:r>
      </w:ins>
      <w:ins w:id="471" w:author="Jason Zhou" w:date="2022-03-31T12:19:00Z">
        <w:r w:rsidR="00223836">
          <w:t xml:space="preserve"> in the location they are to be associated with (we detail this manipulation in the method section to follow</w:t>
        </w:r>
      </w:ins>
      <w:ins w:id="472" w:author="Jason Zhou" w:date="2022-03-31T12:20:00Z">
        <w:r w:rsidR="00223836">
          <w:t>)</w:t>
        </w:r>
      </w:ins>
      <w:ins w:id="473" w:author="Jason Zhou" w:date="2022-03-31T17:24:00Z">
        <w:r w:rsidR="005E6197">
          <w:t>.</w:t>
        </w:r>
      </w:ins>
    </w:p>
    <w:p w14:paraId="061432F5" w14:textId="5583A98C" w:rsidR="000D3343" w:rsidRDefault="005E6197" w:rsidP="005E6197">
      <w:pPr>
        <w:ind w:firstLine="720"/>
      </w:pPr>
      <w:ins w:id="474" w:author="Jason Zhou" w:date="2022-03-31T17:24:00Z">
        <w:del w:id="475" w:author="Adam Osth" w:date="2022-04-20T18:04:00Z">
          <w:r w:rsidDel="00D92763">
            <w:delText xml:space="preserve"> </w:delText>
          </w:r>
        </w:del>
      </w:ins>
      <w:ins w:id="476" w:author="Jason Zhou" w:date="2022-03-30T22:41:00Z">
        <w:r w:rsidR="00881C49">
          <w:t>Second</w:t>
        </w:r>
        <w:del w:id="477" w:author="Adam Osth" w:date="2022-04-20T18:04:00Z">
          <w:r w:rsidR="00881C49" w:rsidDel="00D92763">
            <w:delText>ly</w:delText>
          </w:r>
        </w:del>
        <w:r w:rsidR="00881C49">
          <w:t xml:space="preserve">, </w:t>
        </w:r>
      </w:ins>
      <w:ins w:id="478" w:author="Jason Zhou" w:date="2022-03-31T17:01:00Z">
        <w:r w:rsidR="00745753">
          <w:t>while heavy-tailed</w:t>
        </w:r>
      </w:ins>
      <w:ins w:id="479" w:author="Jason Zhou" w:date="2022-03-31T17:00:00Z">
        <w:r w:rsidR="00745753">
          <w:t xml:space="preserve"> </w:t>
        </w:r>
      </w:ins>
      <w:ins w:id="480" w:author="Jason Zhou" w:date="2022-03-31T17:01:00Z">
        <w:r w:rsidR="00745753">
          <w:t>distributions are often interpreted as evidence for a uniform distribution of guesses,</w:t>
        </w:r>
      </w:ins>
      <w:ins w:id="481" w:author="Jason Zhou" w:date="2022-03-31T17:02:00Z">
        <w:r w:rsidR="00745753">
          <w:t xml:space="preserve"> </w:t>
        </w:r>
      </w:ins>
      <w:ins w:id="482" w:author="Jason Zhou" w:date="2022-03-31T17:30:00Z">
        <w:r w:rsidR="00F01EDF">
          <w:t xml:space="preserve">other memory processes may give rise to apparently uniform errors without </w:t>
        </w:r>
      </w:ins>
      <w:ins w:id="483" w:author="Adam Osth" w:date="2022-04-20T18:05:00Z">
        <w:r w:rsidR="00D92763">
          <w:t>requiring</w:t>
        </w:r>
      </w:ins>
      <w:ins w:id="484" w:author="Jason Zhou" w:date="2022-03-31T17:30:00Z">
        <w:del w:id="485" w:author="Adam Osth" w:date="2022-04-20T18:05:00Z">
          <w:r w:rsidR="00F01EDF" w:rsidDel="00D92763">
            <w:delText>needing</w:delText>
          </w:r>
        </w:del>
        <w:r w:rsidR="00F01EDF">
          <w:t xml:space="preserve"> </w:t>
        </w:r>
      </w:ins>
      <w:ins w:id="486" w:author="Jason Zhou" w:date="2022-03-31T17:31:00Z">
        <w:del w:id="487" w:author="Adam Osth" w:date="2022-04-20T18:05:00Z">
          <w:r w:rsidR="00F01EDF" w:rsidDel="00D92763">
            <w:delText>a separate guessing process</w:delText>
          </w:r>
        </w:del>
      </w:ins>
      <w:ins w:id="488" w:author="Adam Osth" w:date="2022-04-20T18:05:00Z">
        <w:r w:rsidR="00D92763">
          <w:t>guessing</w:t>
        </w:r>
      </w:ins>
      <w:ins w:id="489" w:author="Jason Zhou" w:date="2022-03-31T17:31:00Z">
        <w:r w:rsidR="00F01EDF">
          <w:t xml:space="preserve">. In the </w:t>
        </w:r>
      </w:ins>
      <w:ins w:id="490" w:author="Jason Zhou" w:date="2022-04-01T11:50:00Z">
        <w:r w:rsidR="000317AB">
          <w:t>section</w:t>
        </w:r>
      </w:ins>
      <w:ins w:id="491" w:author="Jason Zhou" w:date="2022-03-31T17:31:00Z">
        <w:r w:rsidR="00F01EDF">
          <w:t xml:space="preserve"> to follow, we consider the possibility </w:t>
        </w:r>
      </w:ins>
      <w:ins w:id="492" w:author="Jason Zhou" w:date="2022-03-31T17:32:00Z">
        <w:r w:rsidR="00F01EDF">
          <w:t xml:space="preserve">that participants </w:t>
        </w:r>
      </w:ins>
      <w:ins w:id="493" w:author="Jason Zhou" w:date="2022-03-31T17:33:00Z">
        <w:r w:rsidR="00F01EDF">
          <w:t xml:space="preserve">sometimes </w:t>
        </w:r>
      </w:ins>
      <w:ins w:id="494" w:author="Jason Zhou" w:date="2022-03-31T17:32:00Z">
        <w:r w:rsidR="00F01EDF">
          <w:t xml:space="preserve">confuse target and </w:t>
        </w:r>
      </w:ins>
      <w:ins w:id="495" w:author="Jason Zhou" w:date="2022-04-10T12:47:00Z">
        <w:r w:rsidR="007A1F9F">
          <w:t>non</w:t>
        </w:r>
      </w:ins>
      <w:ins w:id="496" w:author="Adam Osth" w:date="2022-04-20T18:05:00Z">
        <w:r w:rsidR="00236FBA">
          <w:t>-</w:t>
        </w:r>
      </w:ins>
      <w:ins w:id="497" w:author="Jason Zhou" w:date="2022-04-10T12:47:00Z">
        <w:del w:id="498" w:author="Adam Osth" w:date="2022-04-20T18:05:00Z">
          <w:r w:rsidR="007A1F9F" w:rsidDel="00236FBA">
            <w:delText xml:space="preserve"> </w:delText>
          </w:r>
        </w:del>
        <w:r w:rsidR="007A1F9F">
          <w:t>target</w:t>
        </w:r>
      </w:ins>
      <w:ins w:id="499" w:author="Jason Zhou" w:date="2022-03-31T17:32:00Z">
        <w:r w:rsidR="00F01EDF">
          <w:t xml:space="preserve"> items</w:t>
        </w:r>
      </w:ins>
      <w:ins w:id="500" w:author="Adam Osth" w:date="2022-04-20T18:05:00Z">
        <w:r w:rsidR="00800354">
          <w:t xml:space="preserve"> at retrieval</w:t>
        </w:r>
      </w:ins>
      <w:ins w:id="501" w:author="Jason Zhou" w:date="2022-03-31T17:32:00Z">
        <w:r w:rsidR="00F01EDF">
          <w:t xml:space="preserve">, </w:t>
        </w:r>
      </w:ins>
      <w:ins w:id="502" w:author="Jason Zhou" w:date="2022-03-31T17:33:00Z">
        <w:r w:rsidR="00F01EDF">
          <w:t xml:space="preserve">which would give rise to apparently uniform errors when all items are uniformly distributed </w:t>
        </w:r>
      </w:ins>
      <w:ins w:id="503" w:author="Jason Zhou" w:date="2022-03-31T17:34:00Z">
        <w:r w:rsidR="00F01EDF">
          <w:t>in the report feature space, as they are in the Harlow and Donaldson (2013) design.</w:t>
        </w:r>
      </w:ins>
    </w:p>
    <w:p w14:paraId="569C336A" w14:textId="2F34DADD" w:rsidR="001E1180" w:rsidRDefault="007A1F9F" w:rsidP="001E1180">
      <w:pPr>
        <w:pStyle w:val="Heading2"/>
        <w:ind w:firstLine="0"/>
      </w:pPr>
      <w:commentRangeStart w:id="504"/>
      <w:r>
        <w:t>Non target</w:t>
      </w:r>
      <w:r w:rsidR="001E1180">
        <w:t xml:space="preserve"> Responding </w:t>
      </w:r>
      <w:commentRangeEnd w:id="504"/>
      <w:r w:rsidR="0035188F">
        <w:rPr>
          <w:rStyle w:val="CommentReference"/>
          <w:b w:val="0"/>
        </w:rPr>
        <w:commentReference w:id="504"/>
      </w:r>
    </w:p>
    <w:p w14:paraId="1451FF41" w14:textId="19BD20D6" w:rsidR="00A166C1" w:rsidRDefault="00803AD8" w:rsidP="00F04B0E">
      <w:pPr>
        <w:ind w:firstLine="720"/>
      </w:pPr>
      <w:r>
        <w:t>In the VWM literature</w:t>
      </w:r>
      <w:r w:rsidR="00695A35">
        <w:t xml:space="preserve">, </w:t>
      </w:r>
      <w:r w:rsidR="007B6CC7">
        <w:t>the slots account of memory capacity proposed by Zhang and Luck (2008) is built upon the finding that a proportion of responses appear to be uniformly distributed and reflect random guessing</w:t>
      </w:r>
      <w:ins w:id="505" w:author="Jason Zhou" w:date="2022-03-29T20:43:00Z">
        <w:r w:rsidR="004D4E6C">
          <w:t xml:space="preserve">. </w:t>
        </w:r>
      </w:ins>
      <w:r w:rsidR="007B6CC7">
        <w:t xml:space="preserve">Bays et al. (2009) challenged this interpretation by arguing that confusions between </w:t>
      </w:r>
      <w:r w:rsidR="00BB64FF">
        <w:t xml:space="preserve">target and </w:t>
      </w:r>
      <w:proofErr w:type="spellStart"/>
      <w:r w:rsidR="007A1F9F">
        <w:t>non target</w:t>
      </w:r>
      <w:proofErr w:type="spellEnd"/>
      <w:r w:rsidR="00BB64FF">
        <w:t xml:space="preserve"> items could also account for errors that appear uniform relative to the target item</w:t>
      </w:r>
      <w:r w:rsidR="00EC5A27">
        <w:t xml:space="preserve">. </w:t>
      </w:r>
      <w:commentRangeStart w:id="506"/>
      <w:ins w:id="507" w:author="Jason Zhou" w:date="2022-04-11T17:15:00Z">
        <w:r w:rsidR="00A166C1">
          <w:t xml:space="preserve">Figure </w:t>
        </w:r>
      </w:ins>
      <w:ins w:id="508" w:author="Jason Zhou" w:date="2022-04-11T17:32:00Z">
        <w:r w:rsidR="00D22430">
          <w:t>2</w:t>
        </w:r>
      </w:ins>
      <w:ins w:id="509" w:author="Jason Zhou" w:date="2022-04-11T17:15:00Z">
        <w:r w:rsidR="00A166C1">
          <w:t xml:space="preserve"> illustrates an example of </w:t>
        </w:r>
      </w:ins>
      <w:ins w:id="510" w:author="Jason Zhou" w:date="2022-04-11T17:16:00Z">
        <w:r w:rsidR="00A166C1">
          <w:t xml:space="preserve">how intrusions drawn from distributions centered on randomly dispersed non targets can mimic guesses from </w:t>
        </w:r>
      </w:ins>
      <w:ins w:id="511" w:author="Jason Zhou" w:date="2022-04-11T17:17:00Z">
        <w:r w:rsidR="00A166C1">
          <w:t>a uniform distribution.</w:t>
        </w:r>
      </w:ins>
      <w:commentRangeEnd w:id="506"/>
      <w:r w:rsidR="004836D1">
        <w:rPr>
          <w:rStyle w:val="CommentReference"/>
        </w:rPr>
        <w:commentReference w:id="506"/>
      </w:r>
    </w:p>
    <w:p w14:paraId="244CB77B" w14:textId="778A72B9" w:rsidR="00A166C1" w:rsidRDefault="00A166C1" w:rsidP="00A166C1">
      <w:pPr>
        <w:pStyle w:val="Caption"/>
        <w:keepNext/>
      </w:pPr>
      <w:r>
        <w:lastRenderedPageBreak/>
        <w:t xml:space="preserve">Figure </w:t>
      </w:r>
      <w:r w:rsidR="00BF0550">
        <w:fldChar w:fldCharType="begin"/>
      </w:r>
      <w:r w:rsidR="00BF0550">
        <w:instrText xml:space="preserve"> SEQ Figure \* ARABIC </w:instrText>
      </w:r>
      <w:r w:rsidR="00BF0550">
        <w:fldChar w:fldCharType="separate"/>
      </w:r>
      <w:r w:rsidR="00337A16">
        <w:rPr>
          <w:noProof/>
        </w:rPr>
        <w:t>2</w:t>
      </w:r>
      <w:r w:rsidR="00BF0550">
        <w:rPr>
          <w:noProof/>
        </w:rPr>
        <w:fldChar w:fldCharType="end"/>
      </w:r>
    </w:p>
    <w:p w14:paraId="4AA2EC5E" w14:textId="439D92ED" w:rsidR="00A166C1" w:rsidRPr="00A166C1" w:rsidRDefault="00A94225" w:rsidP="00A166C1">
      <w:pPr>
        <w:rPr>
          <w:ins w:id="512" w:author="Jason Zhou" w:date="2022-04-11T17:20:00Z"/>
          <w:i/>
          <w:iCs/>
        </w:rPr>
      </w:pPr>
      <w:r>
        <w:rPr>
          <w:i/>
          <w:iCs/>
        </w:rPr>
        <w:t xml:space="preserve">Different Sources of Error in </w:t>
      </w:r>
      <w:r w:rsidR="006C64FC">
        <w:rPr>
          <w:i/>
          <w:iCs/>
        </w:rPr>
        <w:t xml:space="preserve">the </w:t>
      </w:r>
      <w:r>
        <w:rPr>
          <w:i/>
          <w:iCs/>
        </w:rPr>
        <w:t xml:space="preserve">Continuous-Outcome Task </w:t>
      </w:r>
      <w:r w:rsidR="00A166C1">
        <w:rPr>
          <w:i/>
          <w:iCs/>
        </w:rPr>
        <w:t xml:space="preserve"> </w:t>
      </w:r>
    </w:p>
    <w:p w14:paraId="23070E41" w14:textId="07A16F56" w:rsidR="00A94225" w:rsidRDefault="00A166C1" w:rsidP="00A94225">
      <w:pPr>
        <w:ind w:firstLine="720"/>
        <w:jc w:val="center"/>
      </w:pPr>
      <w:r>
        <w:rPr>
          <w:noProof/>
        </w:rPr>
        <w:drawing>
          <wp:inline distT="0" distB="0" distL="0" distR="0" wp14:anchorId="28D91AA0" wp14:editId="795FDD25">
            <wp:extent cx="3407924" cy="2307265"/>
            <wp:effectExtent l="0" t="0" r="2540" b="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0219" cy="2322360"/>
                    </a:xfrm>
                    <a:prstGeom prst="rect">
                      <a:avLst/>
                    </a:prstGeom>
                  </pic:spPr>
                </pic:pic>
              </a:graphicData>
            </a:graphic>
          </wp:inline>
        </w:drawing>
      </w:r>
    </w:p>
    <w:p w14:paraId="4258195C" w14:textId="6DE2709C" w:rsidR="00322039" w:rsidRDefault="00DC175C" w:rsidP="00F04B0E">
      <w:pPr>
        <w:ind w:firstLine="720"/>
      </w:pPr>
      <w:commentRangeStart w:id="513"/>
      <w:ins w:id="514" w:author="Jason Zhou" w:date="2022-04-07T16:41:00Z">
        <w:r>
          <w:t>T</w:t>
        </w:r>
      </w:ins>
      <w:ins w:id="515" w:author="Jason Zhou" w:date="2022-03-30T17:17:00Z">
        <w:r>
          <w:t>he</w:t>
        </w:r>
      </w:ins>
      <w:ins w:id="516" w:author="Jason Zhou" w:date="2022-03-29T20:13:00Z">
        <w:r>
          <w:t xml:space="preserve"> tendency for subjects to respond to </w:t>
        </w:r>
      </w:ins>
      <w:proofErr w:type="spellStart"/>
      <w:ins w:id="517" w:author="Jason Zhou" w:date="2022-04-10T12:47:00Z">
        <w:r w:rsidR="007A1F9F">
          <w:t>non target</w:t>
        </w:r>
      </w:ins>
      <w:proofErr w:type="spellEnd"/>
      <w:ins w:id="518" w:author="Jason Zhou" w:date="2022-03-29T20:13:00Z">
        <w:r>
          <w:t xml:space="preserve"> features or items has been observed in a wide variety of cognitive tasks, and the related types of errors that arise are referred to by various terms including </w:t>
        </w:r>
        <w:r w:rsidRPr="006C64FC">
          <w:t xml:space="preserve">binding, transposition, intrusion, </w:t>
        </w:r>
        <w:r w:rsidRPr="00F77F7A">
          <w:t xml:space="preserve">and </w:t>
        </w:r>
        <w:r w:rsidRPr="006C64FC">
          <w:t>swap errors</w:t>
        </w:r>
        <w:r w:rsidRPr="00542C25">
          <w:rPr>
            <w:rStyle w:val="FootnoteReference"/>
          </w:rPr>
          <w:footnoteReference w:id="2"/>
        </w:r>
        <w:r>
          <w:t xml:space="preserve">, each reflecting specific properties of the tasks used to study the phenomenon (Bays, 2016). </w:t>
        </w:r>
      </w:ins>
      <w:commentRangeEnd w:id="513"/>
      <w:r w:rsidR="004836D1">
        <w:rPr>
          <w:rStyle w:val="CommentReference"/>
        </w:rPr>
        <w:commentReference w:id="513"/>
      </w:r>
      <w:r w:rsidR="00F04B0E">
        <w:t xml:space="preserve">Confusions between items can be confounded for variability in memory precision, and so disentangling these sources of error has been important in accurately characterizing VWM processes (Bays, 2016; </w:t>
      </w:r>
      <w:proofErr w:type="spellStart"/>
      <w:r w:rsidR="00F04B0E">
        <w:t>Rajsic</w:t>
      </w:r>
      <w:proofErr w:type="spellEnd"/>
      <w:r w:rsidR="00F04B0E">
        <w:t xml:space="preserve"> &amp; Wilson, 2012, 2014; </w:t>
      </w:r>
      <w:proofErr w:type="spellStart"/>
      <w:r w:rsidR="00F04B0E">
        <w:t>Pertzov</w:t>
      </w:r>
      <w:proofErr w:type="spellEnd"/>
      <w:r w:rsidR="00F04B0E">
        <w:t xml:space="preserve"> et al., 2012</w:t>
      </w:r>
      <w:commentRangeStart w:id="525"/>
      <w:r w:rsidR="00F04B0E">
        <w:t xml:space="preserve">). </w:t>
      </w:r>
      <w:ins w:id="526" w:author="Jason Zhou" w:date="2022-03-31T17:34:00Z">
        <w:r w:rsidR="00F01EDF">
          <w:t>B</w:t>
        </w:r>
      </w:ins>
      <w:ins w:id="527" w:author="Jason Zhou" w:date="2022-03-29T19:00:00Z">
        <w:r w:rsidR="0093745E">
          <w:t xml:space="preserve">ecause the distribution of </w:t>
        </w:r>
      </w:ins>
      <w:ins w:id="528" w:author="Jason Zhou" w:date="2022-03-29T19:21:00Z">
        <w:r w:rsidR="008063C8">
          <w:t>target features (in t</w:t>
        </w:r>
      </w:ins>
      <w:ins w:id="529" w:author="Jason Zhou" w:date="2022-03-31T14:57:00Z">
        <w:r w:rsidR="000D3343">
          <w:t>his instance</w:t>
        </w:r>
      </w:ins>
      <w:ins w:id="530" w:author="Jason Zhou" w:date="2022-03-29T19:21:00Z">
        <w:r w:rsidR="008063C8">
          <w:t>, color) are random,</w:t>
        </w:r>
      </w:ins>
      <w:commentRangeEnd w:id="525"/>
      <w:r w:rsidR="00225110">
        <w:rPr>
          <w:rStyle w:val="CommentReference"/>
        </w:rPr>
        <w:commentReference w:id="525"/>
      </w:r>
      <w:ins w:id="531" w:author="Jason Zhou" w:date="2022-03-29T19:21:00Z">
        <w:r w:rsidR="008063C8">
          <w:t xml:space="preserve"> </w:t>
        </w:r>
      </w:ins>
      <w:ins w:id="532" w:author="Jason Zhou" w:date="2022-03-31T14:58:00Z">
        <w:r w:rsidR="000D3343">
          <w:t xml:space="preserve">response </w:t>
        </w:r>
      </w:ins>
      <w:ins w:id="533" w:author="Jason Zhou" w:date="2022-03-29T19:21:00Z">
        <w:r w:rsidR="008063C8">
          <w:t xml:space="preserve">errors arising from confusions between a target and </w:t>
        </w:r>
      </w:ins>
      <w:proofErr w:type="spellStart"/>
      <w:ins w:id="534" w:author="Jason Zhou" w:date="2022-04-10T12:47:00Z">
        <w:r w:rsidR="007A1F9F">
          <w:t>non target</w:t>
        </w:r>
      </w:ins>
      <w:proofErr w:type="spellEnd"/>
      <w:ins w:id="535" w:author="Jason Zhou" w:date="2022-03-29T19:22:00Z">
        <w:r w:rsidR="008063C8">
          <w:t xml:space="preserve"> item </w:t>
        </w:r>
      </w:ins>
      <w:ins w:id="536" w:author="Jason Zhou" w:date="2022-04-01T11:58:00Z">
        <w:r w:rsidR="003B5FE7">
          <w:t>will</w:t>
        </w:r>
      </w:ins>
      <w:ins w:id="537" w:author="Jason Zhou" w:date="2022-04-01T11:59:00Z">
        <w:r w:rsidR="003B5FE7">
          <w:t xml:space="preserve"> </w:t>
        </w:r>
      </w:ins>
      <w:ins w:id="538" w:author="Jason Zhou" w:date="2022-04-01T11:58:00Z">
        <w:r w:rsidR="003B5FE7">
          <w:t xml:space="preserve">also </w:t>
        </w:r>
      </w:ins>
      <w:ins w:id="539" w:author="Jason Zhou" w:date="2022-03-29T19:22:00Z">
        <w:r w:rsidR="008063C8">
          <w:t xml:space="preserve">appear to be uniformly distributed. </w:t>
        </w:r>
      </w:ins>
      <w:ins w:id="540" w:author="Jason Zhou" w:date="2022-03-31T17:35:00Z">
        <w:r w:rsidR="00583DC1">
          <w:t>Consequently</w:t>
        </w:r>
      </w:ins>
      <w:ins w:id="541" w:author="Jason Zhou" w:date="2022-03-29T19:33:00Z">
        <w:r w:rsidR="00BF7F42">
          <w:t>,</w:t>
        </w:r>
      </w:ins>
      <w:ins w:id="542" w:author="Jason Zhou" w:date="2022-03-29T19:03:00Z">
        <w:r w:rsidR="0093745E">
          <w:t xml:space="preserve"> </w:t>
        </w:r>
      </w:ins>
      <w:proofErr w:type="spellStart"/>
      <w:ins w:id="543" w:author="Jason Zhou" w:date="2022-04-10T12:47:00Z">
        <w:r w:rsidR="007A1F9F">
          <w:t>non target</w:t>
        </w:r>
      </w:ins>
      <w:proofErr w:type="spellEnd"/>
      <w:ins w:id="544" w:author="Jason Zhou" w:date="2022-03-29T19:04:00Z">
        <w:r w:rsidR="00807D5C">
          <w:t xml:space="preserve"> responses of this kind </w:t>
        </w:r>
      </w:ins>
      <w:ins w:id="545" w:author="Jason Zhou" w:date="2022-03-29T19:33:00Z">
        <w:r w:rsidR="00BF7F42">
          <w:t>are indistinguishable from</w:t>
        </w:r>
      </w:ins>
      <w:ins w:id="546" w:author="Jason Zhou" w:date="2022-03-29T19:04:00Z">
        <w:r w:rsidR="00807D5C">
          <w:t xml:space="preserve"> guessing</w:t>
        </w:r>
      </w:ins>
      <w:ins w:id="547" w:author="Jason Zhou" w:date="2022-03-29T19:31:00Z">
        <w:r w:rsidR="00BF7F42">
          <w:t xml:space="preserve"> when measured from the targe</w:t>
        </w:r>
      </w:ins>
      <w:ins w:id="548" w:author="Jason Zhou" w:date="2022-03-29T19:32:00Z">
        <w:r w:rsidR="00BF7F42">
          <w:t>t</w:t>
        </w:r>
      </w:ins>
      <w:ins w:id="549" w:author="Jason Zhou" w:date="2022-03-29T19:35:00Z">
        <w:r w:rsidR="000611E4">
          <w:t>. However</w:t>
        </w:r>
      </w:ins>
      <w:ins w:id="550" w:author="Jason Zhou" w:date="2022-03-29T19:36:00Z">
        <w:r w:rsidR="000611E4">
          <w:t xml:space="preserve">, </w:t>
        </w:r>
      </w:ins>
      <w:ins w:id="551" w:author="Jason Zhou" w:date="2022-03-29T19:37:00Z">
        <w:r w:rsidR="000611E4">
          <w:t xml:space="preserve">Bays et al. (2009) noted that </w:t>
        </w:r>
      </w:ins>
      <w:ins w:id="552" w:author="Jason Zhou" w:date="2022-03-29T19:36:00Z">
        <w:r w:rsidR="000611E4">
          <w:t xml:space="preserve">the two sources of error are easily differentiated by measuring the frequency of responses relative to all </w:t>
        </w:r>
      </w:ins>
      <w:proofErr w:type="spellStart"/>
      <w:ins w:id="553" w:author="Jason Zhou" w:date="2022-04-10T12:47:00Z">
        <w:r w:rsidR="007A1F9F">
          <w:t>non target</w:t>
        </w:r>
      </w:ins>
      <w:ins w:id="554" w:author="Jason Zhou" w:date="2022-03-29T19:36:00Z">
        <w:r w:rsidR="000611E4">
          <w:t>s</w:t>
        </w:r>
        <w:proofErr w:type="spellEnd"/>
        <w:r w:rsidR="000611E4">
          <w:t xml:space="preserve">: </w:t>
        </w:r>
      </w:ins>
      <w:ins w:id="555" w:author="Jason Zhou" w:date="2022-03-29T19:37:00Z">
        <w:r w:rsidR="000611E4">
          <w:t xml:space="preserve">guesses are uncorrelated with </w:t>
        </w:r>
      </w:ins>
      <w:proofErr w:type="spellStart"/>
      <w:ins w:id="556" w:author="Jason Zhou" w:date="2022-04-10T12:47:00Z">
        <w:r w:rsidR="007A1F9F">
          <w:t>non target</w:t>
        </w:r>
      </w:ins>
      <w:proofErr w:type="spellEnd"/>
      <w:ins w:id="557" w:author="Jason Zhou" w:date="2022-03-29T19:37:00Z">
        <w:r w:rsidR="000611E4">
          <w:t xml:space="preserve"> items, </w:t>
        </w:r>
      </w:ins>
      <w:ins w:id="558" w:author="Jason Zhou" w:date="2022-03-29T19:38:00Z">
        <w:r w:rsidR="000611E4">
          <w:t xml:space="preserve">so the </w:t>
        </w:r>
        <w:r w:rsidR="000611E4">
          <w:lastRenderedPageBreak/>
          <w:t>Zhang and Luck (2008) predicts that that the resultant distribution should be uniform</w:t>
        </w:r>
      </w:ins>
      <w:ins w:id="559" w:author="Jason Zhou" w:date="2022-03-29T19:40:00Z">
        <w:r w:rsidR="00CF7F3A">
          <w:t>. Instead, the authors found</w:t>
        </w:r>
      </w:ins>
      <w:ins w:id="560" w:author="Jason Zhou" w:date="2022-03-29T19:38:00Z">
        <w:r w:rsidR="000611E4">
          <w:t xml:space="preserve"> </w:t>
        </w:r>
      </w:ins>
      <w:ins w:id="561" w:author="Jason Zhou" w:date="2022-03-29T19:42:00Z">
        <w:r w:rsidR="00CF7F3A">
          <w:t xml:space="preserve">clear evidence of </w:t>
        </w:r>
      </w:ins>
      <w:ins w:id="562" w:author="Jason Zhou" w:date="2022-03-29T19:38:00Z">
        <w:r w:rsidR="000611E4">
          <w:t>central tendency</w:t>
        </w:r>
      </w:ins>
      <w:ins w:id="563" w:author="Jason Zhou" w:date="2022-03-29T19:42:00Z">
        <w:r w:rsidR="00CF7F3A">
          <w:t xml:space="preserve"> in the distribution of responses relative to </w:t>
        </w:r>
      </w:ins>
      <w:proofErr w:type="spellStart"/>
      <w:ins w:id="564" w:author="Jason Zhou" w:date="2022-04-10T12:47:00Z">
        <w:r w:rsidR="007A1F9F">
          <w:t>non target</w:t>
        </w:r>
      </w:ins>
      <w:ins w:id="565" w:author="Jason Zhou" w:date="2022-03-29T19:42:00Z">
        <w:r w:rsidR="00CF7F3A">
          <w:t>s</w:t>
        </w:r>
      </w:ins>
      <w:proofErr w:type="spellEnd"/>
      <w:ins w:id="566" w:author="Jason Zhou" w:date="2022-03-29T19:45:00Z">
        <w:r w:rsidR="00CF7F3A">
          <w:t xml:space="preserve"> (Bays et al</w:t>
        </w:r>
      </w:ins>
      <w:ins w:id="567" w:author="Jason Zhou" w:date="2022-03-29T19:43:00Z">
        <w:r w:rsidR="00CF7F3A">
          <w:t>.</w:t>
        </w:r>
      </w:ins>
      <w:ins w:id="568" w:author="Jason Zhou" w:date="2022-03-29T19:45:00Z">
        <w:r w:rsidR="00CF7F3A">
          <w:t>, 2009).</w:t>
        </w:r>
      </w:ins>
      <w:ins w:id="569" w:author="Jason Zhou" w:date="2022-03-29T19:43:00Z">
        <w:r w:rsidR="00CF7F3A">
          <w:t xml:space="preserve"> That responses centered on </w:t>
        </w:r>
      </w:ins>
      <w:proofErr w:type="spellStart"/>
      <w:ins w:id="570" w:author="Jason Zhou" w:date="2022-04-10T12:47:00Z">
        <w:r w:rsidR="007A1F9F">
          <w:t>non target</w:t>
        </w:r>
      </w:ins>
      <w:proofErr w:type="spellEnd"/>
      <w:ins w:id="571" w:author="Jason Zhou" w:date="2022-03-29T19:43:00Z">
        <w:r w:rsidR="00CF7F3A">
          <w:t xml:space="preserve"> items are more frequent than expected by chance is interpretable </w:t>
        </w:r>
      </w:ins>
      <w:ins w:id="572" w:author="Jason Zhou" w:date="2022-03-29T19:44:00Z">
        <w:r w:rsidR="00CF7F3A">
          <w:t xml:space="preserve">as evidence </w:t>
        </w:r>
      </w:ins>
      <w:ins w:id="573" w:author="Jason Zhou" w:date="2022-03-29T19:45:00Z">
        <w:r w:rsidR="00CF7F3A">
          <w:t xml:space="preserve">for </w:t>
        </w:r>
      </w:ins>
      <w:proofErr w:type="spellStart"/>
      <w:ins w:id="574" w:author="Jason Zhou" w:date="2022-04-10T12:47:00Z">
        <w:r w:rsidR="007A1F9F">
          <w:t>non target</w:t>
        </w:r>
      </w:ins>
      <w:proofErr w:type="spellEnd"/>
      <w:ins w:id="575" w:author="Jason Zhou" w:date="2022-03-29T19:45:00Z">
        <w:r w:rsidR="00CF7F3A">
          <w:t xml:space="preserve"> responding.</w:t>
        </w:r>
      </w:ins>
      <w:ins w:id="576" w:author="Jason Zhou" w:date="2022-03-29T20:01:00Z">
        <w:r w:rsidR="00434FDA">
          <w:t xml:space="preserve"> </w:t>
        </w:r>
      </w:ins>
      <w:ins w:id="577" w:author="Jason Zhou" w:date="2022-03-29T20:09:00Z">
        <w:r w:rsidR="00ED6DC5">
          <w:t xml:space="preserve">Furthermore, when these </w:t>
        </w:r>
      </w:ins>
      <w:proofErr w:type="spellStart"/>
      <w:ins w:id="578" w:author="Jason Zhou" w:date="2022-04-10T12:47:00Z">
        <w:r w:rsidR="007A1F9F">
          <w:t>non target</w:t>
        </w:r>
      </w:ins>
      <w:proofErr w:type="spellEnd"/>
      <w:ins w:id="579" w:author="Jason Zhou" w:date="2022-03-29T20:09:00Z">
        <w:r w:rsidR="00ED6DC5">
          <w:t xml:space="preserve"> responses were accounte</w:t>
        </w:r>
      </w:ins>
      <w:ins w:id="580" w:author="Jason Zhou" w:date="2022-03-29T20:10:00Z">
        <w:r w:rsidR="00ED6DC5">
          <w:t xml:space="preserve">d for, </w:t>
        </w:r>
      </w:ins>
      <w:ins w:id="581" w:author="Jason Zhou" w:date="2022-03-29T20:34:00Z">
        <w:r w:rsidR="00224C05">
          <w:t xml:space="preserve">model estimates for the proportion of guesses </w:t>
        </w:r>
      </w:ins>
      <w:ins w:id="582" w:author="Jason Zhou" w:date="2022-03-29T20:35:00Z">
        <w:r w:rsidR="00224C05">
          <w:t>decreased dramat</w:t>
        </w:r>
      </w:ins>
      <w:ins w:id="583" w:author="Jason Zhou" w:date="2022-03-29T20:43:00Z">
        <w:r w:rsidR="00524617">
          <w:t xml:space="preserve">ically and no longer </w:t>
        </w:r>
      </w:ins>
      <w:ins w:id="584" w:author="Jason Zhou" w:date="2022-03-29T20:44:00Z">
        <w:r w:rsidR="00524617">
          <w:t>required an upper limit to the number of stored items.</w:t>
        </w:r>
      </w:ins>
      <w:ins w:id="585" w:author="Jason Zhou" w:date="2022-03-30T17:13:00Z">
        <w:r w:rsidR="00E2110C">
          <w:t xml:space="preserve"> </w:t>
        </w:r>
      </w:ins>
      <w:r w:rsidR="00F04B0E">
        <w:t xml:space="preserve"> </w:t>
      </w:r>
      <w:ins w:id="586" w:author="Jason Zhou" w:date="2022-03-30T17:13:00Z">
        <w:r w:rsidR="00E2110C">
          <w:t xml:space="preserve">In the current study, we </w:t>
        </w:r>
      </w:ins>
      <w:ins w:id="587" w:author="Jason Zhou" w:date="2022-03-30T17:15:00Z">
        <w:r w:rsidR="00E2110C">
          <w:t>take a similar approach to Bays et al. (2009) and consider</w:t>
        </w:r>
      </w:ins>
      <w:ins w:id="588" w:author="Jason Zhou" w:date="2022-03-30T17:14:00Z">
        <w:r w:rsidR="00E2110C">
          <w:t xml:space="preserve"> whether </w:t>
        </w:r>
      </w:ins>
      <w:ins w:id="589" w:author="Jason Zhou" w:date="2022-03-30T17:15:00Z">
        <w:r w:rsidR="00E2110C">
          <w:t xml:space="preserve">prior estimates </w:t>
        </w:r>
      </w:ins>
      <w:ins w:id="590" w:author="Jason Zhou" w:date="2022-03-30T17:16:00Z">
        <w:r w:rsidR="00E2110C">
          <w:t>of the rate at which people guess when making source memory judgements</w:t>
        </w:r>
      </w:ins>
      <w:ins w:id="591" w:author="Jason Zhou" w:date="2022-03-30T17:15:00Z">
        <w:r w:rsidR="00E2110C">
          <w:t xml:space="preserve"> hold when </w:t>
        </w:r>
      </w:ins>
      <w:ins w:id="592" w:author="Jason Zhou" w:date="2022-03-30T17:16:00Z">
        <w:r w:rsidR="00E2110C">
          <w:t xml:space="preserve">the possibility of </w:t>
        </w:r>
      </w:ins>
      <w:proofErr w:type="spellStart"/>
      <w:ins w:id="593" w:author="Jason Zhou" w:date="2022-04-10T12:47:00Z">
        <w:r w:rsidR="007A1F9F">
          <w:t>non target</w:t>
        </w:r>
      </w:ins>
      <w:proofErr w:type="spellEnd"/>
      <w:ins w:id="594" w:author="Jason Zhou" w:date="2022-03-30T17:14:00Z">
        <w:r w:rsidR="00E2110C">
          <w:t xml:space="preserve"> responses</w:t>
        </w:r>
      </w:ins>
      <w:ins w:id="595" w:author="Jason Zhou" w:date="2022-03-30T17:16:00Z">
        <w:r w:rsidR="00E2110C">
          <w:t xml:space="preserve"> are accounted for.</w:t>
        </w:r>
      </w:ins>
    </w:p>
    <w:p w14:paraId="0B3B518F" w14:textId="4017271B" w:rsidR="00F04B0E" w:rsidDel="00A608E4" w:rsidRDefault="00F04B0E" w:rsidP="00DC175C">
      <w:pPr>
        <w:ind w:firstLine="720"/>
        <w:rPr>
          <w:ins w:id="596" w:author="Jason Zhou" w:date="2022-03-29T21:22:00Z"/>
          <w:del w:id="597" w:author="Adam Osth" w:date="2022-04-21T08:32:00Z"/>
        </w:rPr>
      </w:pPr>
      <w:r>
        <w:t>One challenge in distinguishing between errors arising due to random guesses and swaps is that different model assumptions can result in different estimations of swap rates in VWM tasks (Williams et al., in press). In the present study, we seek to address this challenge by using a richer data space, specifically by jointly modelling RT and error data using the circular diffusion model. In addition, we compare models which make different assumptions about the effect of similarity between items on the rate of intrusions in the source memory task.</w:t>
      </w:r>
      <w:ins w:id="598" w:author="Adam Osth" w:date="2022-04-21T08:32:00Z">
        <w:r w:rsidR="00A608E4">
          <w:t xml:space="preserve"> </w:t>
        </w:r>
      </w:ins>
    </w:p>
    <w:p w14:paraId="5C682877" w14:textId="731A7AAD" w:rsidR="00151361" w:rsidRDefault="00ED6DC5" w:rsidP="00575536">
      <w:pPr>
        <w:ind w:firstLine="720"/>
      </w:pPr>
      <w:commentRangeStart w:id="599"/>
      <w:ins w:id="600" w:author="Jason Zhou" w:date="2022-03-29T20:13:00Z">
        <w:r>
          <w:t xml:space="preserve">Most explanations of </w:t>
        </w:r>
      </w:ins>
      <w:proofErr w:type="spellStart"/>
      <w:ins w:id="601" w:author="Jason Zhou" w:date="2022-04-10T12:47:00Z">
        <w:r w:rsidR="007A1F9F">
          <w:t>non target</w:t>
        </w:r>
      </w:ins>
      <w:proofErr w:type="spellEnd"/>
      <w:ins w:id="602" w:author="Jason Zhou" w:date="2022-03-29T20:13:00Z">
        <w:r>
          <w:t xml:space="preserve"> responding attribute the phenomenon to confusion </w:t>
        </w:r>
      </w:ins>
      <w:commentRangeEnd w:id="599"/>
      <w:r w:rsidR="00225110">
        <w:rPr>
          <w:rStyle w:val="CommentReference"/>
        </w:rPr>
        <w:commentReference w:id="599"/>
      </w:r>
      <w:ins w:id="603" w:author="Jason Zhou" w:date="2022-03-29T20:13:00Z">
        <w:r>
          <w:t>between items that are similar (</w:t>
        </w:r>
        <w:proofErr w:type="spellStart"/>
        <w:r>
          <w:t>Rerko</w:t>
        </w:r>
        <w:proofErr w:type="spellEnd"/>
        <w:r>
          <w:t xml:space="preserve"> et al., 2014; Bays, 2016; </w:t>
        </w:r>
        <w:proofErr w:type="spellStart"/>
        <w:r>
          <w:t>Oberauer</w:t>
        </w:r>
        <w:proofErr w:type="spellEnd"/>
        <w:r>
          <w:t xml:space="preserve"> &amp; Lin, 2017; but see Pratte, 2018 for an alternative view).</w:t>
        </w:r>
      </w:ins>
      <w:ins w:id="604" w:author="Jason Zhou" w:date="2022-03-30T17:21:00Z">
        <w:r w:rsidR="00F91D64">
          <w:t xml:space="preserve"> </w:t>
        </w:r>
      </w:ins>
      <w:ins w:id="605" w:author="Jason Zhou" w:date="2022-04-07T16:42:00Z">
        <w:r w:rsidR="00DC175C">
          <w:t>To extend the</w:t>
        </w:r>
      </w:ins>
      <w:ins w:id="606" w:author="Jason Zhou" w:date="2022-04-01T12:00:00Z">
        <w:r w:rsidR="003B5FE7">
          <w:t xml:space="preserve"> reasoning </w:t>
        </w:r>
      </w:ins>
      <w:ins w:id="607" w:author="Jason Zhou" w:date="2022-04-07T16:42:00Z">
        <w:r w:rsidR="00DC175C">
          <w:t>of</w:t>
        </w:r>
      </w:ins>
      <w:ins w:id="608" w:author="Jason Zhou" w:date="2022-04-01T12:00:00Z">
        <w:r w:rsidR="003B5FE7">
          <w:t xml:space="preserve"> Bays et al. (2009), i</w:t>
        </w:r>
      </w:ins>
      <w:ins w:id="609" w:author="Jason Zhou" w:date="2022-03-30T17:21:00Z">
        <w:r w:rsidR="00F91D64">
          <w:t xml:space="preserve">f intrusions from </w:t>
        </w:r>
      </w:ins>
      <w:proofErr w:type="spellStart"/>
      <w:ins w:id="610" w:author="Jason Zhou" w:date="2022-04-10T12:47:00Z">
        <w:r w:rsidR="007A1F9F">
          <w:t>non target</w:t>
        </w:r>
      </w:ins>
      <w:ins w:id="611" w:author="Jason Zhou" w:date="2022-03-30T17:21:00Z">
        <w:r w:rsidR="00F91D64">
          <w:t>s</w:t>
        </w:r>
        <w:proofErr w:type="spellEnd"/>
        <w:r w:rsidR="00F91D64">
          <w:t xml:space="preserve"> are driven by confusions between</w:t>
        </w:r>
      </w:ins>
      <w:ins w:id="612" w:author="Jason Zhou" w:date="2022-04-07T16:42:00Z">
        <w:r w:rsidR="00DC175C">
          <w:t xml:space="preserve"> items</w:t>
        </w:r>
      </w:ins>
      <w:ins w:id="613" w:author="Jason Zhou" w:date="2022-03-30T17:21:00Z">
        <w:r w:rsidR="00F91D64">
          <w:t xml:space="preserve">, then the probability of a given </w:t>
        </w:r>
      </w:ins>
      <w:ins w:id="614" w:author="Jason Zhou" w:date="2022-04-10T12:47:00Z">
        <w:r w:rsidR="007A1F9F">
          <w:t>non target</w:t>
        </w:r>
      </w:ins>
      <w:ins w:id="615" w:author="Jason Zhou" w:date="2022-03-30T17:21:00Z">
        <w:r w:rsidR="00F91D64">
          <w:t xml:space="preserve"> item intruding should systematically vary with the degree of similarity between that item and the target. </w:t>
        </w:r>
      </w:ins>
      <w:ins w:id="616" w:author="Jason Zhou" w:date="2022-03-29T20:13:00Z">
        <w:r w:rsidDel="004F2083">
          <w:t xml:space="preserve">In the continuous-outcome source memory paradigm, items may be similar in several ways, including the position of items in the study list, the spatial </w:t>
        </w:r>
      </w:ins>
      <w:ins w:id="617" w:author="Jason Zhou" w:date="2022-04-07T16:44:00Z">
        <w:r w:rsidR="00151361">
          <w:t>proximity of the item sources,</w:t>
        </w:r>
      </w:ins>
      <w:ins w:id="618" w:author="Jason Zhou" w:date="2022-03-29T20:13:00Z">
        <w:r w:rsidDel="004F2083">
          <w:t xml:space="preserve"> as</w:t>
        </w:r>
      </w:ins>
      <w:ins w:id="619" w:author="Jason Zhou" w:date="2022-04-07T16:44:00Z">
        <w:r w:rsidR="00151361">
          <w:t xml:space="preserve"> well as </w:t>
        </w:r>
      </w:ins>
      <w:ins w:id="620" w:author="Jason Zhou" w:date="2022-04-07T16:45:00Z">
        <w:r w:rsidR="00151361">
          <w:t>in the semantic and orthographic features of the words themselves</w:t>
        </w:r>
      </w:ins>
      <w:ins w:id="621" w:author="Jason Zhou" w:date="2022-03-31T15:39:00Z">
        <w:r w:rsidR="00F26349">
          <w:t>.</w:t>
        </w:r>
      </w:ins>
      <w:ins w:id="622" w:author="Jason Zhou" w:date="2022-03-29T20:13:00Z">
        <w:r w:rsidDel="004F2083">
          <w:t xml:space="preserve"> </w:t>
        </w:r>
      </w:ins>
      <w:commentRangeStart w:id="623"/>
      <w:ins w:id="624" w:author="Jason Zhou" w:date="2022-04-07T16:45:00Z">
        <w:r w:rsidR="00151361">
          <w:t xml:space="preserve">Many of </w:t>
        </w:r>
        <w:r w:rsidR="00151361">
          <w:lastRenderedPageBreak/>
          <w:t>these effects have been studied in the larger episodic memory literature.</w:t>
        </w:r>
      </w:ins>
      <w:ins w:id="625" w:author="Jason Zhou" w:date="2022-04-07T16:46:00Z">
        <w:r w:rsidR="00151361">
          <w:t xml:space="preserve"> </w:t>
        </w:r>
      </w:ins>
      <w:commentRangeEnd w:id="623"/>
      <w:r w:rsidR="00A608E4">
        <w:rPr>
          <w:rStyle w:val="CommentReference"/>
        </w:rPr>
        <w:commentReference w:id="623"/>
      </w:r>
      <w:ins w:id="626" w:author="Jason Zhou" w:date="2022-04-07T16:46:00Z">
        <w:r w:rsidR="00151361">
          <w:t xml:space="preserve">In the </w:t>
        </w:r>
      </w:ins>
      <w:ins w:id="627" w:author="Jason Zhou" w:date="2022-04-08T16:23:00Z">
        <w:r w:rsidR="00015168">
          <w:t xml:space="preserve">section </w:t>
        </w:r>
      </w:ins>
      <w:ins w:id="628" w:author="Jason Zhou" w:date="2022-04-07T16:46:00Z">
        <w:r w:rsidR="00151361">
          <w:t>to follow, we review the commonalities between findings across different memory tasks, all of which motivate the present modeling of intrusions in source memory.</w:t>
        </w:r>
      </w:ins>
    </w:p>
    <w:p w14:paraId="139488C9" w14:textId="6C0D7C58" w:rsidR="00D125E7" w:rsidRDefault="00D125E7" w:rsidP="00151361">
      <w:pPr>
        <w:pStyle w:val="Heading3"/>
      </w:pPr>
      <w:commentRangeStart w:id="629"/>
      <w:commentRangeStart w:id="630"/>
      <w:r>
        <w:t xml:space="preserve">Contiguity Effects </w:t>
      </w:r>
      <w:commentRangeEnd w:id="629"/>
      <w:r w:rsidR="0035188F">
        <w:rPr>
          <w:rStyle w:val="CommentReference"/>
          <w:rFonts w:eastAsia="SimSun" w:cs="Times New Roman"/>
          <w:b w:val="0"/>
          <w:i w:val="0"/>
        </w:rPr>
        <w:commentReference w:id="629"/>
      </w:r>
      <w:commentRangeEnd w:id="630"/>
      <w:r w:rsidR="00A608E4">
        <w:rPr>
          <w:rStyle w:val="CommentReference"/>
          <w:rFonts w:eastAsia="SimSun" w:cs="Times New Roman"/>
          <w:b w:val="0"/>
          <w:i w:val="0"/>
        </w:rPr>
        <w:commentReference w:id="630"/>
      </w:r>
    </w:p>
    <w:p w14:paraId="4C71EE9E" w14:textId="4C76C14E" w:rsidR="00C71428" w:rsidRDefault="00B03691" w:rsidP="00352AE5">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ins w:id="631" w:author="Jason Zhou" w:date="2022-04-01T14:23:00Z">
        <w:r w:rsidR="00352AE5">
          <w:t xml:space="preserve">One interesting way in which temporal contiguity has been studied </w:t>
        </w:r>
      </w:ins>
      <w:ins w:id="632" w:author="Jason Zhou" w:date="2022-04-01T14:24:00Z">
        <w:r w:rsidR="00352AE5">
          <w:t>is using free recall tasks, in which participants are asked to recall a list of items in any sequence they wish. P</w:t>
        </w:r>
      </w:ins>
      <w:ins w:id="633" w:author="Jason Zhou" w:date="2022-04-01T14:22:00Z">
        <w:r w:rsidR="00480986">
          <w:t>articipants’ responses in free recall</w:t>
        </w:r>
      </w:ins>
      <w:ins w:id="634" w:author="Jason Zhou" w:date="2022-04-01T14:24:00Z">
        <w:r w:rsidR="00352AE5">
          <w:t xml:space="preserve"> tasks</w:t>
        </w:r>
      </w:ins>
      <w:ins w:id="635" w:author="Jason Zhou" w:date="2022-04-01T14:22:00Z">
        <w:r w:rsidR="00480986">
          <w:t xml:space="preserve"> are interesting because they are illustrative of how items are spontaneously organized in memory</w:t>
        </w:r>
      </w:ins>
      <w:ins w:id="636" w:author="Jason Zhou" w:date="2022-04-01T14:24:00Z">
        <w:r w:rsidR="00352AE5">
          <w:t xml:space="preserve"> (Howard &amp; </w:t>
        </w:r>
        <w:proofErr w:type="spellStart"/>
        <w:r w:rsidR="00352AE5">
          <w:t>Kahana</w:t>
        </w:r>
        <w:proofErr w:type="spellEnd"/>
        <w:r w:rsidR="00352AE5">
          <w:t xml:space="preserve">, 2002). </w:t>
        </w:r>
      </w:ins>
      <w:proofErr w:type="gramStart"/>
      <w:ins w:id="637" w:author="Jason Zhou" w:date="2022-04-01T14:25:00Z">
        <w:r w:rsidR="00352AE5">
          <w:t xml:space="preserve">In particular, </w:t>
        </w:r>
      </w:ins>
      <w:proofErr w:type="spellStart"/>
      <w:r>
        <w:t>Kahana</w:t>
      </w:r>
      <w:proofErr w:type="spellEnd"/>
      <w:proofErr w:type="gramEnd"/>
      <w:r>
        <w:t xml:space="preserve"> (1996) demonstrated that after recalling a given item, the next item to be recalled tends to be a neighboring item in the study sequence. </w:t>
      </w:r>
      <w:commentRangeStart w:id="638"/>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rsidR="00480986">
        <w:t>N</w:t>
      </w:r>
      <w:r>
        <w:t>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w:t>
      </w:r>
      <w:r w:rsidR="00352AE5">
        <w:t xml:space="preserve"> found to be</w:t>
      </w:r>
      <w:r>
        <w:t xml:space="preserv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referred to as forward asymmetry</w:t>
      </w:r>
      <w:r w:rsidR="00352AE5">
        <w:t>.</w:t>
      </w:r>
      <w:r>
        <w:t xml:space="preserve"> </w:t>
      </w:r>
      <w:commentRangeEnd w:id="638"/>
      <w:r w:rsidR="00993D5C">
        <w:rPr>
          <w:rStyle w:val="CommentReference"/>
        </w:rPr>
        <w:commentReference w:id="638"/>
      </w:r>
    </w:p>
    <w:p w14:paraId="14B908A1" w14:textId="28BB3AB0" w:rsidR="005502B6" w:rsidRPr="007303C3" w:rsidRDefault="00700B87" w:rsidP="007303C3">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w:t>
      </w:r>
      <w:commentRangeStart w:id="639"/>
      <w:r w:rsidR="001F66C8">
        <w:t>Specifically, i</w:t>
      </w:r>
      <w:r>
        <w:t>n serial recall tasks, whe</w:t>
      </w:r>
      <w:r w:rsidR="00AA47F7">
        <w:t>n</w:t>
      </w:r>
      <w:r>
        <w:t xml:space="preserve"> subjects must </w:t>
      </w:r>
      <w:r w:rsidR="00015168">
        <w:t>re</w:t>
      </w:r>
      <w:r>
        <w:t>call lists of items in the sequence in which they are given, a classic finding is that incorrect responses tend to be items studied near the target in the study sequence</w:t>
      </w:r>
      <w:r w:rsidR="00551F29">
        <w:t>, which can be described as a transposition error in the output list</w:t>
      </w:r>
      <w:r>
        <w:t xml:space="preserve"> (Lee &amp; Estes, 1977</w:t>
      </w:r>
      <w:r w:rsidR="001F66C8">
        <w:t xml:space="preserve">; </w:t>
      </w:r>
      <w:proofErr w:type="spellStart"/>
      <w:r w:rsidR="001F66C8">
        <w:t>Nairne</w:t>
      </w:r>
      <w:proofErr w:type="spellEnd"/>
      <w:r w:rsidR="001F66C8">
        <w:t>, 1990</w:t>
      </w:r>
      <w:r>
        <w:t xml:space="preserve">). </w:t>
      </w:r>
      <w:r w:rsidR="006764A7">
        <w:t xml:space="preserve"> </w:t>
      </w:r>
      <w:r w:rsidR="00551F29">
        <w:t xml:space="preserve">As with free recall, </w:t>
      </w:r>
      <w:r w:rsidR="006764A7">
        <w:t>serial recall data</w:t>
      </w:r>
      <w:r w:rsidR="00A949D8">
        <w:t xml:space="preserve"> forms a </w:t>
      </w:r>
      <w:r w:rsidR="00A949D8" w:rsidRPr="00FD08E6">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551F29">
        <w:t>, which</w:t>
      </w:r>
      <w:r w:rsidR="00985420">
        <w:t xml:space="preserve"> tend</w:t>
      </w:r>
      <w:r w:rsidR="00551F29">
        <w:t>s</w:t>
      </w:r>
      <w:r w:rsidR="00985420">
        <w:t xml:space="preserve">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640"/>
      <w:r w:rsidR="00A949D8">
        <w:t xml:space="preserve">transposition probability </w:t>
      </w:r>
      <w:commentRangeEnd w:id="640"/>
      <w:r w:rsidR="00985420">
        <w:rPr>
          <w:rStyle w:val="CommentReference"/>
        </w:rPr>
        <w:lastRenderedPageBreak/>
        <w:commentReference w:id="640"/>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commentRangeEnd w:id="639"/>
      <w:r w:rsidR="00A608E4">
        <w:rPr>
          <w:rStyle w:val="CommentReference"/>
        </w:rPr>
        <w:commentReference w:id="639"/>
      </w:r>
      <w:r w:rsidR="005C331C">
        <w:t xml:space="preserve"> The temporal contiguity effect has also been observed in paired-associate recall</w:t>
      </w:r>
      <w:r w:rsidR="00E4399E">
        <w:t xml:space="preserve">. </w:t>
      </w:r>
      <w:r w:rsidR="00F2208E">
        <w:t xml:space="preserve">After studying pairs of words, Davis et al. (2008) found that when participants recalled </w:t>
      </w:r>
      <w:r w:rsidR="007A1F9F">
        <w:t>non target</w:t>
      </w:r>
      <w:r w:rsidR="00F2208E">
        <w:t xml:space="preserve"> items, the erroneous item</w:t>
      </w:r>
      <w:r w:rsidR="00605CD2">
        <w:t xml:space="preserve"> </w:t>
      </w:r>
      <w:r w:rsidR="00F2208E">
        <w:t>tended to be intrusions from temporally contiguous pairs.</w:t>
      </w:r>
      <w:r w:rsidR="00FD08E6">
        <w:t xml:space="preserve"> </w:t>
      </w:r>
      <w:r w:rsidR="004355D7">
        <w:t xml:space="preserve">Again, </w:t>
      </w:r>
      <w:r w:rsidR="00952EA2">
        <w:t>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435EC1ED" w:rsidR="00985420" w:rsidRDefault="005502B6" w:rsidP="00985420">
      <w:pPr>
        <w:ind w:firstLine="720"/>
      </w:pPr>
      <w:r>
        <w:t xml:space="preserve"> </w:t>
      </w:r>
      <w:ins w:id="641" w:author="Jason Zhou" w:date="2022-04-01T20:01:00Z">
        <w:r w:rsidR="002C383E">
          <w:t xml:space="preserve">Taken together, </w:t>
        </w:r>
      </w:ins>
      <w:ins w:id="642" w:author="Jason Zhou" w:date="2022-04-01T20:15:00Z">
        <w:r w:rsidR="00333078">
          <w:t xml:space="preserve">these list-learning paradigms </w:t>
        </w:r>
      </w:ins>
      <w:ins w:id="643" w:author="Jason Zhou" w:date="2022-04-01T20:01:00Z">
        <w:r w:rsidR="002C383E">
          <w:t>demonstrate that parti</w:t>
        </w:r>
      </w:ins>
      <w:ins w:id="644" w:author="Jason Zhou" w:date="2022-04-01T20:02:00Z">
        <w:r w:rsidR="002C383E">
          <w:t xml:space="preserve">cipants are sensitive to the temporal context in which items are </w:t>
        </w:r>
      </w:ins>
      <w:ins w:id="645" w:author="Jason Zhou" w:date="2022-04-01T20:15:00Z">
        <w:r w:rsidR="00333078">
          <w:t>studied and</w:t>
        </w:r>
      </w:ins>
      <w:ins w:id="646" w:author="Jason Zhou" w:date="2022-04-01T20:13:00Z">
        <w:r w:rsidR="004355D7">
          <w:t xml:space="preserve"> </w:t>
        </w:r>
      </w:ins>
      <w:ins w:id="647" w:author="Jason Zhou" w:date="2022-04-01T20:15:00Z">
        <w:r w:rsidR="00333078">
          <w:t xml:space="preserve">this </w:t>
        </w:r>
      </w:ins>
      <w:ins w:id="648" w:author="Jason Zhou" w:date="2022-04-01T20:13:00Z">
        <w:r w:rsidR="004355D7">
          <w:t xml:space="preserve">has a strong influence on </w:t>
        </w:r>
        <w:r w:rsidR="00333078">
          <w:t xml:space="preserve">how these items are </w:t>
        </w:r>
      </w:ins>
      <w:ins w:id="649" w:author="Jason Zhou" w:date="2022-04-01T20:14:00Z">
        <w:r w:rsidR="00333078">
          <w:t>represented</w:t>
        </w:r>
      </w:ins>
      <w:ins w:id="650" w:author="Jason Zhou" w:date="2022-04-01T20:13:00Z">
        <w:r w:rsidR="00333078">
          <w:t xml:space="preserve"> and retrieved from memory</w:t>
        </w:r>
      </w:ins>
      <w:ins w:id="651" w:author="Jason Zhou" w:date="2022-04-01T20:14:00Z">
        <w:r w:rsidR="00333078">
          <w:t xml:space="preserve"> </w:t>
        </w:r>
      </w:ins>
      <w:ins w:id="652" w:author="Jason Zhou" w:date="2022-04-01T20:15:00Z">
        <w:r w:rsidR="00333078">
          <w:t>under a variety of different task demands</w:t>
        </w:r>
      </w:ins>
      <w:ins w:id="653" w:author="Jason Zhou" w:date="2022-04-01T20:13:00Z">
        <w:r w:rsidR="00333078">
          <w:t>.</w:t>
        </w:r>
      </w:ins>
      <w:ins w:id="654" w:author="Jason Zhou" w:date="2022-04-01T20:18:00Z">
        <w:r w:rsidR="00333078">
          <w:t xml:space="preserve"> As such, </w:t>
        </w:r>
      </w:ins>
      <w:ins w:id="655" w:author="Jason Zhou" w:date="2022-04-01T20:23:00Z">
        <w:r w:rsidR="007303C3">
          <w:t xml:space="preserve">precise characterization of source memory retrieval requires an account of </w:t>
        </w:r>
      </w:ins>
      <w:ins w:id="656" w:author="Jason Zhou" w:date="2022-04-01T20:25:00Z">
        <w:r w:rsidR="008A39D0">
          <w:t xml:space="preserve">the effect of </w:t>
        </w:r>
      </w:ins>
      <w:ins w:id="657" w:author="Jason Zhou" w:date="2022-04-01T20:24:00Z">
        <w:r w:rsidR="008A39D0">
          <w:t>temporal contiguity (and other forms of contigu</w:t>
        </w:r>
      </w:ins>
      <w:ins w:id="658" w:author="Jason Zhou" w:date="2022-04-01T20:25:00Z">
        <w:r w:rsidR="008A39D0">
          <w:t xml:space="preserve">ity </w:t>
        </w:r>
      </w:ins>
      <w:ins w:id="659" w:author="Jason Zhou" w:date="2022-04-01T20:26:00Z">
        <w:r w:rsidR="008A39D0">
          <w:t>explored in the following subsections</w:t>
        </w:r>
      </w:ins>
      <w:ins w:id="660" w:author="Jason Zhou" w:date="2022-04-01T20:25:00Z">
        <w:r w:rsidR="008A39D0">
          <w:t>) on source retrieval. R</w:t>
        </w:r>
      </w:ins>
      <w:r w:rsidR="00904A89">
        <w:t>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DE7FB1">
        <w:t xml:space="preserve">, and found that </w:t>
      </w:r>
      <w:r w:rsidR="00026CF5">
        <w:t xml:space="preserve">when participants made a </w:t>
      </w:r>
      <w:proofErr w:type="spellStart"/>
      <w:r w:rsidR="00026CF5">
        <w:t>misbinding</w:t>
      </w:r>
      <w:proofErr w:type="spellEnd"/>
      <w:r w:rsidR="00026CF5">
        <w:t xml:space="preserve"> error, responses were not generated from a random </w:t>
      </w:r>
      <w:r w:rsidR="007A1F9F">
        <w:t>non target</w:t>
      </w:r>
      <w:r w:rsidR="00026CF5">
        <w:t xml:space="preserve">. </w:t>
      </w:r>
      <w:r w:rsidR="00A42E53">
        <w:t xml:space="preserve"> By separately estimating the probability that a response came from each of the locations in the study set, </w:t>
      </w:r>
      <w:r w:rsidR="00904A89">
        <w:t>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ins w:id="661" w:author="Jason Zhou" w:date="2022-04-01T12:02:00Z">
        <w:r w:rsidR="00A42E53">
          <w:t xml:space="preserve">, demonstrating </w:t>
        </w:r>
      </w:ins>
      <w:ins w:id="662" w:author="Jason Zhou" w:date="2022-04-01T12:04:00Z">
        <w:r w:rsidR="00A42E53">
          <w:t xml:space="preserve">a relationship between the probability of binding errors and serial position that can be explained </w:t>
        </w:r>
      </w:ins>
      <w:ins w:id="663" w:author="Jason Zhou" w:date="2022-04-01T12:05:00Z">
        <w:r w:rsidR="00A42E53">
          <w:t xml:space="preserve">as an effect of </w:t>
        </w:r>
      </w:ins>
      <w:ins w:id="664" w:author="Jason Zhou" w:date="2022-04-01T12:04:00Z">
        <w:r w:rsidR="00A42E53">
          <w:t>temporal contiguity</w:t>
        </w:r>
      </w:ins>
      <w:ins w:id="665" w:author="Jason Zhou" w:date="2022-04-01T12:03:00Z">
        <w:r w:rsidR="00A42E53">
          <w:t>.</w:t>
        </w:r>
      </w:ins>
      <w:ins w:id="666" w:author="Jason Zhou" w:date="2022-04-01T12:58:00Z">
        <w:r w:rsidR="000E3653">
          <w:t xml:space="preserve"> </w:t>
        </w:r>
      </w:ins>
      <w:ins w:id="667" w:author="Jason Zhou" w:date="2022-04-01T13:02:00Z">
        <w:r w:rsidR="007A3893">
          <w:t xml:space="preserve">Building upon this finding, </w:t>
        </w:r>
      </w:ins>
      <w:ins w:id="668" w:author="Jason Zhou" w:date="2022-04-01T13:03:00Z">
        <w:r w:rsidR="007A3893">
          <w:t xml:space="preserve">in </w:t>
        </w:r>
      </w:ins>
      <w:ins w:id="669" w:author="Jason Zhou" w:date="2022-04-01T13:02:00Z">
        <w:r w:rsidR="007A3893">
          <w:t xml:space="preserve">our </w:t>
        </w:r>
      </w:ins>
      <w:ins w:id="670" w:author="Jason Zhou" w:date="2022-04-01T13:03:00Z">
        <w:r w:rsidR="007A3893">
          <w:t xml:space="preserve">present </w:t>
        </w:r>
      </w:ins>
      <w:ins w:id="671" w:author="Jason Zhou" w:date="2022-04-01T13:02:00Z">
        <w:r w:rsidR="007A3893">
          <w:t xml:space="preserve">modelling </w:t>
        </w:r>
      </w:ins>
      <w:ins w:id="672" w:author="Jason Zhou" w:date="2022-04-01T13:03:00Z">
        <w:r w:rsidR="007A3893">
          <w:t>(described formally later),</w:t>
        </w:r>
      </w:ins>
      <w:ins w:id="673" w:author="Jason Zhou" w:date="2022-04-01T12:58:00Z">
        <w:r w:rsidR="000E3653">
          <w:t xml:space="preserve"> </w:t>
        </w:r>
      </w:ins>
      <w:ins w:id="674" w:author="Jason Zhou" w:date="2022-04-01T13:00:00Z">
        <w:r w:rsidR="007A3893">
          <w:t xml:space="preserve">instead of freely estimating the probability of intrusions from each lag, we </w:t>
        </w:r>
      </w:ins>
      <w:ins w:id="675" w:author="Jason Zhou" w:date="2022-04-01T13:01:00Z">
        <w:r w:rsidR="007A3893">
          <w:t xml:space="preserve">constrain the </w:t>
        </w:r>
      </w:ins>
      <w:ins w:id="676" w:author="Jason Zhou" w:date="2022-04-01T13:09:00Z">
        <w:r w:rsidR="00DB68EB">
          <w:t xml:space="preserve">effect of temporal similarity </w:t>
        </w:r>
      </w:ins>
      <w:ins w:id="677" w:author="Jason Zhou" w:date="2022-04-01T13:01:00Z">
        <w:r w:rsidR="007A3893">
          <w:t>ou</w:t>
        </w:r>
      </w:ins>
      <w:ins w:id="678" w:author="Jason Zhou" w:date="2022-04-01T13:02:00Z">
        <w:r w:rsidR="007A3893">
          <w:t xml:space="preserve">r model </w:t>
        </w:r>
      </w:ins>
      <w:ins w:id="679" w:author="Jason Zhou" w:date="2022-04-01T13:09:00Z">
        <w:r w:rsidR="00DB68EB">
          <w:t xml:space="preserve">to make more systematic predictions about </w:t>
        </w:r>
      </w:ins>
      <w:ins w:id="680" w:author="Jason Zhou" w:date="2022-04-01T13:10:00Z">
        <w:r w:rsidR="00DB68EB">
          <w:t xml:space="preserve">the relationship </w:t>
        </w:r>
        <w:r w:rsidR="00DB68EB">
          <w:lastRenderedPageBreak/>
          <w:t>between the two</w:t>
        </w:r>
        <w:r w:rsidR="0040112F">
          <w:t>, specifically</w:t>
        </w:r>
      </w:ins>
      <w:ins w:id="681" w:author="Jason Zhou" w:date="2022-04-01T13:02:00Z">
        <w:r w:rsidR="007A3893">
          <w:t xml:space="preserve"> </w:t>
        </w:r>
      </w:ins>
      <w:ins w:id="682" w:author="Jason Zhou" w:date="2022-04-01T13:03:00Z">
        <w:r w:rsidR="007A3893">
          <w:t xml:space="preserve">predicting that </w:t>
        </w:r>
      </w:ins>
      <w:ins w:id="683" w:author="Jason Zhou" w:date="2022-04-01T13:04:00Z">
        <w:r w:rsidR="007A3893">
          <w:t>intrusion probability, like perceived similarity, decreases exponentially with increasing dis</w:t>
        </w:r>
      </w:ins>
      <w:ins w:id="684" w:author="Jason Zhou" w:date="2022-04-01T13:07:00Z">
        <w:r w:rsidR="00DB68EB">
          <w:t xml:space="preserve">tance </w:t>
        </w:r>
      </w:ins>
      <w:ins w:id="685" w:author="Jason Zhou" w:date="2022-04-01T13:08:00Z">
        <w:r w:rsidR="00DB68EB">
          <w:t xml:space="preserve">(Shepard, 1987). </w:t>
        </w:r>
      </w:ins>
      <w:r w:rsidR="001A0539">
        <w:t xml:space="preserve"> </w:t>
      </w:r>
    </w:p>
    <w:p w14:paraId="061FA958" w14:textId="5979B781" w:rsidR="00364BA9" w:rsidRDefault="00B9603C" w:rsidP="00FD08E6">
      <w:pPr>
        <w:ind w:firstLine="720"/>
      </w:pPr>
      <w:r>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686"/>
      <w:r w:rsidR="009426BB">
        <w:t xml:space="preserve">analogous effect </w:t>
      </w:r>
      <w:commentRangeEnd w:id="686"/>
      <w:r w:rsidR="00AA57E0">
        <w:rPr>
          <w:rStyle w:val="CommentReference"/>
        </w:rPr>
        <w:commentReference w:id="686"/>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ins w:id="687" w:author="Jason Zhou" w:date="2022-03-29T18:50:00Z">
        <w:r w:rsidR="00F515D2">
          <w:t xml:space="preserve"> </w:t>
        </w:r>
      </w:ins>
      <w:r w:rsidR="00F26349">
        <w:t xml:space="preserve">The present study aims </w:t>
      </w:r>
      <w:r w:rsidR="000E3653">
        <w:t xml:space="preserve">to </w:t>
      </w:r>
      <w:r w:rsidR="0040112F">
        <w:t xml:space="preserve">further extend the Popov et al. (2021) findings </w:t>
      </w:r>
      <w:r w:rsidR="00F26349">
        <w:t xml:space="preserve">by systematically modelling the rate at which intrusion probability </w:t>
      </w:r>
      <w:r w:rsidR="0040112F">
        <w:t xml:space="preserve">decreases with increasing distinctiveness in the spatial domain, as well as the temporal domain. </w:t>
      </w:r>
      <w:ins w:id="688" w:author="Jason Zhou" w:date="2022-04-01T20:45:00Z">
        <w:r w:rsidR="003C0330">
          <w:t>In addition to associations formed between items due to the environment</w:t>
        </w:r>
      </w:ins>
      <w:ins w:id="689" w:author="Jason Zhou" w:date="2022-04-01T20:48:00Z">
        <w:r w:rsidR="000E5825">
          <w:t xml:space="preserve"> in which they are studied</w:t>
        </w:r>
      </w:ins>
      <w:ins w:id="690" w:author="Jason Zhou" w:date="2022-04-01T20:45:00Z">
        <w:r w:rsidR="003C0330">
          <w:t xml:space="preserve">, </w:t>
        </w:r>
      </w:ins>
      <w:ins w:id="691" w:author="Jason Zhou" w:date="2022-04-01T20:46:00Z">
        <w:r w:rsidR="000E5825">
          <w:t>we also extend this line of reasoning to</w:t>
        </w:r>
      </w:ins>
      <w:ins w:id="692" w:author="Jason Zhou" w:date="2022-04-01T20:47:00Z">
        <w:r w:rsidR="000E5825">
          <w:t xml:space="preserve"> qualities of the items themselves. In the case of word stimuli, </w:t>
        </w:r>
      </w:ins>
      <w:ins w:id="693" w:author="Jason Zhou" w:date="2022-04-01T20:49:00Z">
        <w:r w:rsidR="000E5825">
          <w:t xml:space="preserve">two examples of such qualities are </w:t>
        </w:r>
      </w:ins>
      <w:ins w:id="694" w:author="Jason Zhou" w:date="2022-04-02T17:42:00Z">
        <w:r w:rsidR="002D3DFF">
          <w:t>semantic associations between words</w:t>
        </w:r>
      </w:ins>
      <w:ins w:id="695" w:author="Jason Zhou" w:date="2022-04-01T20:50:00Z">
        <w:r w:rsidR="000E5825">
          <w:t>, and</w:t>
        </w:r>
      </w:ins>
      <w:ins w:id="696" w:author="Jason Zhou" w:date="2022-04-01T20:53:00Z">
        <w:r w:rsidR="00CF6BDA">
          <w:t xml:space="preserve"> </w:t>
        </w:r>
      </w:ins>
      <w:ins w:id="697" w:author="Jason Zhou" w:date="2022-04-01T20:50:00Z">
        <w:r w:rsidR="000E5825">
          <w:t xml:space="preserve">perceptual </w:t>
        </w:r>
      </w:ins>
      <w:ins w:id="698" w:author="Jason Zhou" w:date="2022-04-01T20:53:00Z">
        <w:r w:rsidR="00CF6BDA">
          <w:t xml:space="preserve">similarity </w:t>
        </w:r>
      </w:ins>
      <w:ins w:id="699" w:author="Jason Zhou" w:date="2022-04-02T17:43:00Z">
        <w:r w:rsidR="002D3DFF">
          <w:t>in terms of the orthography of the words when visually presented.</w:t>
        </w:r>
      </w:ins>
    </w:p>
    <w:p w14:paraId="43D93A9F" w14:textId="34E40B60" w:rsidR="00DA37A7" w:rsidRDefault="00DA37A7" w:rsidP="00DA37A7">
      <w:pPr>
        <w:pStyle w:val="Heading3"/>
      </w:pPr>
      <w:commentRangeStart w:id="700"/>
      <w:r>
        <w:t>Semantic and Orthographic Similarity</w:t>
      </w:r>
      <w:commentRangeEnd w:id="700"/>
      <w:r w:rsidR="00993D5C">
        <w:rPr>
          <w:rStyle w:val="CommentReference"/>
          <w:rFonts w:eastAsia="SimSun" w:cs="Times New Roman"/>
          <w:b w:val="0"/>
          <w:i w:val="0"/>
        </w:rPr>
        <w:commentReference w:id="700"/>
      </w:r>
    </w:p>
    <w:p w14:paraId="1615657A" w14:textId="77777777" w:rsidR="00FD08E6" w:rsidRDefault="00215E19" w:rsidP="00FD08E6">
      <w:pPr>
        <w:ind w:firstLine="720"/>
      </w:pPr>
      <w:r>
        <w:t xml:space="preserve">Many source memory paradigms, including that of the present study, use word stimuli in which semantic associations are particularly salient. The </w:t>
      </w:r>
      <w:proofErr w:type="spellStart"/>
      <w:r>
        <w:t>Deese</w:t>
      </w:r>
      <w:proofErr w:type="spellEnd"/>
      <w:r>
        <w:t xml:space="preserve">-Roediger-McDermott (DRM; </w:t>
      </w:r>
      <w:proofErr w:type="spellStart"/>
      <w:r>
        <w:t>Deese</w:t>
      </w:r>
      <w:proofErr w:type="spellEnd"/>
      <w:r>
        <w:t xml:space="preserve">,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t>
      </w:r>
      <w:r>
        <w:lastRenderedPageBreak/>
        <w:t>words (</w:t>
      </w:r>
      <w:proofErr w:type="spellStart"/>
      <w:r>
        <w:t>Lampinen</w:t>
      </w:r>
      <w:proofErr w:type="spellEnd"/>
      <w:r>
        <w:t xml:space="preserve">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w:t>
      </w:r>
      <w:proofErr w:type="spellStart"/>
      <w:r>
        <w:t>Starns</w:t>
      </w:r>
      <w:proofErr w:type="spellEnd"/>
      <w:r>
        <w:t xml:space="preserve">, 2006). </w:t>
      </w:r>
      <w:commentRangeStart w:id="701"/>
      <w:commentRangeStart w:id="702"/>
      <w:del w:id="703" w:author="Jason Zhou" w:date="2022-04-02T20:05:00Z">
        <w:r w:rsidR="00FD08E6" w:rsidDel="00D10A26">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commentRangeEnd w:id="701"/>
        <w:r w:rsidR="00FD08E6" w:rsidDel="00D10A26">
          <w:rPr>
            <w:rStyle w:val="CommentReference"/>
          </w:rPr>
          <w:commentReference w:id="701"/>
        </w:r>
      </w:del>
      <w:commentRangeEnd w:id="702"/>
      <w:r w:rsidR="00FD08E6">
        <w:rPr>
          <w:rStyle w:val="CommentReference"/>
        </w:rPr>
        <w:commentReference w:id="702"/>
      </w:r>
    </w:p>
    <w:p w14:paraId="775D65BF" w14:textId="358FE900" w:rsidR="004E5B38" w:rsidRPr="004E5B38" w:rsidRDefault="004E5B38" w:rsidP="00FD08E6">
      <w:pPr>
        <w:ind w:firstLine="720"/>
        <w:rPr>
          <w:ins w:id="704" w:author="Jason Zhou" w:date="2022-04-01T14:13:00Z"/>
        </w:rPr>
      </w:pPr>
      <w:ins w:id="705" w:author="Jason Zhou" w:date="2022-04-02T17:32:00Z">
        <w:r>
          <w:t xml:space="preserve">Returning to the </w:t>
        </w:r>
      </w:ins>
      <w:ins w:id="706" w:author="Jason Zhou" w:date="2022-04-13T10:21:00Z">
        <w:r w:rsidR="00872E9C">
          <w:t>principle</w:t>
        </w:r>
      </w:ins>
      <w:ins w:id="707" w:author="Jason Zhou" w:date="2022-04-02T17:32:00Z">
        <w:r>
          <w:t xml:space="preserve"> of </w:t>
        </w:r>
      </w:ins>
      <w:ins w:id="708" w:author="Jason Zhou" w:date="2022-04-13T10:21:00Z">
        <w:r w:rsidR="00872E9C">
          <w:t xml:space="preserve">contiguity in </w:t>
        </w:r>
      </w:ins>
      <w:ins w:id="709" w:author="Jason Zhou" w:date="2022-04-02T17:32:00Z">
        <w:r>
          <w:t xml:space="preserve">free recall, </w:t>
        </w:r>
      </w:ins>
      <w:ins w:id="710" w:author="Jason Zhou" w:date="2022-04-02T17:33:00Z">
        <w:r>
          <w:t xml:space="preserve">past research has demonstrated that in addition to </w:t>
        </w:r>
      </w:ins>
      <w:ins w:id="711" w:author="Jason Zhou" w:date="2022-04-02T17:34:00Z">
        <w:r>
          <w:t>recalling items that were presented close together in time, participants also demons</w:t>
        </w:r>
      </w:ins>
      <w:ins w:id="712" w:author="Jason Zhou" w:date="2022-04-02T17:35:00Z">
        <w:r>
          <w:t xml:space="preserve">trate a tendency to successively recall items that are semantically related </w:t>
        </w:r>
      </w:ins>
      <w:ins w:id="713" w:author="Jason Zhou" w:date="2022-04-02T17:36:00Z">
        <w:r w:rsidR="00EC5EE1">
          <w:t>to each other</w:t>
        </w:r>
      </w:ins>
      <w:ins w:id="714" w:author="Jason Zhou" w:date="2022-04-02T20:06:00Z">
        <w:r w:rsidR="00D10A26">
          <w:t xml:space="preserve">, suggesting </w:t>
        </w:r>
      </w:ins>
      <w:ins w:id="715" w:author="Jason Zhou" w:date="2022-04-02T20:07:00Z">
        <w:r w:rsidR="00D10A26">
          <w:t xml:space="preserve">more broadly </w:t>
        </w:r>
      </w:ins>
      <w:ins w:id="716" w:author="Jason Zhou" w:date="2022-04-02T20:06:00Z">
        <w:r w:rsidR="00D10A26">
          <w:t xml:space="preserve">that items in memory are organized not only by </w:t>
        </w:r>
      </w:ins>
      <w:ins w:id="717" w:author="Jason Zhou" w:date="2022-04-02T20:07:00Z">
        <w:r w:rsidR="00D10A26">
          <w:t>contextual f</w:t>
        </w:r>
      </w:ins>
      <w:ins w:id="718" w:author="Jason Zhou" w:date="2022-04-02T20:08:00Z">
        <w:r w:rsidR="00D10A26">
          <w:t>eatures</w:t>
        </w:r>
      </w:ins>
      <w:ins w:id="719" w:author="Jason Zhou" w:date="2022-04-02T20:07:00Z">
        <w:r w:rsidR="00D10A26">
          <w:t>, but also features of the items themselves</w:t>
        </w:r>
      </w:ins>
      <w:ins w:id="720" w:author="Jason Zhou" w:date="2022-04-02T17:36:00Z">
        <w:r w:rsidR="00EC5EE1">
          <w:t xml:space="preserve"> (</w:t>
        </w:r>
      </w:ins>
      <w:proofErr w:type="spellStart"/>
      <w:ins w:id="721" w:author="Jason Zhou" w:date="2022-04-02T17:39:00Z">
        <w:r w:rsidR="00EC5EE1">
          <w:t>Glanzer</w:t>
        </w:r>
        <w:proofErr w:type="spellEnd"/>
        <w:r w:rsidR="00EC5EE1">
          <w:t xml:space="preserve">, 1969; Howard &amp; </w:t>
        </w:r>
        <w:proofErr w:type="spellStart"/>
        <w:r w:rsidR="00EC5EE1">
          <w:t>Kahana</w:t>
        </w:r>
        <w:proofErr w:type="spellEnd"/>
        <w:r w:rsidR="00EC5EE1">
          <w:t xml:space="preserve">, 2002; </w:t>
        </w:r>
      </w:ins>
      <w:ins w:id="722" w:author="Jason Zhou" w:date="2022-04-02T17:36:00Z">
        <w:r w:rsidR="00EC5EE1">
          <w:t xml:space="preserve">Morton &amp; </w:t>
        </w:r>
        <w:proofErr w:type="spellStart"/>
        <w:r w:rsidR="00EC5EE1">
          <w:t>Polyn</w:t>
        </w:r>
        <w:proofErr w:type="spellEnd"/>
        <w:r w:rsidR="00EC5EE1">
          <w:t>, 2015).</w:t>
        </w:r>
      </w:ins>
      <w:ins w:id="723" w:author="Jason Zhou" w:date="2022-04-02T17:44:00Z">
        <w:r w:rsidR="002D3DFF">
          <w:t xml:space="preserve"> Notably, </w:t>
        </w:r>
      </w:ins>
      <w:ins w:id="724" w:author="Jason Zhou" w:date="2022-04-02T19:57:00Z">
        <w:r w:rsidR="00D34041">
          <w:t>the tendency for semantic factors to influence retrieval</w:t>
        </w:r>
      </w:ins>
      <w:ins w:id="725" w:author="Jason Zhou" w:date="2022-04-02T17:44:00Z">
        <w:r w:rsidR="002D3DFF">
          <w:t xml:space="preserve"> has been observed not only when lists are </w:t>
        </w:r>
      </w:ins>
      <w:ins w:id="726" w:author="Jason Zhou" w:date="2022-04-02T17:47:00Z">
        <w:r w:rsidR="00832412">
          <w:t xml:space="preserve">specifically </w:t>
        </w:r>
      </w:ins>
      <w:ins w:id="727" w:author="Jason Zhou" w:date="2022-04-02T17:44:00Z">
        <w:r w:rsidR="002D3DFF">
          <w:t xml:space="preserve">constructed with an obvious semantic </w:t>
        </w:r>
      </w:ins>
      <w:ins w:id="728" w:author="Jason Zhou" w:date="2022-04-02T17:45:00Z">
        <w:r w:rsidR="002D3DFF">
          <w:t>theme (Bousfield, 1953; Puff, 1966)</w:t>
        </w:r>
        <w:r w:rsidR="00832412">
          <w:t>,</w:t>
        </w:r>
      </w:ins>
      <w:ins w:id="729" w:author="Jason Zhou" w:date="2022-04-02T17:46:00Z">
        <w:r w:rsidR="00832412">
          <w:t xml:space="preserve"> but also when </w:t>
        </w:r>
      </w:ins>
      <w:ins w:id="730" w:author="Jason Zhou" w:date="2022-04-02T17:47:00Z">
        <w:r w:rsidR="00832412">
          <w:t xml:space="preserve">lists </w:t>
        </w:r>
      </w:ins>
      <w:ins w:id="731" w:author="Jason Zhou" w:date="2022-04-02T19:56:00Z">
        <w:r w:rsidR="00D34041">
          <w:t>are randomly constructed with seemingly unrelated words</w:t>
        </w:r>
      </w:ins>
      <w:ins w:id="732" w:author="Jason Zhou" w:date="2022-04-02T17:48:00Z">
        <w:r w:rsidR="00832412">
          <w:t xml:space="preserve"> (</w:t>
        </w:r>
      </w:ins>
      <w:ins w:id="733" w:author="Jason Zhou" w:date="2022-04-02T19:51:00Z">
        <w:r w:rsidR="00DF770C">
          <w:t>Schwartz &amp; Humphreys, 1973; Tulving, 1962</w:t>
        </w:r>
      </w:ins>
      <w:ins w:id="734" w:author="Jason Zhou" w:date="2022-04-02T19:57:00Z">
        <w:r w:rsidR="00D34041">
          <w:t xml:space="preserve">; Howard &amp; </w:t>
        </w:r>
        <w:proofErr w:type="spellStart"/>
        <w:r w:rsidR="00D34041">
          <w:t>Kahana</w:t>
        </w:r>
        <w:proofErr w:type="spellEnd"/>
        <w:r w:rsidR="00D34041">
          <w:t>, 2002</w:t>
        </w:r>
      </w:ins>
      <w:ins w:id="735" w:author="Jason Zhou" w:date="2022-04-02T19:49:00Z">
        <w:r w:rsidR="00DF770C">
          <w:t>)</w:t>
        </w:r>
      </w:ins>
      <w:ins w:id="736" w:author="Jason Zhou" w:date="2022-04-02T19:57:00Z">
        <w:r w:rsidR="00D34041">
          <w:t xml:space="preserve">. </w:t>
        </w:r>
      </w:ins>
      <w:ins w:id="737" w:author="Jason Zhou" w:date="2022-04-03T08:00:00Z">
        <w:r w:rsidR="00856298">
          <w:t>Given that semantic a</w:t>
        </w:r>
      </w:ins>
      <w:ins w:id="738" w:author="Jason Zhou" w:date="2022-04-03T08:01:00Z">
        <w:r w:rsidR="00856298">
          <w:t xml:space="preserve">ssociations between words can affect retrieval for </w:t>
        </w:r>
      </w:ins>
      <w:ins w:id="739" w:author="Jason Zhou" w:date="2022-04-03T08:02:00Z">
        <w:r w:rsidR="00856298">
          <w:t xml:space="preserve">even </w:t>
        </w:r>
      </w:ins>
      <w:ins w:id="740" w:author="Jason Zhou" w:date="2022-04-03T08:01:00Z">
        <w:r w:rsidR="00856298">
          <w:t xml:space="preserve">unrelated lists, our </w:t>
        </w:r>
      </w:ins>
      <w:ins w:id="741" w:author="Jason Zhou" w:date="2022-04-03T08:02:00Z">
        <w:r w:rsidR="00856298">
          <w:t>modeling</w:t>
        </w:r>
      </w:ins>
      <w:ins w:id="742" w:author="Jason Zhou" w:date="2022-04-03T08:01:00Z">
        <w:r w:rsidR="00856298">
          <w:t xml:space="preserve"> of systematic variations in intrusions from </w:t>
        </w:r>
      </w:ins>
      <w:proofErr w:type="spellStart"/>
      <w:ins w:id="743" w:author="Jason Zhou" w:date="2022-04-10T12:47:00Z">
        <w:r w:rsidR="007A1F9F">
          <w:t>non target</w:t>
        </w:r>
      </w:ins>
      <w:ins w:id="744" w:author="Jason Zhou" w:date="2022-04-03T08:01:00Z">
        <w:r w:rsidR="00856298">
          <w:t>s</w:t>
        </w:r>
        <w:proofErr w:type="spellEnd"/>
        <w:r w:rsidR="00856298">
          <w:t xml:space="preserve"> in the current study m</w:t>
        </w:r>
      </w:ins>
      <w:ins w:id="745" w:author="Jason Zhou" w:date="2022-04-03T08:02:00Z">
        <w:r w:rsidR="00856298">
          <w:t>ust account for item features in addition to contextual features.</w:t>
        </w:r>
      </w:ins>
    </w:p>
    <w:p w14:paraId="6B4DEA37" w14:textId="5DF4BB0B" w:rsidR="00327F6D" w:rsidRDefault="005E6A77" w:rsidP="00D9595B">
      <w:pPr>
        <w:ind w:firstLine="720"/>
      </w:pPr>
      <w:r>
        <w:t xml:space="preserve">Another feature that affects memory for words is their orthographic and/or phonological similarity (Conrad, 1963; </w:t>
      </w:r>
      <w:proofErr w:type="spellStart"/>
      <w:r>
        <w:t>Wickelgren</w:t>
      </w:r>
      <w:proofErr w:type="spellEnd"/>
      <w:r>
        <w:t>,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B36BBE">
        <w:t xml:space="preserve">Sommers and Lewis (1999) </w:t>
      </w:r>
      <w:r w:rsidR="00C030DA">
        <w:lastRenderedPageBreak/>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rs and lower when words were phonologically dissimilar, suggesting that words that differ by a single grapheme or letter were most likely to be confused</w:t>
      </w:r>
      <w:r w:rsidR="007736BB">
        <w:t xml:space="preserve">. </w:t>
      </w:r>
      <w:moveToRangeStart w:id="746" w:author="Jason Zhou" w:date="2022-04-02T20:10:00Z" w:name="move99822630"/>
      <w:ins w:id="747" w:author="Jason Zhou" w:date="2022-04-02T20:10:00Z">
        <w:r w:rsidR="007736BB">
          <w:t>In the current study, words are presented visually, and for brevity, we refer exclusively to the orthographic similarity between words.</w:t>
        </w:r>
      </w:ins>
      <w:moveToRangeEnd w:id="746"/>
      <w:r w:rsidR="00DE01B8">
        <w:t xml:space="preserve"> </w:t>
      </w:r>
      <w:r w:rsidR="00FB0D3E">
        <w:t>Additional</w:t>
      </w:r>
      <w:r w:rsidR="00CD7038">
        <w:t xml:space="preserve"> research</w:t>
      </w:r>
      <w:r w:rsidR="00FB0D3E">
        <w:t xml:space="preserve"> has</w:t>
      </w:r>
      <w:r w:rsidR="00CD7038">
        <w:t xml:space="preserve"> simultaneously investigated </w:t>
      </w:r>
      <w:r w:rsidR="00326EB6">
        <w:t xml:space="preserve">recall for lists of </w:t>
      </w:r>
      <w:r w:rsidR="00CD7038">
        <w:t>semantically and orthographically similar words, and suggest</w:t>
      </w:r>
      <w:r w:rsidR="00FB0D3E">
        <w:t>s</w:t>
      </w:r>
      <w:r w:rsidR="00CD7038">
        <w:t xml:space="preserve"> that distinct mechanisms drive false memory for each kind of similarity and that in mixed lists, the </w:t>
      </w:r>
      <w:r w:rsidR="00EE4EC3">
        <w:t>p</w:t>
      </w:r>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Chang &amp; Brainerd, 2021</w:t>
      </w:r>
      <w:r w:rsidR="00FB0D3E">
        <w:t xml:space="preserve">; </w:t>
      </w:r>
      <w:proofErr w:type="spellStart"/>
      <w:r w:rsidR="00FB0D3E">
        <w:t>Coane</w:t>
      </w:r>
      <w:proofErr w:type="spellEnd"/>
      <w:r w:rsidR="00FB0D3E">
        <w:t xml:space="preserve"> et al., 2021</w:t>
      </w:r>
      <w:r w:rsidR="00D01C48">
        <w:t>)</w:t>
      </w:r>
      <w:ins w:id="748" w:author="Jason Zhou" w:date="2022-04-02T20:05:00Z">
        <w:r w:rsidR="00D10A26">
          <w:t>.</w:t>
        </w:r>
      </w:ins>
      <w:del w:id="749" w:author="Jason Zhou" w:date="2022-04-02T20:05:00Z">
        <w:r w:rsidR="008B2A04" w:rsidDel="00D10A26">
          <w:delText xml:space="preserve"> </w:delText>
        </w:r>
      </w:del>
      <w:commentRangeStart w:id="750"/>
      <w:ins w:id="751" w:author="Jason Zhou" w:date="2022-04-02T20:30:00Z">
        <w:r w:rsidR="00D9595B">
          <w:t>In our investigation of how item features contribute to in</w:t>
        </w:r>
      </w:ins>
      <w:ins w:id="752" w:author="Jason Zhou" w:date="2022-04-02T20:31:00Z">
        <w:r w:rsidR="00D9595B">
          <w:t xml:space="preserve">trusion errors in the continuous-outcome source memory paradigm, </w:t>
        </w:r>
      </w:ins>
      <w:ins w:id="753" w:author="Jason Zhou" w:date="2022-04-02T20:36:00Z">
        <w:r w:rsidR="00345296">
          <w:t xml:space="preserve">we compare models </w:t>
        </w:r>
        <w:r w:rsidR="00326EB6">
          <w:t xml:space="preserve">in which semantic, orthographic, or </w:t>
        </w:r>
      </w:ins>
      <w:ins w:id="754" w:author="Jason Zhou" w:date="2022-04-02T20:37:00Z">
        <w:r w:rsidR="00326EB6">
          <w:t xml:space="preserve">both factors combine additively or multiplicatively with </w:t>
        </w:r>
      </w:ins>
      <w:ins w:id="755" w:author="Jason Zhou" w:date="2022-04-02T20:38:00Z">
        <w:r w:rsidR="00326EB6">
          <w:t xml:space="preserve">contextual </w:t>
        </w:r>
      </w:ins>
      <w:ins w:id="756" w:author="Jason Zhou" w:date="2022-04-02T20:37:00Z">
        <w:r w:rsidR="00326EB6">
          <w:t>factors.</w:t>
        </w:r>
      </w:ins>
      <w:commentRangeEnd w:id="750"/>
      <w:ins w:id="757" w:author="Jason Zhou" w:date="2022-04-02T20:38:00Z">
        <w:r w:rsidR="00326EB6">
          <w:rPr>
            <w:rStyle w:val="CommentReference"/>
          </w:rPr>
          <w:commentReference w:id="750"/>
        </w:r>
      </w:ins>
    </w:p>
    <w:p w14:paraId="2D0AEC59" w14:textId="7A0C727E" w:rsidR="00836CE7" w:rsidRDefault="00E404F4" w:rsidP="00E404F4">
      <w:pPr>
        <w:pStyle w:val="Heading2"/>
      </w:pPr>
      <w:r>
        <w:t>The Present Study</w:t>
      </w:r>
    </w:p>
    <w:p w14:paraId="642BBD78" w14:textId="72F7DAAC" w:rsidR="00451542" w:rsidRDefault="005C2722" w:rsidP="005C2722">
      <w:r>
        <w:tab/>
        <w:t>In th</w:t>
      </w:r>
      <w:r w:rsidR="00327F6D">
        <w:t>is</w:t>
      </w:r>
      <w:r>
        <w:t xml:space="preserve"> study, </w:t>
      </w:r>
      <w:commentRangeStart w:id="758"/>
      <w:r>
        <w:t xml:space="preserve">our primary aim was to </w:t>
      </w:r>
      <w:r w:rsidR="00D9595B">
        <w:t xml:space="preserve">develop and compare </w:t>
      </w:r>
      <w:r>
        <w:t>systematic models of intrusions in the continuous-outcome source memory task,</w:t>
      </w:r>
      <w:r w:rsidR="00D9595B">
        <w:t xml:space="preserve"> using both response error and RT data</w:t>
      </w:r>
      <w:commentRangeEnd w:id="758"/>
      <w:r w:rsidR="00392104">
        <w:rPr>
          <w:rStyle w:val="CommentReference"/>
        </w:rPr>
        <w:commentReference w:id="758"/>
      </w:r>
      <w:r>
        <w:t xml:space="preserve">. Over two experiments, we compare models in which intrusion probabilities are sensitive to temporal similarity between item pairs, to both spatial and temporal similarity, as well as semantic and orthographic features of the word stimuli. </w:t>
      </w:r>
      <w:commentRangeStart w:id="759"/>
      <w:r w:rsidR="00451542">
        <w:t>To manage the number of competing models, we did not pursue a full factorial approach to modelling intrusions. Instead, we build upon the Popov et al. (2021) finding of a temporal effect and introduce additional components in sequence</w:t>
      </w:r>
      <w:r w:rsidR="00D9595B">
        <w:t xml:space="preserve">, firstly extending the contextual similarity between items to include space as well as </w:t>
      </w:r>
      <w:r w:rsidR="00D9595B">
        <w:lastRenderedPageBreak/>
        <w:t>time, and then also introducing features of the words in terms of their semantic and orthographic similarity to each other,</w:t>
      </w:r>
      <w:r w:rsidR="00451542">
        <w:t xml:space="preserve"> </w:t>
      </w:r>
      <w:r w:rsidR="00D9595B">
        <w:t xml:space="preserve">evaluating </w:t>
      </w:r>
      <w:r w:rsidR="00451542">
        <w:t>the improvement in model fit with each addition.</w:t>
      </w:r>
      <w:commentRangeEnd w:id="759"/>
      <w:r w:rsidR="00392104">
        <w:rPr>
          <w:rStyle w:val="CommentReference"/>
        </w:rPr>
        <w:commentReference w:id="759"/>
      </w:r>
    </w:p>
    <w:p w14:paraId="4A9138DE" w14:textId="201B92BD" w:rsidR="005C2722" w:rsidRPr="008C4571" w:rsidRDefault="00451542" w:rsidP="00451542">
      <w:pPr>
        <w:ind w:firstLine="720"/>
      </w:pPr>
      <w:r>
        <w:t>A secondary aim was to investigate if</w:t>
      </w:r>
      <w:commentRangeStart w:id="760"/>
      <w:commentRangeStart w:id="761"/>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760"/>
      <w:r w:rsidR="008C4571">
        <w:rPr>
          <w:rStyle w:val="CommentReference"/>
        </w:rPr>
        <w:commentReference w:id="760"/>
      </w:r>
      <w:commentRangeEnd w:id="761"/>
      <w:r w:rsidR="00744FB9">
        <w:rPr>
          <w:rStyle w:val="CommentReference"/>
        </w:rPr>
        <w:commentReference w:id="761"/>
      </w:r>
      <w:ins w:id="762" w:author="Jason Zhou" w:date="2022-03-31T13:49:00Z">
        <w:r w:rsidR="00C2479B">
          <w:t xml:space="preserve"> </w:t>
        </w:r>
      </w:ins>
      <w:ins w:id="763" w:author="Jason Zhou" w:date="2022-04-12T17:14:00Z">
        <w:r w:rsidR="00FD08E6">
          <w:t>Our</w:t>
        </w:r>
      </w:ins>
      <w:ins w:id="764" w:author="Jason Zhou" w:date="2022-03-31T13:49:00Z">
        <w:r w:rsidR="00C2479B">
          <w:t xml:space="preserve"> broader research goal</w:t>
        </w:r>
      </w:ins>
      <w:ins w:id="765" w:author="Jason Zhou" w:date="2022-04-12T17:14:00Z">
        <w:r w:rsidR="00FD08E6">
          <w:t>,</w:t>
        </w:r>
      </w:ins>
      <w:ins w:id="766" w:author="Jason Zhou" w:date="2022-03-31T13:53:00Z">
        <w:r w:rsidR="00C2479B">
          <w:t xml:space="preserve"> </w:t>
        </w:r>
      </w:ins>
      <w:ins w:id="767" w:author="Jason Zhou" w:date="2022-03-31T13:49:00Z">
        <w:r w:rsidR="00C2479B">
          <w:t xml:space="preserve">under which </w:t>
        </w:r>
        <w:proofErr w:type="gramStart"/>
        <w:r w:rsidR="00C2479B">
          <w:t>both of these</w:t>
        </w:r>
        <w:proofErr w:type="gramEnd"/>
        <w:r w:rsidR="00C2479B">
          <w:t xml:space="preserve"> aims fall</w:t>
        </w:r>
      </w:ins>
      <w:ins w:id="768" w:author="Jason Zhou" w:date="2022-04-12T17:14:00Z">
        <w:r w:rsidR="00FD08E6">
          <w:t>,</w:t>
        </w:r>
      </w:ins>
      <w:ins w:id="769" w:author="Jason Zhou" w:date="2022-03-31T13:49:00Z">
        <w:r w:rsidR="00C2479B">
          <w:t xml:space="preserve"> is to </w:t>
        </w:r>
      </w:ins>
      <w:ins w:id="770" w:author="Jason Zhou" w:date="2022-03-31T13:50:00Z">
        <w:r w:rsidR="00C2479B">
          <w:t xml:space="preserve">assess whether </w:t>
        </w:r>
      </w:ins>
      <w:ins w:id="771" w:author="Jason Zhou" w:date="2022-03-31T13:51:00Z">
        <w:r w:rsidR="00C2479B">
          <w:t>previous</w:t>
        </w:r>
      </w:ins>
      <w:ins w:id="772" w:author="Jason Zhou" w:date="2022-03-31T13:50:00Z">
        <w:r w:rsidR="00C2479B">
          <w:t xml:space="preserve"> characterization</w:t>
        </w:r>
      </w:ins>
      <w:ins w:id="773" w:author="Jason Zhou" w:date="2022-03-31T13:51:00Z">
        <w:r w:rsidR="00C2479B">
          <w:t>s</w:t>
        </w:r>
      </w:ins>
      <w:ins w:id="774" w:author="Jason Zhou" w:date="2022-03-31T13:50:00Z">
        <w:r w:rsidR="00C2479B">
          <w:t xml:space="preserve"> of source memory retrieval as a </w:t>
        </w:r>
        <w:proofErr w:type="spellStart"/>
        <w:r w:rsidR="00C2479B">
          <w:t>threshold</w:t>
        </w:r>
      </w:ins>
      <w:ins w:id="775" w:author="Jason Zhou" w:date="2022-03-31T13:51:00Z">
        <w:r w:rsidR="00C2479B">
          <w:t>ed</w:t>
        </w:r>
        <w:proofErr w:type="spellEnd"/>
        <w:r w:rsidR="00C2479B">
          <w:t xml:space="preserve"> process hold when</w:t>
        </w:r>
      </w:ins>
      <w:ins w:id="776" w:author="Jason Zhou" w:date="2022-03-31T13:52:00Z">
        <w:r w:rsidR="00C2479B">
          <w:t xml:space="preserve"> changes in stimuli presentation and the possibility of intrusions from </w:t>
        </w:r>
      </w:ins>
      <w:proofErr w:type="spellStart"/>
      <w:ins w:id="777" w:author="Jason Zhou" w:date="2022-04-10T12:47:00Z">
        <w:r w:rsidR="007A1F9F">
          <w:t>non target</w:t>
        </w:r>
      </w:ins>
      <w:proofErr w:type="spellEnd"/>
      <w:ins w:id="778" w:author="Jason Zhou" w:date="2022-03-31T13:52:00Z">
        <w:r w:rsidR="00C2479B">
          <w:t xml:space="preserve"> items are considered.</w:t>
        </w:r>
      </w:ins>
    </w:p>
    <w:p w14:paraId="5F0EB6C5" w14:textId="02AB3F46" w:rsidR="0031666D" w:rsidRPr="0031666D" w:rsidRDefault="0047737D" w:rsidP="00836CE7">
      <w:r>
        <w:tab/>
      </w:r>
      <w:r w:rsidR="0031666D">
        <w:t xml:space="preserve">In Experiment 1, </w:t>
      </w:r>
      <w:r w:rsidR="00CA3799">
        <w:t xml:space="preserve">in which we collected data from </w:t>
      </w:r>
      <w:proofErr w:type="gramStart"/>
      <w:r w:rsidR="00CA3799">
        <w:t>a large number of</w:t>
      </w:r>
      <w:proofErr w:type="gramEnd"/>
      <w:r w:rsidR="00CA3799">
        <w:t xml:space="preserve"> participants who each completed three experimental sessions, </w:t>
      </w:r>
      <w:r w:rsidR="0031666D">
        <w:t xml:space="preserve">we found qualitative improvements in model fit by introducing successively </w:t>
      </w:r>
      <w:r w:rsidR="00CA3799">
        <w:t xml:space="preserve">more elaborated </w:t>
      </w:r>
      <w:r w:rsidR="0031666D">
        <w:t xml:space="preserve">models of intrusions between items, </w:t>
      </w:r>
      <w:r w:rsidR="009D5D42">
        <w:t>ranging</w:t>
      </w:r>
      <w:r w:rsidR="0031666D">
        <w:t xml:space="preserve"> </w:t>
      </w:r>
      <w:r w:rsidR="00321DB3">
        <w:t xml:space="preserve">a pure guessing model </w:t>
      </w:r>
      <w:r w:rsidR="0031666D">
        <w:t xml:space="preserve">with no intrusions to </w:t>
      </w:r>
      <w:r w:rsidR="00CA3799">
        <w:t xml:space="preserve">a </w:t>
      </w:r>
      <w:r w:rsidR="00A42B61">
        <w:t>model</w:t>
      </w:r>
      <w:r w:rsidR="00CA3799">
        <w:t xml:space="preserve"> in which the intrusion probability was determined by a</w:t>
      </w:r>
      <w:r w:rsidR="0031666D">
        <w:t xml:space="preserve"> spatiotemporal </w:t>
      </w:r>
      <w:ins w:id="779" w:author="Jason Zhou" w:date="2022-04-08T16:33:00Z">
        <w:r w:rsidR="009D5D42">
          <w:t xml:space="preserve">and word feature </w:t>
        </w:r>
      </w:ins>
      <w:r w:rsidR="0031666D">
        <w:t xml:space="preserve">similarity gradient. However, </w:t>
      </w:r>
      <w:r w:rsidR="009D5D42">
        <w:t xml:space="preserve">the </w:t>
      </w:r>
      <w:r w:rsidR="00321DB3">
        <w:t xml:space="preserve">quantitative evidence for the </w:t>
      </w:r>
      <w:r w:rsidR="009D5D42">
        <w:t xml:space="preserve">spatiotemporal gradient model </w:t>
      </w:r>
      <w:r w:rsidR="00321DB3">
        <w:t>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xml:space="preserve">, supporting the view that spatiotemporal similarity influences intrusion probability, but did not find support for </w:t>
      </w:r>
      <w:r w:rsidR="009D5D42">
        <w:t>contributions from semantic and orthographic similarity</w:t>
      </w:r>
      <w:r w:rsidR="00F67B77">
        <w:t>.</w:t>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7B42CA62"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an online participant recruitment platform</w:t>
      </w:r>
      <w:r w:rsidR="009D5D42">
        <w:t>, each of whom served in three experimental sessions</w:t>
      </w:r>
      <w:r>
        <w:t xml:space="preserve">.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780" w:name="_18qzotez331d"/>
      <w:bookmarkEnd w:id="780"/>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5CD91BD3"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w:t>
      </w:r>
      <w:r w:rsidR="00F251CB">
        <w:lastRenderedPageBreak/>
        <w:t xml:space="preserve">ensure stimuli always occupied a consistent amount of space on the screen. </w:t>
      </w:r>
      <w:r>
        <w:t xml:space="preserve">Software written in </w:t>
      </w:r>
      <w:r w:rsidR="00743278">
        <w:t>JavaScript</w:t>
      </w:r>
      <w:r>
        <w:t xml:space="preserve"> using </w:t>
      </w:r>
      <w:r w:rsidR="00743278">
        <w:t xml:space="preserve">the </w:t>
      </w:r>
      <w:proofErr w:type="spellStart"/>
      <w:r>
        <w:t>jsPsych</w:t>
      </w:r>
      <w:proofErr w:type="spellEnd"/>
      <w:r>
        <w:t xml:space="preserve"> </w:t>
      </w:r>
      <w:r w:rsidR="00743278">
        <w:t xml:space="preserve">framework </w:t>
      </w:r>
      <w:r>
        <w:t>(de</w:t>
      </w:r>
      <w:r w:rsidR="00292257">
        <w:t xml:space="preserve"> </w:t>
      </w:r>
      <w:r>
        <w:t>Leeuw, 2015) controlled stimulus presentation and recorded responses.</w:t>
      </w:r>
      <w:r w:rsidR="00E11FC8">
        <w:t xml:space="preserve"> </w:t>
      </w:r>
      <w:commentRangeStart w:id="781"/>
      <w:ins w:id="782" w:author="Jason Zhou" w:date="2022-04-08T16:49:00Z">
        <w:r w:rsidR="00743278">
          <w:t>To</w:t>
        </w:r>
      </w:ins>
      <w:commentRangeEnd w:id="781"/>
      <w:ins w:id="783" w:author="Jason Zhou" w:date="2022-04-08T16:53:00Z">
        <w:r w:rsidR="00DC371D">
          <w:rPr>
            <w:rStyle w:val="CommentReference"/>
          </w:rPr>
          <w:commentReference w:id="781"/>
        </w:r>
      </w:ins>
      <w:ins w:id="784" w:author="Jason Zhou" w:date="2022-04-08T16:49:00Z">
        <w:r w:rsidR="00743278">
          <w:t xml:space="preserve"> address potential concerns about the precision of web-based RT measurements compared to </w:t>
        </w:r>
      </w:ins>
      <w:ins w:id="785" w:author="Jason Zhou" w:date="2022-04-08T16:50:00Z">
        <w:r w:rsidR="00743278">
          <w:t xml:space="preserve">typical </w:t>
        </w:r>
      </w:ins>
      <w:ins w:id="786" w:author="Jason Zhou" w:date="2022-04-08T16:49:00Z">
        <w:r w:rsidR="00743278">
          <w:t>laboratory conditions, a</w:t>
        </w:r>
      </w:ins>
      <w:ins w:id="787" w:author="Jason Zhou" w:date="2022-04-08T16:45:00Z">
        <w:r w:rsidR="00292257">
          <w:t xml:space="preserve"> c</w:t>
        </w:r>
      </w:ins>
      <w:ins w:id="788" w:author="Jason Zhou" w:date="2022-04-08T16:42:00Z">
        <w:r w:rsidR="00786EA5">
          <w:t>omparison of</w:t>
        </w:r>
      </w:ins>
      <w:ins w:id="789" w:author="Jason Zhou" w:date="2022-04-08T16:46:00Z">
        <w:r w:rsidR="00292257">
          <w:t xml:space="preserve"> RT measurements collected using </w:t>
        </w:r>
      </w:ins>
      <w:ins w:id="790" w:author="Jason Zhou" w:date="2022-04-08T16:51:00Z">
        <w:r w:rsidR="00743278">
          <w:t>JavaScript</w:t>
        </w:r>
      </w:ins>
      <w:ins w:id="791" w:author="Jason Zhou" w:date="2022-04-08T16:46:00Z">
        <w:r w:rsidR="00292257">
          <w:t xml:space="preserve"> </w:t>
        </w:r>
      </w:ins>
      <w:ins w:id="792" w:author="Jason Zhou" w:date="2022-04-08T16:42:00Z">
        <w:r w:rsidR="00786EA5">
          <w:t xml:space="preserve">and </w:t>
        </w:r>
      </w:ins>
      <w:ins w:id="793" w:author="Jason Zhou" w:date="2022-04-08T16:47:00Z">
        <w:r w:rsidR="00292257">
          <w:t>the more traditional Psychophysics Toolbox</w:t>
        </w:r>
      </w:ins>
      <w:ins w:id="794" w:author="Jason Zhou" w:date="2022-04-08T16:43:00Z">
        <w:r w:rsidR="00292257">
          <w:t xml:space="preserve"> </w:t>
        </w:r>
      </w:ins>
      <w:ins w:id="795" w:author="Jason Zhou" w:date="2022-04-08T16:51:00Z">
        <w:r w:rsidR="00743278">
          <w:t xml:space="preserve">(PTB) </w:t>
        </w:r>
      </w:ins>
      <w:ins w:id="796" w:author="Jason Zhou" w:date="2022-04-08T16:43:00Z">
        <w:r w:rsidR="00292257">
          <w:t xml:space="preserve">by </w:t>
        </w:r>
      </w:ins>
      <w:ins w:id="797" w:author="Jason Zhou" w:date="2022-04-08T16:45:00Z">
        <w:r w:rsidR="00292257">
          <w:t>d</w:t>
        </w:r>
      </w:ins>
      <w:ins w:id="798" w:author="Jason Zhou" w:date="2022-04-08T16:43:00Z">
        <w:r w:rsidR="00292257">
          <w:t>e Lee</w:t>
        </w:r>
      </w:ins>
      <w:ins w:id="799" w:author="Jason Zhou" w:date="2022-04-08T16:45:00Z">
        <w:r w:rsidR="00292257">
          <w:t xml:space="preserve">uw and </w:t>
        </w:r>
        <w:proofErr w:type="spellStart"/>
        <w:r w:rsidR="00292257">
          <w:t>Motz</w:t>
        </w:r>
        <w:proofErr w:type="spellEnd"/>
        <w:r w:rsidR="00292257">
          <w:t xml:space="preserve"> (2016) </w:t>
        </w:r>
      </w:ins>
      <w:ins w:id="800" w:author="Jason Zhou" w:date="2022-04-08T16:47:00Z">
        <w:r w:rsidR="00292257">
          <w:t xml:space="preserve">found that although the former measured RTs approximately 25 </w:t>
        </w:r>
        <w:proofErr w:type="spellStart"/>
        <w:r w:rsidR="00292257">
          <w:t>ms</w:t>
        </w:r>
        <w:proofErr w:type="spellEnd"/>
        <w:r w:rsidR="00292257">
          <w:t xml:space="preserve"> longer than the latter, this difference was uniform across measurements </w:t>
        </w:r>
      </w:ins>
      <w:ins w:id="801" w:author="Jason Zhou" w:date="2022-04-08T16:48:00Z">
        <w:r w:rsidR="00292257">
          <w:t xml:space="preserve">and </w:t>
        </w:r>
        <w:r w:rsidR="00743278">
          <w:t xml:space="preserve">there was no reliable difference in the variability of RT distributions. </w:t>
        </w:r>
      </w:ins>
      <w:ins w:id="802" w:author="Jason Zhou" w:date="2022-04-08T16:50:00Z">
        <w:r w:rsidR="00743278">
          <w:t xml:space="preserve">We observed that RTs in the current study were generally in accordance with those of Zhou et al. (2021) which used a similar </w:t>
        </w:r>
      </w:ins>
      <w:ins w:id="803" w:author="Jason Zhou" w:date="2022-04-12T12:08:00Z">
        <w:r w:rsidR="00AF6436">
          <w:t xml:space="preserve">source memory </w:t>
        </w:r>
      </w:ins>
      <w:ins w:id="804" w:author="Jason Zhou" w:date="2022-04-08T16:50:00Z">
        <w:r w:rsidR="00743278">
          <w:t>paradigm</w:t>
        </w:r>
      </w:ins>
      <w:ins w:id="805" w:author="Jason Zhou" w:date="2022-04-08T16:51:00Z">
        <w:r w:rsidR="00743278">
          <w:t xml:space="preserve"> </w:t>
        </w:r>
      </w:ins>
      <w:ins w:id="806" w:author="Jason Zhou" w:date="2022-04-08T16:53:00Z">
        <w:r w:rsidR="00743278">
          <w:t>with</w:t>
        </w:r>
      </w:ins>
      <w:ins w:id="807" w:author="Jason Zhou" w:date="2022-04-08T16:51:00Z">
        <w:r w:rsidR="00743278">
          <w:t xml:space="preserve"> PTB in a laboratory setting.</w:t>
        </w:r>
      </w:ins>
    </w:p>
    <w:p w14:paraId="2B2FED0A" w14:textId="77777777" w:rsidR="00A102EA" w:rsidRDefault="00A102EA" w:rsidP="000A078C">
      <w:pPr>
        <w:pStyle w:val="Heading3"/>
      </w:pPr>
      <w:bookmarkStart w:id="808" w:name="_xpawz2834hng"/>
      <w:bookmarkStart w:id="809" w:name="_p894letv0pt3"/>
      <w:bookmarkEnd w:id="808"/>
      <w:bookmarkEnd w:id="809"/>
      <w:r>
        <w:t>Procedure</w:t>
      </w:r>
    </w:p>
    <w:p w14:paraId="52A82348" w14:textId="43CCD11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t>
      </w:r>
      <w:r w:rsidR="00DC371D">
        <w:t>presented in</w:t>
      </w:r>
      <w:r>
        <w:t xml:space="preserve"> </w:t>
      </w:r>
      <w:r w:rsidR="000A078C">
        <w:t>12</w:t>
      </w:r>
      <w:r>
        <w:t xml:space="preserve"> blocks of </w:t>
      </w:r>
      <w:r w:rsidR="000A078C">
        <w:t xml:space="preserve">ten </w:t>
      </w:r>
      <w:r>
        <w:t xml:space="preserve">items each. </w:t>
      </w:r>
      <w:r w:rsidR="00DC371D">
        <w:t>Each block</w:t>
      </w:r>
      <w:r>
        <w:t xml:space="preserve"> </w:t>
      </w:r>
      <w:r w:rsidR="00F251CB">
        <w:t xml:space="preserve">consisted of </w:t>
      </w:r>
      <w:r>
        <w:t xml:space="preserve">a study phase, </w:t>
      </w:r>
      <w:r w:rsidR="00E11FC8">
        <w:t>a math</w:t>
      </w:r>
      <w:r w:rsidR="00DC371D">
        <w:t>ematics</w:t>
      </w:r>
      <w:r w:rsidR="00E11FC8">
        <w:t xml:space="preserve"> distractor phase, a recognition phase, and finally a source recall phase.</w:t>
      </w:r>
      <w:r>
        <w:t xml:space="preserve"> </w:t>
      </w:r>
      <w:r w:rsidR="000A078C">
        <w:t xml:space="preserve">There were additionally five practice trials at the beginning of each session, the data from which was not included for analysis. </w:t>
      </w:r>
      <w:commentRangeStart w:id="810"/>
      <w:ins w:id="811" w:author="Jason Zhou" w:date="2022-04-08T16:55:00Z">
        <w:r w:rsidR="00DC371D">
          <w:t>Presentation format was manipulated between participants</w:t>
        </w:r>
      </w:ins>
      <w:r w:rsidR="00A16862">
        <w:t xml:space="preserve">, </w:t>
      </w:r>
      <w:ins w:id="812" w:author="Jason Zhou" w:date="2022-04-08T16:55:00Z">
        <w:r w:rsidR="00DC371D">
          <w:t xml:space="preserve">with </w:t>
        </w:r>
      </w:ins>
      <w:commentRangeEnd w:id="810"/>
      <w:ins w:id="813" w:author="Jason Zhou" w:date="2022-04-12T17:14:00Z">
        <w:r w:rsidR="00FD08E6">
          <w:rPr>
            <w:rStyle w:val="CommentReference"/>
          </w:rPr>
          <w:commentReference w:id="810"/>
        </w:r>
        <w:r w:rsidR="00FD08E6">
          <w:t xml:space="preserve">participants randomly allocated to either </w:t>
        </w:r>
      </w:ins>
      <w:r w:rsidR="00A16862">
        <w:t xml:space="preserve">a simultaneous </w:t>
      </w:r>
      <w:r w:rsidR="00F251CB">
        <w:t>study</w:t>
      </w:r>
      <w:r w:rsidR="00A16862">
        <w:t xml:space="preserve"> condition </w:t>
      </w:r>
      <w:r w:rsidR="00943A00">
        <w:t>or</w:t>
      </w:r>
      <w:r w:rsidR="00A16862">
        <w:t xml:space="preserve"> a sequential </w:t>
      </w:r>
      <w:r w:rsidR="00F251CB">
        <w:t>study</w:t>
      </w:r>
      <w:r w:rsidR="00A16862">
        <w:t xml:space="preserve"> condition,</w:t>
      </w:r>
      <w:ins w:id="814" w:author="Jason Zhou" w:date="2022-04-12T17:15:00Z">
        <w:r w:rsidR="00943A00" w:rsidRPr="00943A00">
          <w:t xml:space="preserve"> </w:t>
        </w:r>
        <w:r w:rsidR="00943A00">
          <w:t>which remained the same across experimental sessions for each participant</w:t>
        </w:r>
      </w:ins>
      <w:r w:rsidR="00943A00">
        <w:t>. A</w:t>
      </w:r>
      <w:r w:rsidR="00A16862">
        <w:t xml:space="preserve">ll other phases </w:t>
      </w:r>
      <w:r w:rsidR="00DC371D">
        <w:t>were</w:t>
      </w:r>
      <w:r w:rsidR="00A16862">
        <w:t xml:space="preserve"> identical between the conditions.</w:t>
      </w:r>
      <w:r w:rsidR="000A078C">
        <w:t xml:space="preserve"> </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w:t>
      </w:r>
      <w:r>
        <w:lastRenderedPageBreak/>
        <w:t xml:space="preserve">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w:t>
      </w:r>
      <w:del w:id="815" w:author="Adam Osth" w:date="2022-04-21T09:08:00Z">
        <w:r w:rsidDel="00EE4096">
          <w:delText xml:space="preserve">being </w:delText>
        </w:r>
      </w:del>
      <w:r>
        <w:t xml:space="preserve">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commentRangeStart w:id="816"/>
      <w:r>
        <w:t>In the recognition phase</w:t>
      </w:r>
      <w:commentRangeEnd w:id="816"/>
      <w:r w:rsidR="00575536">
        <w:rPr>
          <w:rStyle w:val="CommentReference"/>
        </w:rPr>
        <w:commentReference w:id="816"/>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lastRenderedPageBreak/>
        <w:t xml:space="preserve">Participants responded by pressing a number from 1 to 6 on their keyboard, with 1 representing “Sure New” and 6 representing “Sure Old”. </w:t>
      </w:r>
    </w:p>
    <w:p w14:paraId="68A5644F" w14:textId="55F8D3F2"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w:t>
      </w:r>
      <w:ins w:id="817" w:author="Jason Zhou" w:date="2022-04-08T16:56:00Z">
        <w:r w:rsidR="00DC371D">
          <w:t xml:space="preserve">Response time was measured from the first movement of the mouse </w:t>
        </w:r>
      </w:ins>
      <w:ins w:id="818" w:author="Jason Zhou" w:date="2022-04-08T16:57:00Z">
        <w:r w:rsidR="00DC371D">
          <w:t xml:space="preserve">beyond </w:t>
        </w:r>
      </w:ins>
      <w:ins w:id="819" w:author="Jason Zhou" w:date="2022-04-08T17:01:00Z">
        <w:r w:rsidR="004169D0">
          <w:t>a calibration marker, which was a circle with a radius of 8 pixels in the center of the screen. T</w:t>
        </w:r>
      </w:ins>
      <w:ins w:id="820" w:author="Jason Zhou" w:date="2022-04-08T17:02:00Z">
        <w:r w:rsidR="004169D0">
          <w:t>he cursor was required to be centered on this calibration marker to begin each tria</w:t>
        </w:r>
      </w:ins>
      <w:ins w:id="821" w:author="Jason Zhou" w:date="2022-04-08T17:03:00Z">
        <w:r w:rsidR="004169D0">
          <w:t>l</w:t>
        </w:r>
      </w:ins>
      <w:ins w:id="822" w:author="Jason Zhou" w:date="2022-04-08T17:02:00Z">
        <w:r w:rsidR="004169D0">
          <w:t>.</w:t>
        </w:r>
      </w:ins>
      <w:r w:rsidR="004169D0">
        <w:t xml:space="preserve"> </w:t>
      </w:r>
      <w:r>
        <w:t xml:space="preserve">There was no time limit on the decision task. A schematic for one trial in each of the phases is shown in Figure </w:t>
      </w:r>
      <w:r w:rsidR="00D22430">
        <w:t>3</w:t>
      </w:r>
      <w:r>
        <w:t>.</w:t>
      </w:r>
    </w:p>
    <w:p w14:paraId="16534F26" w14:textId="7F9DB197" w:rsidR="0074756F" w:rsidRDefault="0074756F" w:rsidP="0074756F">
      <w:pPr>
        <w:pStyle w:val="Caption"/>
        <w:keepNext/>
      </w:pPr>
      <w:r>
        <w:t xml:space="preserve">Figure </w:t>
      </w:r>
      <w:ins w:id="823" w:author="Jason Zhou" w:date="2022-04-11T17:20:00Z">
        <w:r w:rsidR="00A166C1">
          <w:fldChar w:fldCharType="begin"/>
        </w:r>
        <w:r w:rsidR="00A166C1">
          <w:instrText xml:space="preserve"> SEQ Figure \* ARABIC </w:instrText>
        </w:r>
      </w:ins>
      <w:r w:rsidR="00A166C1">
        <w:fldChar w:fldCharType="separate"/>
      </w:r>
      <w:r w:rsidR="00337A16">
        <w:rPr>
          <w:noProof/>
        </w:rPr>
        <w:t>3</w:t>
      </w:r>
      <w:ins w:id="824" w:author="Jason Zhou" w:date="2022-04-11T17:20:00Z">
        <w:r w:rsidR="00A166C1">
          <w:fldChar w:fldCharType="end"/>
        </w:r>
      </w:ins>
      <w:del w:id="825"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2</w:delText>
        </w:r>
        <w:r w:rsidR="00385189" w:rsidDel="00A166C1">
          <w:rPr>
            <w:noProof/>
          </w:rPr>
          <w:fldChar w:fldCharType="end"/>
        </w:r>
      </w:del>
    </w:p>
    <w:p w14:paraId="79537DB6" w14:textId="0A0BACF7" w:rsidR="0074756F" w:rsidRPr="00AB438C" w:rsidRDefault="0074756F" w:rsidP="0074756F">
      <w:pPr>
        <w:pStyle w:val="Caption"/>
        <w:keepNext/>
        <w:rPr>
          <w:b w:val="0"/>
          <w:bCs/>
          <w:i/>
          <w:iCs w:val="0"/>
          <w:szCs w:val="24"/>
        </w:rPr>
      </w:pPr>
      <w:r w:rsidRPr="00AB438C">
        <w:rPr>
          <w:b w:val="0"/>
          <w:bCs/>
          <w:i/>
          <w:iCs w:val="0"/>
          <w:szCs w:val="24"/>
        </w:rPr>
        <w:t>Schematic o</w:t>
      </w:r>
      <w:r w:rsidR="00793B5C">
        <w:rPr>
          <w:b w:val="0"/>
          <w:bCs/>
          <w:i/>
          <w:iCs w:val="0"/>
          <w:szCs w:val="24"/>
        </w:rPr>
        <w:t>f one Trial in each Phase of the Experimental Paradigm</w:t>
      </w:r>
      <w:r w:rsidRPr="00AB438C">
        <w:rPr>
          <w:b w:val="0"/>
          <w:bCs/>
          <w:i/>
          <w:iCs w:val="0"/>
          <w:szCs w:val="24"/>
        </w:rPr>
        <w:t>.</w:t>
      </w:r>
    </w:p>
    <w:p w14:paraId="2D356956" w14:textId="7825C6D5" w:rsidR="0074756F" w:rsidRPr="0074756F" w:rsidRDefault="0074756F" w:rsidP="0074756F"/>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5BB28BA8" w:rsidR="003D0F63" w:rsidRDefault="00F33643" w:rsidP="003D0F63">
      <w:r>
        <w:tab/>
      </w:r>
      <w:r w:rsidR="0077539A">
        <w:t xml:space="preserve">In this section, we compare several models of response errors and then repeat the analysis using the circular diffusion model in which we compare models of both response errors and RT. The purpose of the two sets of analyses was to ascertain whether the inferences we draw about </w:t>
      </w:r>
      <w:r w:rsidR="0077539A">
        <w:lastRenderedPageBreak/>
        <w:t>intrusion processes are altered if the models are required to account for RT as well as accuracy. For both sets of models we investigate intrusion models of varying complexity. We compare pure guessing and pure intrusions models with a hybrid model that incorporates both intrusions and guessing, and then consider more sophisticated models in which the intrusion probabilities depend on the temporal, spatiotemporal</w:t>
      </w:r>
      <w:ins w:id="826" w:author="Jason Zhou" w:date="2022-04-08T17:04:00Z">
        <w:r w:rsidR="0077539A">
          <w:t>, or a combination of spatiotemporal and semantic and/or orthographic</w:t>
        </w:r>
      </w:ins>
      <w:r w:rsidR="0077539A">
        <w:t xml:space="preserve"> similarity between items. Prior these analyses, we assess whether recognition and source judgments vary with sequential versus simultaneous item presentation.  </w:t>
      </w:r>
    </w:p>
    <w:p w14:paraId="2F2033E4" w14:textId="3105F598" w:rsidR="00006759" w:rsidRPr="00006759" w:rsidRDefault="00006759" w:rsidP="00006759">
      <w:pPr>
        <w:pStyle w:val="Heading3"/>
      </w:pPr>
      <w:r w:rsidRPr="00006759">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6713D6C" w:rsidR="00836CE7" w:rsidRPr="00815DE9" w:rsidRDefault="00815DE9" w:rsidP="005C4B4D">
      <w:pPr>
        <w:ind w:firstLine="720"/>
        <w:rPr>
          <w:iCs/>
        </w:rPr>
      </w:pPr>
      <w:r>
        <w:rPr>
          <w:iCs/>
        </w:rPr>
        <w:t>To assess whether presentation format influenced performance in the source retrieval task, we pooled data across participants in each condition.</w:t>
      </w:r>
      <w:r w:rsidR="005C4B4D">
        <w:rPr>
          <w:iCs/>
        </w:rPr>
        <w:t xml:space="preserve"> The</w:t>
      </w:r>
      <w:r w:rsidR="00134FE2">
        <w:t xml:space="preserve"> distributions </w:t>
      </w:r>
      <w:r w:rsidR="005C4B4D">
        <w:t xml:space="preserve">of response error in both conditions </w:t>
      </w:r>
      <w:r w:rsidR="00134FE2">
        <w:t>are characteristically leptokurtic in shape, with tall central peaks and heavy tails</w:t>
      </w:r>
      <w:r w:rsidR="005C4B4D">
        <w:t xml:space="preserve"> (Figure </w:t>
      </w:r>
      <w:r w:rsidR="00D22430">
        <w:t>4</w:t>
      </w:r>
      <w:r w:rsidR="005C4B4D">
        <w:t>)</w:t>
      </w:r>
      <w:r w:rsidR="00863BF5">
        <w:t xml:space="preserve">. </w:t>
      </w:r>
      <w:del w:id="827" w:author="Jason Zhou" w:date="2022-04-11T16:56:00Z">
        <w:r w:rsidR="00F03F2B" w:rsidDel="00976353">
          <w:delText xml:space="preserve"> </w:delText>
        </w:r>
      </w:del>
    </w:p>
    <w:p w14:paraId="19A3B10C" w14:textId="237D806C" w:rsidR="0075535E" w:rsidRPr="0075535E" w:rsidRDefault="0075535E" w:rsidP="00AB438C">
      <w:pPr>
        <w:pStyle w:val="Caption"/>
      </w:pPr>
      <w:r w:rsidRPr="00AB438C">
        <w:t xml:space="preserve">Figure </w:t>
      </w:r>
      <w:fldSimple w:instr=" SEQ Figure \* ARABIC ">
        <w:r w:rsidR="00A166C1">
          <w:rPr>
            <w:noProof/>
          </w:rPr>
          <w:t>4</w:t>
        </w:r>
      </w:fldSimple>
      <w:r w:rsidRPr="00AB438C">
        <w:t xml:space="preserve"> </w:t>
      </w:r>
      <w:r w:rsidRPr="0075535E">
        <w:br/>
      </w:r>
      <w:r w:rsidRPr="00AB438C">
        <w:rPr>
          <w:b w:val="0"/>
          <w:bCs/>
          <w:i/>
          <w:iCs w:val="0"/>
        </w:rPr>
        <w:t>Normalized Histograms of Source Error in Sequential and Simultaneous Presentation Conditions</w:t>
      </w:r>
      <w:r w:rsidR="007A1F9F">
        <w:rPr>
          <w:b w:val="0"/>
          <w:bCs/>
          <w:i/>
          <w:iCs w:val="0"/>
        </w:rPr>
        <w:t xml:space="preserve"> Pooled across Subjects in each Condition</w:t>
      </w:r>
    </w:p>
    <w:p w14:paraId="104C9AEE" w14:textId="44708EB8" w:rsidR="00836CE7" w:rsidRPr="00836CE7" w:rsidRDefault="00B3655C" w:rsidP="00CD61EA">
      <w:r>
        <w:rPr>
          <w:noProof/>
        </w:rPr>
        <w:lastRenderedPageBreak/>
        <w:drawing>
          <wp:inline distT="0" distB="0" distL="0" distR="0" wp14:anchorId="2D20024F" wp14:editId="51140F84">
            <wp:extent cx="5942817" cy="2388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817" cy="2388235"/>
                    </a:xfrm>
                    <a:prstGeom prst="rect">
                      <a:avLst/>
                    </a:prstGeom>
                  </pic:spPr>
                </pic:pic>
              </a:graphicData>
            </a:graphic>
          </wp:inline>
        </w:drawing>
      </w:r>
      <w:r w:rsidR="00361BA3" w:rsidRPr="00361BA3">
        <w:rPr>
          <w:noProof/>
        </w:rPr>
        <w:t xml:space="preserve"> </w:t>
      </w:r>
    </w:p>
    <w:p w14:paraId="12E1B72E" w14:textId="1B84E63C" w:rsidR="005C4B4D" w:rsidRDefault="00836CE7" w:rsidP="00CD61EA">
      <w:r>
        <w:rPr>
          <w:b/>
          <w:bCs/>
        </w:rPr>
        <w:tab/>
      </w:r>
      <w:commentRangeStart w:id="828"/>
      <w:del w:id="829" w:author="Jason Zhou" w:date="2022-04-11T15:14:00Z">
        <w:r w:rsidR="005C4B4D" w:rsidDel="005C4B4D">
          <w:rPr>
            <w:iCs/>
          </w:rPr>
          <w:delText xml:space="preserve">Welch’s </w:delText>
        </w:r>
        <w:r w:rsidR="005C4B4D" w:rsidDel="005C4B4D">
          <w:rPr>
            <w:i/>
          </w:rPr>
          <w:delText>t</w:delText>
        </w:r>
        <w:r w:rsidR="005C4B4D" w:rsidDel="005C4B4D">
          <w:rPr>
            <w:iCs/>
          </w:rPr>
          <w:delText xml:space="preserve">-test applied to mean response error in the simultaneous (M = .009, SD = 1.37) and sequential (M = .002, SD = 1.43) conditions indicated that there was no significant difference between the two conditions </w:delText>
        </w:r>
        <w:r w:rsidR="005C4B4D" w:rsidDel="005C4B4D">
          <w:rPr>
            <w:i/>
          </w:rPr>
          <w:delText>t</w:delText>
        </w:r>
        <w:r w:rsidR="005C4B4D" w:rsidDel="005C4B4D">
          <w:delText xml:space="preserve">(12460) = .28, </w:delText>
        </w:r>
        <w:r w:rsidR="005C4B4D" w:rsidDel="005C4B4D">
          <w:rPr>
            <w:i/>
          </w:rPr>
          <w:delText xml:space="preserve">p </w:delText>
        </w:r>
        <w:r w:rsidR="005C4B4D" w:rsidDel="005C4B4D">
          <w:delText>= .773</w:delText>
        </w:r>
        <w:commentRangeStart w:id="830"/>
        <w:commentRangeEnd w:id="830"/>
        <w:r w:rsidR="005C4B4D" w:rsidDel="005C4B4D">
          <w:rPr>
            <w:rStyle w:val="CommentReference"/>
          </w:rPr>
          <w:commentReference w:id="830"/>
        </w:r>
        <w:r w:rsidR="005C4B4D" w:rsidDel="005C4B4D">
          <w:delText>. This can be confirmed visually by comparing the distributions of response error in the two conditions</w:delText>
        </w:r>
      </w:del>
      <w:del w:id="831" w:author="Jason Zhou" w:date="2022-03-30T17:28:00Z">
        <w:r w:rsidR="005C4B4D" w:rsidDel="00863BF5">
          <w:delText xml:space="preserve"> </w:delText>
        </w:r>
      </w:del>
      <w:del w:id="832" w:author="Jason Zhou" w:date="2022-04-11T15:14:00Z">
        <w:r w:rsidR="005C4B4D" w:rsidDel="005C4B4D">
          <w:delText>(Figure 3)</w:delText>
        </w:r>
      </w:del>
      <w:commentRangeEnd w:id="828"/>
      <w:del w:id="833" w:author="Jason Zhou" w:date="2022-04-11T15:18:00Z">
        <w:r w:rsidR="005C4B4D" w:rsidDel="005C4B4D">
          <w:rPr>
            <w:rStyle w:val="CommentReference"/>
          </w:rPr>
          <w:commentReference w:id="828"/>
        </w:r>
      </w:del>
    </w:p>
    <w:p w14:paraId="1060CADF" w14:textId="7D5467BF" w:rsidR="00E72499" w:rsidRDefault="00F03F2B" w:rsidP="00CD61EA">
      <w:r>
        <w:tab/>
      </w:r>
      <w:ins w:id="834" w:author="Jason Zhou" w:date="2022-04-12T12:18:00Z">
        <w:r w:rsidR="00443DD1">
          <w:t>Although the distribution of errors in the two conditions are visually similar</w:t>
        </w:r>
      </w:ins>
      <w:ins w:id="835" w:author="Jason Zhou" w:date="2022-04-11T16:26:00Z">
        <w:r w:rsidR="000B5A9F">
          <w:t xml:space="preserve">, </w:t>
        </w:r>
      </w:ins>
      <w:ins w:id="836" w:author="Jason Zhou" w:date="2022-04-11T15:31:00Z">
        <w:r w:rsidR="0025327B">
          <w:t xml:space="preserve">Welch’s </w:t>
        </w:r>
        <w:r w:rsidR="0025327B">
          <w:rPr>
            <w:i/>
            <w:iCs/>
          </w:rPr>
          <w:t>t</w:t>
        </w:r>
        <w:r w:rsidR="0025327B">
          <w:t xml:space="preserve">-test indicated that </w:t>
        </w:r>
      </w:ins>
      <w:ins w:id="837" w:author="Jason Zhou" w:date="2022-04-11T15:29:00Z">
        <w:r w:rsidR="00C238FB" w:rsidRPr="0025327B">
          <w:t>the</w:t>
        </w:r>
        <w:r w:rsidR="00C238FB">
          <w:t xml:space="preserve"> </w:t>
        </w:r>
      </w:ins>
      <w:ins w:id="838" w:author="Jason Zhou" w:date="2022-04-11T15:25:00Z">
        <w:r w:rsidR="00C238FB">
          <w:t>mean absolute error for participants in the simultaneous condition (</w:t>
        </w:r>
      </w:ins>
      <w:ins w:id="839" w:author="Jason Zhou" w:date="2022-04-11T15:27:00Z">
        <w:r w:rsidR="00C238FB">
          <w:t>M = .98, SD = .95) was s</w:t>
        </w:r>
      </w:ins>
      <w:ins w:id="840" w:author="Jason Zhou" w:date="2022-04-11T15:28:00Z">
        <w:r w:rsidR="00C238FB">
          <w:t>ignificantly lower than mean absolute error in the sequential condition (M = 1.05, SD = .97)</w:t>
        </w:r>
      </w:ins>
      <w:ins w:id="841" w:author="Jason Zhou" w:date="2022-04-11T15:31:00Z">
        <w:r w:rsidR="0025327B">
          <w:t xml:space="preserve">, </w:t>
        </w:r>
      </w:ins>
      <w:proofErr w:type="gramStart"/>
      <w:ins w:id="842" w:author="Jason Zhou" w:date="2022-04-11T15:33:00Z">
        <w:r w:rsidR="0025327B">
          <w:rPr>
            <w:i/>
            <w:iCs/>
          </w:rPr>
          <w:t>t</w:t>
        </w:r>
        <w:r w:rsidR="0025327B">
          <w:t>(</w:t>
        </w:r>
      </w:ins>
      <w:proofErr w:type="gramEnd"/>
      <w:ins w:id="843" w:author="Jason Zhou" w:date="2022-04-11T15:38:00Z">
        <w:r w:rsidR="00805C41">
          <w:t xml:space="preserve">12556) = 4.31, </w:t>
        </w:r>
        <w:r w:rsidR="00805C41">
          <w:rPr>
            <w:i/>
            <w:iCs/>
          </w:rPr>
          <w:t xml:space="preserve">p </w:t>
        </w:r>
      </w:ins>
      <w:ins w:id="844" w:author="Jason Zhou" w:date="2022-04-11T15:40:00Z">
        <w:r w:rsidR="004A1E54">
          <w:t>&lt; .001</w:t>
        </w:r>
      </w:ins>
      <w:ins w:id="845" w:author="Jason Zhou" w:date="2022-04-11T15:42:00Z">
        <w:r w:rsidR="004A1E54">
          <w:t xml:space="preserve">. </w:t>
        </w:r>
      </w:ins>
      <w:ins w:id="846" w:author="Jason Zhou" w:date="2022-04-12T12:19:00Z">
        <w:r w:rsidR="00443DD1">
          <w:t>I</w:t>
        </w:r>
      </w:ins>
      <w:commentRangeStart w:id="847"/>
      <w:ins w:id="848" w:author="Jason Zhou" w:date="2022-04-11T16:04:00Z">
        <w:r w:rsidR="002D31F6">
          <w:t>n our subsequent modeling analyses, we f</w:t>
        </w:r>
      </w:ins>
      <w:ins w:id="849" w:author="Jason Zhou" w:date="2022-04-11T16:05:00Z">
        <w:r w:rsidR="002D31F6">
          <w:t xml:space="preserve">it data from each participant separately, and </w:t>
        </w:r>
      </w:ins>
      <w:ins w:id="850" w:author="Jason Zhou" w:date="2022-04-11T16:06:00Z">
        <w:r w:rsidR="002417DB">
          <w:t xml:space="preserve">for the most part </w:t>
        </w:r>
      </w:ins>
      <w:ins w:id="851" w:author="Jason Zhou" w:date="2022-04-11T16:05:00Z">
        <w:r w:rsidR="002D31F6">
          <w:t>we did not find</w:t>
        </w:r>
      </w:ins>
      <w:ins w:id="852" w:author="Jason Zhou" w:date="2022-04-11T16:06:00Z">
        <w:r w:rsidR="002417DB">
          <w:t xml:space="preserve"> </w:t>
        </w:r>
      </w:ins>
      <w:ins w:id="853" w:author="Jason Zhou" w:date="2022-04-11T16:05:00Z">
        <w:r w:rsidR="002D31F6">
          <w:t>significant difference</w:t>
        </w:r>
      </w:ins>
      <w:ins w:id="854" w:author="Jason Zhou" w:date="2022-04-11T16:06:00Z">
        <w:r w:rsidR="002417DB">
          <w:t>s</w:t>
        </w:r>
      </w:ins>
      <w:ins w:id="855" w:author="Jason Zhou" w:date="2022-04-11T16:05:00Z">
        <w:r w:rsidR="002D31F6">
          <w:t xml:space="preserve"> </w:t>
        </w:r>
        <w:r w:rsidR="002417DB">
          <w:t>between individual-level param</w:t>
        </w:r>
      </w:ins>
      <w:ins w:id="856" w:author="Jason Zhou" w:date="2022-04-11T16:06:00Z">
        <w:r w:rsidR="002417DB">
          <w:t>eter estimates across conditions</w:t>
        </w:r>
      </w:ins>
      <w:commentRangeEnd w:id="847"/>
      <w:ins w:id="857" w:author="Jason Zhou" w:date="2022-04-11T16:08:00Z">
        <w:r w:rsidR="002417DB">
          <w:rPr>
            <w:rStyle w:val="CommentReference"/>
          </w:rPr>
          <w:commentReference w:id="847"/>
        </w:r>
      </w:ins>
      <w:ins w:id="858" w:author="Jason Zhou" w:date="2022-04-11T16:06:00Z">
        <w:r w:rsidR="002417DB">
          <w:t>.</w:t>
        </w:r>
      </w:ins>
      <w:r w:rsidR="00E72499">
        <w:t xml:space="preserve"> </w:t>
      </w:r>
      <w:r w:rsidR="00FB0D3E">
        <w:t>T</w:t>
      </w:r>
      <w:r w:rsidR="00836CE7">
        <w:t>hese analyses are provided as supplementary material</w:t>
      </w:r>
      <w:r w:rsidR="00E72499">
        <w:t xml:space="preserve">. </w:t>
      </w:r>
      <w:ins w:id="859" w:author="Jason Zhou" w:date="2022-04-11T16:24:00Z">
        <w:r w:rsidR="00B641F6">
          <w:t>Ultimately, a</w:t>
        </w:r>
      </w:ins>
      <w:ins w:id="860" w:author="Jason Zhou" w:date="2022-04-11T16:21:00Z">
        <w:r w:rsidR="00E72499">
          <w:t xml:space="preserve">lthough presentation format </w:t>
        </w:r>
        <w:r w:rsidR="00B641F6">
          <w:t xml:space="preserve">appears to </w:t>
        </w:r>
      </w:ins>
      <w:ins w:id="861" w:author="Jason Zhou" w:date="2022-04-11T16:22:00Z">
        <w:r w:rsidR="00B641F6">
          <w:t xml:space="preserve">influence source performance in terms of mean error, </w:t>
        </w:r>
      </w:ins>
      <w:ins w:id="862" w:author="Jason Zhou" w:date="2022-04-11T16:24:00Z">
        <w:r w:rsidR="00B641F6">
          <w:t xml:space="preserve">the general shape of the distributions of errors, in particular the </w:t>
        </w:r>
      </w:ins>
      <w:ins w:id="863" w:author="Jason Zhou" w:date="2022-04-11T16:25:00Z">
        <w:r w:rsidR="00B641F6">
          <w:t xml:space="preserve">presence of </w:t>
        </w:r>
      </w:ins>
      <w:ins w:id="864" w:author="Jason Zhou" w:date="2022-04-11T16:24:00Z">
        <w:r w:rsidR="00B641F6">
          <w:t>heavy tails</w:t>
        </w:r>
      </w:ins>
      <w:ins w:id="865" w:author="Jason Zhou" w:date="2022-04-11T16:31:00Z">
        <w:r w:rsidR="000B5A9F">
          <w:t>,</w:t>
        </w:r>
      </w:ins>
      <w:ins w:id="866" w:author="Jason Zhou" w:date="2022-04-11T16:24:00Z">
        <w:r w:rsidR="00B641F6">
          <w:t xml:space="preserve"> </w:t>
        </w:r>
      </w:ins>
      <w:ins w:id="867" w:author="Jason Zhou" w:date="2022-04-11T16:25:00Z">
        <w:r w:rsidR="00B641F6">
          <w:t xml:space="preserve">is the same in both conditions. For </w:t>
        </w:r>
      </w:ins>
      <w:ins w:id="868" w:author="Jason Zhou" w:date="2022-04-11T16:26:00Z">
        <w:r w:rsidR="00B641F6">
          <w:t xml:space="preserve">the purposes </w:t>
        </w:r>
      </w:ins>
      <w:ins w:id="869" w:author="Jason Zhou" w:date="2022-04-11T16:30:00Z">
        <w:r w:rsidR="000B5A9F">
          <w:t xml:space="preserve">of our broader question of whether source memory </w:t>
        </w:r>
      </w:ins>
      <w:ins w:id="870" w:author="Jason Zhou" w:date="2022-04-11T16:31:00Z">
        <w:r w:rsidR="000B5A9F">
          <w:t xml:space="preserve">retrieval is </w:t>
        </w:r>
        <w:proofErr w:type="spellStart"/>
        <w:r w:rsidR="000B5A9F">
          <w:t>thresholded</w:t>
        </w:r>
        <w:proofErr w:type="spellEnd"/>
        <w:r w:rsidR="000B5A9F">
          <w:t xml:space="preserve">, </w:t>
        </w:r>
        <w:proofErr w:type="gramStart"/>
        <w:r w:rsidR="000B5A9F">
          <w:t xml:space="preserve">it is clear that </w:t>
        </w:r>
        <w:r w:rsidR="00B9179A">
          <w:t>the</w:t>
        </w:r>
        <w:proofErr w:type="gramEnd"/>
        <w:r w:rsidR="00B9179A">
          <w:t xml:space="preserve"> heavy tails, which are often found to indicate a guessing process, are not a byproduct of the presentation format.</w:t>
        </w:r>
      </w:ins>
      <w:ins w:id="871" w:author="Jason Zhou" w:date="2022-04-11T16:56:00Z">
        <w:r w:rsidR="00976353">
          <w:t xml:space="preserve"> </w:t>
        </w:r>
      </w:ins>
      <w:ins w:id="872" w:author="Jason Zhou" w:date="2022-04-11T16:57:00Z">
        <w:r w:rsidR="00976353">
          <w:t xml:space="preserve">For </w:t>
        </w:r>
        <w:r w:rsidR="00976353">
          <w:lastRenderedPageBreak/>
          <w:t>this reason</w:t>
        </w:r>
      </w:ins>
      <w:ins w:id="873" w:author="Jason Zhou" w:date="2022-04-11T16:56:00Z">
        <w:r w:rsidR="00976353">
          <w:t xml:space="preserve">, </w:t>
        </w:r>
      </w:ins>
      <w:ins w:id="874" w:author="Jason Zhou" w:date="2022-04-11T16:57:00Z">
        <w:r w:rsidR="00976353">
          <w:t>we do not make further reference to the presentation manipulation in our subsequent modeling</w:t>
        </w:r>
      </w:ins>
      <w:ins w:id="875" w:author="Jason Zhou" w:date="2022-04-11T16:58:00Z">
        <w:r w:rsidR="00976353">
          <w:t>.</w:t>
        </w:r>
      </w:ins>
    </w:p>
    <w:p w14:paraId="7D5A999A" w14:textId="557603CC" w:rsidR="00270C55" w:rsidRDefault="005B750B" w:rsidP="00270C55">
      <w:pPr>
        <w:pStyle w:val="Heading3"/>
      </w:pPr>
      <w:r>
        <w:t xml:space="preserve">Response Error </w:t>
      </w:r>
      <w:r w:rsidR="00AA4910">
        <w:t>Model</w:t>
      </w:r>
      <w:r w:rsidR="00CE6F94">
        <w:t>s</w:t>
      </w:r>
    </w:p>
    <w:p w14:paraId="4A425146" w14:textId="70673EC5" w:rsidR="00270C55" w:rsidRDefault="00DA2994" w:rsidP="00DA2994">
      <w:pPr>
        <w:ind w:firstLine="720"/>
      </w:pPr>
      <w:commentRangeStart w:id="876"/>
      <w:r>
        <w:t xml:space="preserve">Our modelling strategy was to start with a two-component mixture model equivalent to Zhang and Luck (2008), and then introduce successive elaborations of the intrusion component to make it sensitive to similarity, first to temporal similarity, then spatiotemporal similarity, and finally semantic and orthographic similarity. </w:t>
      </w:r>
      <w:commentRangeEnd w:id="876"/>
      <w:r w:rsidR="00F827A0">
        <w:rPr>
          <w:rStyle w:val="CommentReference"/>
        </w:rPr>
        <w:commentReference w:id="876"/>
      </w:r>
      <w:r>
        <w:t>The same stepwise process was followed with the circular diffusion model, using the same calculations to weight intrusion probability according to similarity, using the Zhou et al. (2021) two-component circular diffusion model as the decision model in instead of the Zhang and Luck (2008) error model. The models are formally described in the sections to follow. In addition, we implemented variations of some models that permitted different weightings for primacy and recency of intrusions and compared additive and multiplicative combinations of similarity. F</w:t>
      </w:r>
      <w:r w:rsidR="00270C55">
        <w:t xml:space="preserve">or ease of presentation, we have excluded these </w:t>
      </w:r>
      <w:r>
        <w:t xml:space="preserve">model </w:t>
      </w:r>
      <w:r w:rsidR="00270C55">
        <w:t>variants in this text, but code for all the models is available at</w:t>
      </w:r>
      <w:ins w:id="877" w:author="Jason Zhou" w:date="2022-04-12T17:05:00Z">
        <w:r w:rsidR="006C64FC">
          <w:t xml:space="preserve"> </w:t>
        </w:r>
        <w:r w:rsidR="006C64FC" w:rsidRPr="006C64FC">
          <w:t>https://osf.io/76wtm/</w:t>
        </w:r>
      </w:ins>
      <w:r w:rsidR="00270C55">
        <w:t xml:space="preserve"> and are provided as supplementary material.</w:t>
      </w:r>
    </w:p>
    <w:p w14:paraId="6224FDC1" w14:textId="77777777" w:rsidR="00270C55" w:rsidRDefault="00270C55" w:rsidP="00270C55">
      <w:pPr>
        <w:pStyle w:val="Heading3"/>
      </w:pPr>
      <w:r>
        <w:t>Model 1: Pure Guessing</w:t>
      </w:r>
    </w:p>
    <w:p w14:paraId="4D6A07C2" w14:textId="20FF0153" w:rsidR="00614327" w:rsidRDefault="00270C55" w:rsidP="00270C55">
      <w:r>
        <w:tab/>
        <w:t>As previously described, the Zhang and Luck (2008) model expresses the idea that responses are generated from a mixture of two process,</w:t>
      </w:r>
      <w:r w:rsidR="00737E05">
        <w:t xml:space="preserve"> the first process </w:t>
      </w:r>
      <w:r>
        <w:t xml:space="preserve">is target-driven </w:t>
      </w:r>
      <w:r w:rsidR="00737E05">
        <w:t xml:space="preserve">responding </w:t>
      </w:r>
      <w:r w:rsidR="00275FCA">
        <w:t>that follows a von Mises distribution</w:t>
      </w:r>
      <w:r w:rsidR="00A27B63">
        <w:t>.</w:t>
      </w:r>
      <w:r w:rsidR="00275FCA">
        <w:t xml:space="preserve"> </w:t>
      </w:r>
      <w:commentRangeStart w:id="878"/>
      <w:ins w:id="879" w:author="Jason Zhou" w:date="2022-04-10T11:21:00Z">
        <w:r w:rsidR="00614327">
          <w:t>The form of the von Mises probability density function with precision κ and mean μ is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3296F" w14:paraId="47942D89" w14:textId="77777777" w:rsidTr="00135956">
        <w:tc>
          <w:tcPr>
            <w:tcW w:w="9288" w:type="dxa"/>
            <w:vAlign w:val="center"/>
          </w:tcPr>
          <w:p w14:paraId="79AE6B23" w14:textId="54B8D12F" w:rsidR="0003296F" w:rsidRDefault="0003296F" w:rsidP="00135956">
            <w:pPr>
              <w:jc w:val="center"/>
            </w:pPr>
            <m:oMathPara>
              <m:oMath>
                <m:r>
                  <w:rPr>
                    <w:rFonts w:ascii="Cambria Math" w:hAnsi="Cambria Math"/>
                  </w:rPr>
                  <m:t>f</m:t>
                </m:r>
                <m:d>
                  <m:dPr>
                    <m:ctrlPr>
                      <w:rPr>
                        <w:rFonts w:ascii="Cambria Math" w:hAnsi="Cambria Math"/>
                      </w:rPr>
                    </m:ctrlPr>
                  </m:dPr>
                  <m:e>
                    <m:r>
                      <m:rPr>
                        <m:sty m:val="p"/>
                      </m:rPr>
                      <w:rPr>
                        <w:rFonts w:ascii="Cambria Math" w:hAnsi="Cambria Math"/>
                      </w:rPr>
                      <m:t>θ;κ, μ</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2</m:t>
                        </m:r>
                        <m:r>
                          <m:rPr>
                            <m:sty m:val="p"/>
                          </m:rPr>
                          <w:rPr>
                            <w:rFonts w:ascii="Cambria Math" w:hAnsi="Cambria Math"/>
                          </w:rPr>
                          <m:t>π</m:t>
                        </m:r>
                      </m:sup>
                      <m:e>
                        <m:sSup>
                          <m:sSupPr>
                            <m:ctrlPr>
                              <w:rPr>
                                <w:rFonts w:ascii="Cambria Math" w:hAnsi="Cambria Math"/>
                                <w:i/>
                              </w:rPr>
                            </m:ctrlPr>
                          </m:sSupPr>
                          <m:e>
                            <m:r>
                              <w:rPr>
                                <w:rFonts w:ascii="Cambria Math" w:hAnsi="Cambria Math"/>
                              </w:rPr>
                              <m:t>e</m:t>
                            </m:r>
                          </m:e>
                          <m:sup>
                            <m:r>
                              <m:rPr>
                                <m:sty m:val="p"/>
                              </m:rPr>
                              <w:rPr>
                                <w:rFonts w:ascii="Cambria Math" w:hAnsi="Cambria Math"/>
                              </w:rPr>
                              <m:t>κcos⁡(ϑ-μ)</m:t>
                            </m:r>
                          </m:sup>
                        </m:sSup>
                        <m:r>
                          <w:rPr>
                            <w:rFonts w:ascii="Cambria Math" w:hAnsi="Cambria Math"/>
                          </w:rPr>
                          <m:t>d</m:t>
                        </m:r>
                        <m:r>
                          <m:rPr>
                            <m:sty m:val="p"/>
                          </m:rPr>
                          <w:rPr>
                            <w:rFonts w:ascii="Cambria Math" w:hAnsi="Cambria Math"/>
                          </w:rPr>
                          <m:t>ϑ</m:t>
                        </m:r>
                      </m:e>
                    </m:nary>
                  </m:den>
                </m:f>
              </m:oMath>
            </m:oMathPara>
          </w:p>
        </w:tc>
        <w:tc>
          <w:tcPr>
            <w:tcW w:w="288" w:type="dxa"/>
            <w:vAlign w:val="center"/>
          </w:tcPr>
          <w:p w14:paraId="33510E09" w14:textId="77777777" w:rsidR="0003296F" w:rsidRDefault="0003296F" w:rsidP="00135956">
            <w:pPr>
              <w:jc w:val="center"/>
            </w:pPr>
            <w:r>
              <w:t>(2)</w:t>
            </w:r>
          </w:p>
        </w:tc>
      </w:tr>
    </w:tbl>
    <w:p w14:paraId="4D80D789" w14:textId="228132B9" w:rsidR="00270C55" w:rsidRDefault="00104D26" w:rsidP="00086EA8">
      <w:pPr>
        <w:rPr>
          <w:ins w:id="880" w:author="Jason Zhou" w:date="2022-04-10T12:35:00Z"/>
        </w:rPr>
      </w:pPr>
      <w:ins w:id="881" w:author="Jason Zhou" w:date="2022-04-10T12:15:00Z">
        <w:r>
          <w:lastRenderedPageBreak/>
          <w:t>where</w:t>
        </w:r>
      </w:ins>
      <w:ins w:id="882" w:author="Jason Zhou" w:date="2022-04-10T12:25:00Z">
        <w:r w:rsidR="00300FA7">
          <w:t xml:space="preserve"> the normalizing constant</w:t>
        </w:r>
      </w:ins>
      <m:oMath>
        <m:r>
          <w:ins w:id="883" w:author="Jason Zhou" w:date="2022-04-10T11:56:00Z">
            <w:rPr>
              <w:rFonts w:ascii="Cambria Math" w:hAnsi="Cambria Math"/>
            </w:rPr>
            <m:t xml:space="preserve"> </m:t>
          </w:ins>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ins w:id="884" w:author="Jason Zhou" w:date="2022-04-10T11:56:00Z">
        <w:r w:rsidR="008A5377">
          <w:t xml:space="preserve"> </w:t>
        </w:r>
      </w:ins>
      <w:ins w:id="885" w:author="Jason Zhou" w:date="2022-04-10T11:58:00Z">
        <w:r w:rsidR="0003296F">
          <w:t>is a modified Bessel function</w:t>
        </w:r>
      </w:ins>
      <w:ins w:id="886" w:author="Jason Zhou" w:date="2022-04-10T11:59:00Z">
        <w:r w:rsidR="0003296F">
          <w:t xml:space="preserve"> of the first kind of order zero</w:t>
        </w:r>
      </w:ins>
      <w:ins w:id="887" w:author="Jason Zhou" w:date="2022-04-10T12:12:00Z">
        <w:r>
          <w:t>,</w:t>
        </w:r>
      </w:ins>
      <w:ins w:id="888" w:author="Jason Zhou" w:date="2022-04-10T12:16:00Z">
        <w:r>
          <w:t xml:space="preserve"> </w:t>
        </w:r>
      </w:ins>
      <w:ins w:id="889" w:author="Jason Zhou" w:date="2022-04-10T12:24:00Z">
        <w:r w:rsidR="00300FA7">
          <w:t xml:space="preserve">which is expressed in the second equality to </w:t>
        </w:r>
      </w:ins>
      <w:ins w:id="890" w:author="Jason Zhou" w:date="2022-04-10T12:27:00Z">
        <w:r w:rsidR="00086EA8">
          <w:t>show</w:t>
        </w:r>
      </w:ins>
      <w:ins w:id="891" w:author="Jason Zhou" w:date="2022-04-10T12:25:00Z">
        <w:r w:rsidR="00300FA7">
          <w:t xml:space="preserve"> that the exponential term in the numerator is normalized by the integral </w:t>
        </w:r>
      </w:ins>
      <w:ins w:id="892" w:author="Jason Zhou" w:date="2022-04-10T12:26:00Z">
        <w:r w:rsidR="00300FA7">
          <w:t xml:space="preserve">of the exponential term across the domain </w:t>
        </w:r>
      </w:ins>
      <w:ins w:id="893" w:author="Jason Zhou" w:date="2022-04-10T12:28:00Z">
        <w:r w:rsidR="00086EA8">
          <w:t>[0, 2</w:t>
        </w:r>
      </w:ins>
      <w:ins w:id="894" w:author="Jason Zhou" w:date="2022-04-10T12:29:00Z">
        <w:r w:rsidR="00086EA8">
          <w:t>π], the perimeter of the circle</w:t>
        </w:r>
      </w:ins>
      <w:ins w:id="895" w:author="Jason Zhou" w:date="2022-04-10T12:30:00Z">
        <w:r w:rsidR="00086EA8">
          <w:t xml:space="preserve"> (Smith, 2016)</w:t>
        </w:r>
      </w:ins>
      <w:ins w:id="896" w:author="Jason Zhou" w:date="2022-04-10T12:29:00Z">
        <w:r w:rsidR="00086EA8">
          <w:t xml:space="preserve">. </w:t>
        </w:r>
      </w:ins>
      <w:commentRangeEnd w:id="878"/>
      <w:r w:rsidR="00086EA8">
        <w:rPr>
          <w:rStyle w:val="CommentReference"/>
        </w:rPr>
        <w:commentReference w:id="878"/>
      </w:r>
      <w:commentRangeStart w:id="897"/>
      <w:ins w:id="898" w:author="Jason Zhou" w:date="2022-04-10T12:41:00Z">
        <w:r w:rsidR="00737E05">
          <w:t xml:space="preserve">Note that κ in this model is freely estimated, while in the circular diffusion models to follow, </w:t>
        </w:r>
      </w:ins>
      <w:ins w:id="899" w:author="Jason Zhou" w:date="2022-04-10T12:42:00Z">
        <w:r w:rsidR="00737E05">
          <w:t>κ</w:t>
        </w:r>
        <w:r w:rsidR="007A1F9F">
          <w:t xml:space="preserve"> </w:t>
        </w:r>
      </w:ins>
      <w:ins w:id="900" w:author="Jason Zhou" w:date="2022-04-10T12:43:00Z">
        <w:r w:rsidR="007A1F9F">
          <w:t>is determined by the quality of evidence and decision threshold as given in (1).</w:t>
        </w:r>
        <w:commentRangeEnd w:id="897"/>
        <w:r w:rsidR="007A1F9F">
          <w:rPr>
            <w:rStyle w:val="CommentReference"/>
          </w:rPr>
          <w:commentReference w:id="897"/>
        </w:r>
      </w:ins>
    </w:p>
    <w:p w14:paraId="2B400D32" w14:textId="1F250306" w:rsidR="00E60E1C" w:rsidRPr="00982446" w:rsidRDefault="00E60E1C" w:rsidP="00086EA8">
      <w:r>
        <w:tab/>
      </w:r>
      <w:ins w:id="901" w:author="Jason Zhou" w:date="2022-04-10T12:37:00Z">
        <w:r>
          <w:t xml:space="preserve">The distribution of target responses given by the von Mises </w:t>
        </w:r>
        <w:r w:rsidR="00737E05">
          <w:t xml:space="preserve">distribution is </w:t>
        </w:r>
      </w:ins>
      <w:ins w:id="902" w:author="Jason Zhou" w:date="2022-04-10T12:38:00Z">
        <w:r w:rsidR="00737E05">
          <w:t xml:space="preserve">mixed with a proportion </w:t>
        </w:r>
      </w:ins>
      <w:ins w:id="903" w:author="Jason Zhou" w:date="2022-04-10T12:39:00Z">
        <w:r w:rsidR="00737E05">
          <w:t>of guesses which are distributed uniformly around the circle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2F32B80A"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m:t>
                </m:r>
                <m:r>
                  <m:rPr>
                    <m:sty m:val="p"/>
                  </m:rPr>
                  <w:rPr>
                    <w:rFonts w:ascii="Cambria Math" w:hAnsi="Cambria Math"/>
                  </w:rPr>
                  <m:t xml:space="preserve"> 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oMath>
            </m:oMathPara>
          </w:p>
        </w:tc>
        <w:tc>
          <w:tcPr>
            <w:tcW w:w="288" w:type="dxa"/>
            <w:vAlign w:val="center"/>
          </w:tcPr>
          <w:p w14:paraId="4E882795" w14:textId="05D76B5D" w:rsidR="00270C55" w:rsidRDefault="00270C55" w:rsidP="00922E6F">
            <w:pPr>
              <w:jc w:val="center"/>
            </w:pPr>
            <w:r>
              <w:t>(</w:t>
            </w:r>
            <w:r w:rsidR="00E60E1C">
              <w:t>3</w:t>
            </w:r>
            <w:r>
              <w:t>)</w:t>
            </w:r>
          </w:p>
        </w:tc>
      </w:tr>
    </w:tbl>
    <w:p w14:paraId="3816A44E" w14:textId="6468F13E" w:rsidR="00A27B63" w:rsidRPr="00A27B63" w:rsidRDefault="00270C55" w:rsidP="00270C55">
      <w:pPr>
        <w:rPr>
          <w:i/>
          <w:iCs/>
        </w:rPr>
      </w:pPr>
      <w:r>
        <w:t xml:space="preserve">where </w:t>
      </w:r>
      <w:r w:rsidR="00737E05">
        <w:t>the probability that a response is a guess is represented by</w:t>
      </w:r>
      <w:r w:rsidR="00737E05" w:rsidRPr="00B0078E">
        <w:rPr>
          <w:iCs/>
        </w:rPr>
        <w:t xml:space="preserve"> </w:t>
      </w:r>
      <m:oMath>
        <m:r>
          <m:rPr>
            <m:sty m:val="p"/>
          </m:rPr>
          <w:rPr>
            <w:rFonts w:ascii="Cambria Math" w:hAnsi="Cambria Math"/>
          </w:rPr>
          <m:t>β</m:t>
        </m:r>
      </m:oMath>
      <w:r w:rsidR="00737E05">
        <w:t>. I</w:t>
      </w:r>
      <w:r>
        <w:t>n the target-driven component,</w:t>
      </w:r>
      <w:r w:rsidRPr="00B0078E">
        <w:rPr>
          <w:iCs/>
        </w:rPr>
        <w:t xml:space="preserve"> </w:t>
      </w:r>
      <m:oMath>
        <m:r>
          <m:rPr>
            <m:sty m:val="p"/>
          </m:rPr>
          <w:rPr>
            <w:rFonts w:ascii="Cambria Math" w:hAnsi="Cambria Math"/>
          </w:rPr>
          <m:t>θ</m:t>
        </m:r>
      </m:oMath>
      <w:r>
        <w:t xml:space="preserve"> represents the target angle, </w:t>
      </w:r>
      <m:oMath>
        <m:acc>
          <m:accPr>
            <m:ctrlPr>
              <w:rPr>
                <w:rFonts w:ascii="Cambria Math" w:hAnsi="Cambria Math"/>
                <w:i/>
              </w:rPr>
            </m:ctrlPr>
          </m:accPr>
          <m:e>
            <m:r>
              <m:rPr>
                <m:sty m:val="p"/>
              </m:rPr>
              <w:rPr>
                <w:rFonts w:ascii="Cambria Math" w:hAnsi="Cambria Math"/>
              </w:rPr>
              <m:t>θ</m:t>
            </m:r>
          </m:e>
        </m:acc>
      </m:oMath>
      <w:r>
        <w:t xml:space="preserve"> is the reported angle, and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oMath>
      <w:r>
        <w:t xml:space="preserve"> represents a </w:t>
      </w:r>
      <w:r w:rsidR="00DA2994">
        <w:t>v</w:t>
      </w:r>
      <w:r>
        <w:t xml:space="preserve">on Mises distribution with a mean of 0 and </w:t>
      </w:r>
      <w:r w:rsidR="00DA2994">
        <w:t>with precision</w:t>
      </w:r>
      <w:r>
        <w:t xml:space="preserve"> </w:t>
      </w:r>
      <m:oMath>
        <m:r>
          <m:rPr>
            <m:sty m:val="p"/>
          </m:rPr>
          <w:rPr>
            <w:rFonts w:ascii="Cambria Math" w:hAnsi="Cambria Math"/>
          </w:rPr>
          <m:t>κ</m:t>
        </m:r>
      </m:oMath>
      <w:r>
        <w:t xml:space="preserve">. </w:t>
      </w:r>
      <w:r w:rsidR="00DA2994" w:rsidRPr="00DA2994">
        <w:t>The uniform component can alternatively be viewed as a von Mises distribution with zero precision</w:t>
      </w:r>
      <w:r w:rsidR="00DA2994">
        <w:rPr>
          <w:i/>
          <w:iCs/>
        </w:rPr>
        <w:t xml:space="preserve">. </w:t>
      </w:r>
    </w:p>
    <w:p w14:paraId="2C8CE109" w14:textId="77777777" w:rsidR="00270C55" w:rsidRDefault="00270C55" w:rsidP="00270C55">
      <w:pPr>
        <w:pStyle w:val="Heading3"/>
      </w:pPr>
      <w:r>
        <w:t>Model 2: Pure Intrusions</w:t>
      </w:r>
    </w:p>
    <w:p w14:paraId="33A1EE89" w14:textId="5EE83C10" w:rsidR="00270C55" w:rsidRPr="009F13F1" w:rsidRDefault="00270C55" w:rsidP="00270C55">
      <w:r>
        <w:tab/>
        <w:t xml:space="preserve">To test the strong prediction that all </w:t>
      </w:r>
      <w:proofErr w:type="spellStart"/>
      <w:r w:rsidR="007A1F9F">
        <w:t>non target</w:t>
      </w:r>
      <w:proofErr w:type="spellEnd"/>
      <w:r>
        <w:t xml:space="preserve"> responses can be accounted for with intrusions from </w:t>
      </w:r>
      <w:proofErr w:type="spellStart"/>
      <w:r w:rsidR="007A1F9F">
        <w:t>non target</w:t>
      </w:r>
      <w:proofErr w:type="spellEnd"/>
      <w:r>
        <w:t xml:space="preserve"> items without invoking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4AA499EE"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9CE7E24" w:rsidR="00270C55" w:rsidRDefault="00270C55" w:rsidP="00922E6F">
            <w:pPr>
              <w:jc w:val="center"/>
            </w:pPr>
            <w:r>
              <w:t>(</w:t>
            </w:r>
            <w:r w:rsidR="00CE4F73">
              <w:t>4</w:t>
            </w:r>
            <w:r>
              <w:t>)</w:t>
            </w:r>
          </w:p>
        </w:tc>
      </w:tr>
    </w:tbl>
    <w:p w14:paraId="1572EED0" w14:textId="1DBC7F8A" w:rsidR="00270C55" w:rsidRPr="006B4A6F" w:rsidRDefault="00270C55" w:rsidP="00270C55">
      <w:r>
        <w:t xml:space="preserve">where the probability of an intrusion occurring is represented by </w:t>
      </w:r>
      <m:oMath>
        <m:r>
          <m:rPr>
            <m:sty m:val="p"/>
          </m:rPr>
          <w:rPr>
            <w:rFonts w:ascii="Cambria Math" w:hAnsi="Cambria Math"/>
          </w:rPr>
          <m:t>γ</m:t>
        </m:r>
      </m:oMath>
      <w:r>
        <w:t xml:space="preserve">, and the angle associated with the </w:t>
      </w:r>
      <w:proofErr w:type="spellStart"/>
      <w:r>
        <w:rPr>
          <w:i/>
          <w:iCs/>
        </w:rPr>
        <w:t>i</w:t>
      </w:r>
      <w:r w:rsidRPr="00994E1E">
        <w:rPr>
          <w:vertAlign w:val="superscript"/>
        </w:rPr>
        <w:t>th</w:t>
      </w:r>
      <w:proofErr w:type="spellEnd"/>
      <w:r>
        <w:t xml:space="preserve"> intruding item is represented by </w:t>
      </w:r>
      <m:oMath>
        <m:sSub>
          <m:sSubPr>
            <m:ctrlPr>
              <w:rPr>
                <w:rFonts w:ascii="Cambria Math" w:hAnsi="Cambria Math"/>
                <w:i/>
                <w:sz w:val="22"/>
                <w:szCs w:val="22"/>
              </w:rPr>
            </m:ctrlPr>
          </m:sSubPr>
          <m:e>
            <m:r>
              <m:rPr>
                <m:sty m:val="p"/>
              </m:rP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w:t>
      </w:r>
      <w:r w:rsidR="007A1F9F">
        <w:t>non target</w:t>
      </w:r>
      <w:r>
        <w:t xml:space="preserve"> items, the probability of a particular </w:t>
      </w:r>
      <w:r w:rsidR="007A1F9F">
        <w:t>non target</w:t>
      </w:r>
      <w:r>
        <w:t xml:space="preserve"> intruding is equal.</w:t>
      </w:r>
      <w:r w:rsidR="006B4A6F">
        <w:t xml:space="preserve"> </w:t>
      </w:r>
    </w:p>
    <w:p w14:paraId="754051E3" w14:textId="322A8A0F" w:rsidR="00270C55" w:rsidRDefault="00270C55" w:rsidP="00270C55">
      <w:pPr>
        <w:pStyle w:val="Heading3"/>
      </w:pPr>
      <w:r>
        <w:lastRenderedPageBreak/>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5DCA8AC0"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m:t>
                </m:r>
                <m:r>
                  <m:rPr>
                    <m:sty m:val="p"/>
                  </m:rPr>
                  <w:rPr>
                    <w:rFonts w:ascii="Cambria Math" w:hAnsi="Cambria Math"/>
                  </w:rPr>
                  <m:t xml:space="preserve">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441938D5" w:rsidR="00270C55" w:rsidRDefault="00270C55" w:rsidP="00922E6F">
            <w:pPr>
              <w:jc w:val="center"/>
            </w:pPr>
            <w:r>
              <w:t>(</w:t>
            </w:r>
            <w:r w:rsidR="00CE4F73">
              <w:t>5</w:t>
            </w:r>
            <w:r>
              <w:t>)</w:t>
            </w:r>
          </w:p>
        </w:tc>
      </w:tr>
    </w:tbl>
    <w:p w14:paraId="7AB7AD91" w14:textId="32B17533" w:rsidR="00EB4511" w:rsidRDefault="00990164" w:rsidP="00EB4511">
      <w:r>
        <w:tab/>
      </w:r>
      <w:r w:rsidR="00EB4511">
        <w:t xml:space="preserve"> </w:t>
      </w:r>
      <w:ins w:id="904" w:author="Jason Zhou" w:date="2022-04-03T11:19:00Z">
        <w:r w:rsidR="00EB4511">
          <w:t xml:space="preserve">In contrast to subsequent models </w:t>
        </w:r>
      </w:ins>
      <w:r w:rsidR="007770D9">
        <w:t>where</w:t>
      </w:r>
      <w:r w:rsidR="00FF4329">
        <w:t xml:space="preserve"> the</w:t>
      </w:r>
      <w:r w:rsidR="007770D9">
        <w:t xml:space="preserve"> probabilit</w:t>
      </w:r>
      <w:r w:rsidR="00FF4329">
        <w:t xml:space="preserve">y of a given </w:t>
      </w:r>
      <w:r w:rsidR="007A1F9F">
        <w:t>non target</w:t>
      </w:r>
      <w:r w:rsidR="00FF4329">
        <w:t xml:space="preserve">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827A0">
        <w:rPr>
          <w:i/>
          <w:iCs/>
          <w:rPrChange w:id="905" w:author="Adam Osth" w:date="2022-04-21T09:22:00Z">
            <w:rPr/>
          </w:rPrChange>
        </w:rPr>
        <w:t>flat intrusion gradient</w:t>
      </w:r>
      <w:r w:rsidR="00FF4329">
        <w:t>.</w:t>
      </w:r>
      <w:r w:rsidR="0005278E">
        <w:t xml:space="preserve"> </w:t>
      </w:r>
    </w:p>
    <w:p w14:paraId="738A7D79" w14:textId="77777777" w:rsidR="00EB4511" w:rsidRDefault="00EB4511" w:rsidP="00EB4511">
      <w:pPr>
        <w:pStyle w:val="Heading3"/>
      </w:pPr>
      <w:commentRangeStart w:id="906"/>
      <w:commentRangeStart w:id="907"/>
      <w:r>
        <w:t xml:space="preserve">Model 4: Temporal Similarity Gradient </w:t>
      </w:r>
      <w:commentRangeEnd w:id="906"/>
      <w:r>
        <w:rPr>
          <w:rStyle w:val="CommentReference"/>
          <w:rFonts w:eastAsia="SimSun" w:cs="Times New Roman"/>
          <w:b w:val="0"/>
          <w:i w:val="0"/>
        </w:rPr>
        <w:commentReference w:id="906"/>
      </w:r>
      <w:commentRangeEnd w:id="907"/>
      <w:r>
        <w:rPr>
          <w:rStyle w:val="CommentReference"/>
          <w:rFonts w:eastAsia="SimSun" w:cs="Times New Roman"/>
          <w:b w:val="0"/>
          <w:i w:val="0"/>
        </w:rPr>
        <w:commentReference w:id="907"/>
      </w:r>
    </w:p>
    <w:p w14:paraId="22FC7715" w14:textId="5CEA05CF" w:rsidR="00EB4511" w:rsidRDefault="00EB4511" w:rsidP="00EB4511">
      <w:pPr>
        <w:rPr>
          <w:i/>
          <w:iCs/>
        </w:rPr>
      </w:pPr>
      <w:r>
        <w:tab/>
        <w:t xml:space="preserve">In contrast to Models 2 and 3 in which each intrusion is equally weighted (that is, the likelihood of each intruding item is simply divided by the number of possible intrusions), in Model 4 the probability of each </w:t>
      </w:r>
      <w:r w:rsidR="007A1F9F">
        <w:t>non target</w:t>
      </w:r>
      <w:r>
        <w:t xml:space="preserve"> item intruding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6B016EF3" w14:textId="77777777" w:rsidTr="00946665">
        <w:tc>
          <w:tcPr>
            <w:tcW w:w="9103" w:type="dxa"/>
            <w:vAlign w:val="center"/>
          </w:tcPr>
          <w:p w14:paraId="4A71184D" w14:textId="41C4791F" w:rsidR="00EB4511" w:rsidRDefault="00EB4511" w:rsidP="009466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m:t>
                        </m:r>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m:rPr>
                                    <m:sty m:val="p"/>
                                  </m:rP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6FBE1A3C" w14:textId="0053D826" w:rsidR="00EB4511" w:rsidRDefault="00EB4511" w:rsidP="00946665">
            <w:pPr>
              <w:jc w:val="center"/>
            </w:pPr>
            <w:r>
              <w:t>(</w:t>
            </w:r>
            <w:r w:rsidR="00CE4F73">
              <w:t>6</w:t>
            </w:r>
            <w:r>
              <w:t>)</w:t>
            </w:r>
          </w:p>
        </w:tc>
      </w:tr>
    </w:tbl>
    <w:p w14:paraId="310A438F" w14:textId="6A7BF997" w:rsidR="00EB4511" w:rsidRDefault="00EB4511" w:rsidP="00EB4511">
      <w:r>
        <w:t xml:space="preserve">We incorporate the assumption that the strength of association between items is an exponentially decreasing function of distance, represented by </w:t>
      </w:r>
      <w:commentRangeStart w:id="908"/>
      <w:r>
        <w:rPr>
          <w:i/>
          <w:iCs/>
        </w:rPr>
        <w:t>l</w:t>
      </w:r>
      <w:r>
        <w:t xml:space="preserve">, the lag of the </w:t>
      </w:r>
      <w:r w:rsidRPr="0087291B">
        <w:t>intru</w:t>
      </w:r>
      <w:r>
        <w:t xml:space="preserve">ding item from the target </w:t>
      </w:r>
      <w:commentRangeEnd w:id="908"/>
      <w:r w:rsidR="00F65A8E">
        <w:rPr>
          <w:rStyle w:val="CommentReference"/>
        </w:rPr>
        <w:commentReference w:id="908"/>
      </w:r>
      <w:r>
        <w:t xml:space="preserve">(Shepard, 1987). To allow for asymmetry in terms of temporal similarity for backwards and forwards lags, </w:t>
      </w:r>
      <m:oMath>
        <m:r>
          <m:rPr>
            <m:sty m:val="p"/>
          </m:rPr>
          <w:rPr>
            <w:rFonts w:ascii="Cambria Math" w:hAnsi="Cambria Math"/>
          </w:rPr>
          <m:t>τ</m:t>
        </m:r>
      </m:oMath>
      <w:r w:rsidRPr="00793B5C">
        <w:rPr>
          <w:iCs/>
        </w:rPr>
        <w:t xml:space="preserve"> </w:t>
      </w:r>
      <w:r>
        <w:t xml:space="preserve">scales the similarity slope in each direction such that when </w:t>
      </w:r>
      <m:oMath>
        <m:r>
          <m:rPr>
            <m:sty m:val="p"/>
          </m:rPr>
          <w:rPr>
            <w:rFonts w:ascii="Cambria Math" w:hAnsi="Cambria Math"/>
          </w:rPr>
          <m:t>τ</m:t>
        </m:r>
        <m:r>
          <w:rPr>
            <w:rFonts w:ascii="Cambria Math" w:hAnsi="Cambria Math"/>
          </w:rPr>
          <m:t>&gt;0.5</m:t>
        </m:r>
      </m:oMath>
      <w:r>
        <w:t>, items presented after the target have greater temporal similarity, and hence are weighted more in calculating the overall likelihood of intrusion, compared to items preceding the target. The rate of exponential decay</w:t>
      </w:r>
      <w:r w:rsidR="00793B5C">
        <w:t>,</w:t>
      </w:r>
      <w:r>
        <w:t xml:space="preserve"> </w:t>
      </w:r>
      <m:oMath>
        <m:r>
          <m:rPr>
            <m:sty m:val="p"/>
          </m:rPr>
          <w:rPr>
            <w:rFonts w:ascii="Cambria Math" w:hAnsi="Cambria Math"/>
          </w:rPr>
          <m:t>λ</m:t>
        </m:r>
      </m:oMath>
      <w:r w:rsidR="00793B5C">
        <w:rPr>
          <w:iCs/>
        </w:rPr>
        <w:t>,</w:t>
      </w:r>
      <w:r>
        <w:t xml:space="preserve"> is estimated separately for the forwards and backwards similarity slopes.</w:t>
      </w:r>
    </w:p>
    <w:p w14:paraId="71CE9259" w14:textId="18EDBFB3" w:rsidR="00EB4511" w:rsidRDefault="00EB4511" w:rsidP="00EB4511">
      <w:pPr>
        <w:ind w:firstLine="720"/>
        <w:rPr>
          <w:i/>
          <w:iCs/>
        </w:rPr>
      </w:pPr>
      <w:r>
        <w:t xml:space="preserve">The probability of an intrusion occurring on a trial is the sum of temporal similarity values over all the available </w:t>
      </w:r>
      <w:r w:rsidR="007A1F9F">
        <w:t>non target</w:t>
      </w:r>
      <w:r>
        <w:t xml:space="preserve"> lags for the study list position of the target</w:t>
      </w:r>
      <w:r w:rsidR="00802085">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04623E3" w14:textId="77777777" w:rsidTr="00802085">
        <w:tc>
          <w:tcPr>
            <w:tcW w:w="8864" w:type="dxa"/>
            <w:vAlign w:val="center"/>
          </w:tcPr>
          <w:p w14:paraId="1CD15286" w14:textId="7C1D7CA8" w:rsidR="00EB4511" w:rsidRDefault="00EB4511" w:rsidP="00946665">
            <w:pPr>
              <w:jc w:val="center"/>
            </w:pPr>
            <m:oMathPara>
              <m:oMath>
                <m:r>
                  <w:rPr>
                    <w:rFonts w:ascii="Cambria Math" w:hAnsi="Cambria Math"/>
                  </w:rPr>
                  <w:lastRenderedPageBreak/>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496" w:type="dxa"/>
            <w:vAlign w:val="center"/>
          </w:tcPr>
          <w:p w14:paraId="2557B1A1" w14:textId="7BB4E8F7" w:rsidR="00EB4511" w:rsidRDefault="00EB4511" w:rsidP="00946665">
            <w:pPr>
              <w:jc w:val="center"/>
            </w:pPr>
            <w:r>
              <w:t>(</w:t>
            </w:r>
            <w:r w:rsidR="00CE4F73">
              <w:t>7</w:t>
            </w:r>
            <w:r>
              <w:t>)</w:t>
            </w:r>
          </w:p>
        </w:tc>
      </w:tr>
    </w:tbl>
    <w:p w14:paraId="0DDB905D" w14:textId="48F5C4F9" w:rsidR="00EB4511" w:rsidRPr="00793B5C" w:rsidRDefault="00802085" w:rsidP="006B6F2C">
      <w:pPr>
        <w:rPr>
          <w:i/>
          <w:iCs/>
        </w:rPr>
      </w:pPr>
      <w:ins w:id="909" w:author="Jason Zhou" w:date="2022-04-10T12:51:00Z">
        <w:r>
          <w:t xml:space="preserve">Temporal similarity, </w:t>
        </w:r>
        <w:r>
          <w:rPr>
            <w:i/>
            <w:iCs/>
          </w:rPr>
          <w:t>t</w:t>
        </w:r>
        <w:r>
          <w:t xml:space="preserve">, is subscripted to reflect the fact that each item in the study list has </w:t>
        </w:r>
      </w:ins>
      <w:ins w:id="910" w:author="Jason Zhou" w:date="2022-04-10T12:52:00Z">
        <w:r>
          <w:t xml:space="preserve">a unique similarity value which varies depending on its proximity to the </w:t>
        </w:r>
      </w:ins>
      <w:ins w:id="911" w:author="Jason Zhou" w:date="2022-04-10T12:53:00Z">
        <w:r w:rsidR="006B6F2C">
          <w:t xml:space="preserve">target item. </w:t>
        </w:r>
      </w:ins>
      <w:r>
        <w:t xml:space="preserve">Because the possible lags are different for each position in the study list, the summed probability of intrusions also varies across trials. </w:t>
      </w:r>
      <w:r w:rsidR="006B6F2C">
        <w:t>W</w:t>
      </w:r>
      <w:r>
        <w:t xml:space="preserve">e assume that these changes in intrusion probability are reflected only in the probability of a target response, and not the probability of guessing </w:t>
      </w:r>
      <w:r w:rsidRPr="00146B4A">
        <w:rPr>
          <w:i/>
          <w:iCs/>
        </w:rPr>
        <w:t>β</w:t>
      </w:r>
      <w:r>
        <w:t xml:space="preserve"> which is constant across trials</w:t>
      </w:r>
      <w:r w:rsidR="006B6F2C">
        <w:t xml:space="preserve">. </w:t>
      </w:r>
      <w:r w:rsidR="00EB4511">
        <w:t xml:space="preserve">We also implemented alternative models where 1) the probability of memory responses was constant (and guesses were sensitive to summed intrusion probability), and 2) both guesses and memory changed across trials depending on an additional arbitrary mixture parameter, which was not found to improve the fit of the model. We </w:t>
      </w:r>
      <w:r w:rsidR="006B6F2C">
        <w:t>consider</w:t>
      </w:r>
      <w:r w:rsidR="00EB4511">
        <w:t xml:space="preserve"> the plausibility of these assumptions and the limitation of mixture modelling this ambiguity reflects in the discussion section.</w:t>
      </w:r>
    </w:p>
    <w:p w14:paraId="3B3DEB8B" w14:textId="77777777" w:rsidR="00EB4511" w:rsidRDefault="00EB4511" w:rsidP="00EB4511">
      <w:pPr>
        <w:pStyle w:val="Heading3"/>
      </w:pPr>
      <w:r>
        <w:t xml:space="preserve">Model 5: Spatiotemporal Similarity Gradient </w:t>
      </w:r>
    </w:p>
    <w:p w14:paraId="51821055" w14:textId="77777777" w:rsidR="00EB4511" w:rsidRDefault="00EB4511" w:rsidP="00EB4511">
      <w:r>
        <w:tab/>
        <w:t>Using the same basic structure as the previous models, in Model 5 intrusion likelihood is a weighted product of temporal and spatial (or locational)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11F13665" w14:textId="77777777" w:rsidTr="00946665">
        <w:tc>
          <w:tcPr>
            <w:tcW w:w="9103" w:type="dxa"/>
            <w:vAlign w:val="center"/>
          </w:tcPr>
          <w:p w14:paraId="05B968BF" w14:textId="227432A2" w:rsidR="00EB4511" w:rsidRPr="000D2397"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e>
                </m:nary>
              </m:oMath>
            </m:oMathPara>
          </w:p>
        </w:tc>
        <w:tc>
          <w:tcPr>
            <w:tcW w:w="473" w:type="dxa"/>
            <w:vAlign w:val="center"/>
          </w:tcPr>
          <w:p w14:paraId="34F40F06" w14:textId="2FFAAEC3" w:rsidR="00EB4511" w:rsidRDefault="00EB4511" w:rsidP="00946665">
            <w:pPr>
              <w:jc w:val="center"/>
            </w:pPr>
            <w:r>
              <w:t>(</w:t>
            </w:r>
            <w:r w:rsidR="00CE4F73">
              <w:t>8</w:t>
            </w:r>
            <w:r>
              <w:t>)</w:t>
            </w:r>
          </w:p>
        </w:tc>
      </w:tr>
      <w:tr w:rsidR="00EB4511" w14:paraId="7D483BF8" w14:textId="77777777" w:rsidTr="00946665">
        <w:tc>
          <w:tcPr>
            <w:tcW w:w="9103" w:type="dxa"/>
            <w:vAlign w:val="center"/>
          </w:tcPr>
          <w:p w14:paraId="6DC072AB" w14:textId="28416735" w:rsidR="00EB4511" w:rsidRDefault="00EB4511" w:rsidP="009466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oMath>
            </m:oMathPara>
          </w:p>
        </w:tc>
        <w:tc>
          <w:tcPr>
            <w:tcW w:w="473" w:type="dxa"/>
            <w:vAlign w:val="center"/>
          </w:tcPr>
          <w:p w14:paraId="0AFBE9E2" w14:textId="491EE47A" w:rsidR="00EB4511" w:rsidRDefault="00EB4511" w:rsidP="00946665">
            <w:pPr>
              <w:jc w:val="center"/>
            </w:pPr>
            <w:r>
              <w:t>(</w:t>
            </w:r>
            <w:r w:rsidR="00CE4F73">
              <w:t>9</w:t>
            </w:r>
            <w:r>
              <w:t>)</w:t>
            </w:r>
          </w:p>
        </w:tc>
      </w:tr>
    </w:tbl>
    <w:p w14:paraId="57319420" w14:textId="3F6CE8F9" w:rsidR="00EB4511" w:rsidRDefault="00EB4511" w:rsidP="00EB4511">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as defined in (6), and the spatial</w:t>
      </w:r>
      <w:r w:rsidR="000D2397">
        <w:t>/locational</w:t>
      </w:r>
      <w:r>
        <w:t xml:space="preserve"> similarity between the target and intruding angles </w:t>
      </w:r>
      <w:r w:rsidRPr="000D2397">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2C87CFE0" w14:textId="77777777" w:rsidTr="00946665">
        <w:tc>
          <w:tcPr>
            <w:tcW w:w="9103" w:type="dxa"/>
            <w:vAlign w:val="center"/>
          </w:tcPr>
          <w:p w14:paraId="240C735B" w14:textId="093FFA41" w:rsidR="00EB4511" w:rsidRDefault="000D2397" w:rsidP="009466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ζ</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CB23AD6" w14:textId="2DA355BD" w:rsidR="00EB4511" w:rsidRDefault="00EB4511" w:rsidP="00946665">
            <w:pPr>
              <w:jc w:val="center"/>
            </w:pPr>
            <w:r>
              <w:t>(</w:t>
            </w:r>
            <w:r w:rsidR="00CE4F73">
              <w:t>10</w:t>
            </w:r>
            <w:r>
              <w:t>)</w:t>
            </w:r>
          </w:p>
        </w:tc>
      </w:tr>
    </w:tbl>
    <w:p w14:paraId="713E9DB0" w14:textId="35A72281" w:rsidR="00EB4511" w:rsidRDefault="00EB4511" w:rsidP="00EB4511">
      <w:r>
        <w:lastRenderedPageBreak/>
        <w:t xml:space="preserve">as with temporal similarity, we assume that spatial similarity decreases exponentially with distance, which in this case is the circular distance between the two angles. </w:t>
      </w:r>
      <w:r w:rsidRPr="00EB43F2">
        <w:t>The</w:t>
      </w:r>
      <w:r>
        <w:t xml:space="preserve"> relative contribution of temporal and spatial similarity in determining the probability of a particular </w:t>
      </w:r>
      <w:r w:rsidR="007A1F9F">
        <w:t>non target</w:t>
      </w:r>
      <w:r>
        <w:t xml:space="preserve"> item intruding is weighted by </w:t>
      </w:r>
      <m:oMath>
        <m:r>
          <m:rPr>
            <m:sty m:val="p"/>
          </m:rPr>
          <w:rPr>
            <w:rFonts w:ascii="Cambria Math" w:hAnsi="Cambria Math"/>
          </w:rPr>
          <m:t>ρ</m:t>
        </m:r>
      </m:oMath>
      <w:r>
        <w:t>. Naturally, intrusion responses from near</w:t>
      </w:r>
      <w:ins w:id="912" w:author="Adam Osth" w:date="2022-04-21T09:26:00Z">
        <w:r w:rsidR="00DF59FC">
          <w:t>by</w:t>
        </w:r>
      </w:ins>
      <w:r>
        <w:t xml:space="preserve"> </w:t>
      </w:r>
      <w:r w:rsidR="007A1F9F">
        <w:t>non target</w:t>
      </w:r>
      <w:r>
        <w:t xml:space="preserve">s will be associated with lower error relative to the target than intrusions from far </w:t>
      </w:r>
      <w:r w:rsidR="007A1F9F">
        <w:t>non target</w:t>
      </w:r>
      <w:r>
        <w:t xml:space="preserve">s. Therefore, as </w:t>
      </w:r>
      <m:oMath>
        <m:r>
          <m:rPr>
            <m:sty m:val="p"/>
          </m:rPr>
          <w:rPr>
            <w:rFonts w:ascii="Cambria Math" w:hAnsi="Cambria Math"/>
          </w:rPr>
          <m:t>ρ</m:t>
        </m:r>
      </m:oMath>
      <w:r>
        <w:t xml:space="preserve"> increases, overall response error decreases. In addition to the effects of spatiotemporal similarity on intrusion probability, </w:t>
      </w:r>
      <w:commentRangeStart w:id="913"/>
      <w:commentRangeStart w:id="914"/>
      <w:r>
        <w:t xml:space="preserve">we also introduce models that incorporate orthographic and semantic similarity </w:t>
      </w:r>
      <w:r w:rsidR="00443DD1">
        <w:t>as further elaborations to the model</w:t>
      </w:r>
      <w:r>
        <w:t xml:space="preserve">. </w:t>
      </w:r>
      <w:commentRangeEnd w:id="913"/>
      <w:r>
        <w:rPr>
          <w:rStyle w:val="CommentReference"/>
        </w:rPr>
        <w:commentReference w:id="913"/>
      </w:r>
      <w:commentRangeEnd w:id="914"/>
      <w:r>
        <w:rPr>
          <w:rStyle w:val="CommentReference"/>
        </w:rPr>
        <w:commentReference w:id="914"/>
      </w:r>
    </w:p>
    <w:p w14:paraId="0A345690" w14:textId="77777777" w:rsidR="00EB4511" w:rsidRDefault="00EB4511" w:rsidP="00EB4511">
      <w:pPr>
        <w:pStyle w:val="Heading3"/>
      </w:pPr>
      <w:r>
        <w:t>Model 6: Orthographic Model</w:t>
      </w:r>
    </w:p>
    <w:p w14:paraId="14E97BE7" w14:textId="27509076" w:rsidR="00EB4511" w:rsidRDefault="00EB4511" w:rsidP="00EB4511">
      <w:r>
        <w:tab/>
        <w:t xml:space="preserve">In the orthographic model, orthographic similarity between the target and a </w:t>
      </w:r>
      <w:proofErr w:type="spellStart"/>
      <w:r w:rsidR="007A1F9F">
        <w:t>non target</w:t>
      </w:r>
      <w:proofErr w:type="spellEnd"/>
      <w:r>
        <w:t xml:space="preserve"> word is represented by </w:t>
      </w:r>
      <w:r>
        <w:rPr>
          <w:i/>
          <w:iCs/>
        </w:rPr>
        <w:t>o</w:t>
      </w:r>
      <w:r>
        <w:t xml:space="preserve"> and is calculated from the </w:t>
      </w:r>
      <w:proofErr w:type="spellStart"/>
      <w:r>
        <w:t>Levenshtein</w:t>
      </w:r>
      <w:proofErr w:type="spellEnd"/>
      <w:r>
        <w:t xml:space="preserve"> distance of the two four-letter strings, and then weighted against the spatiotemporal similarity of the presentation context given in (</w:t>
      </w:r>
      <w:r w:rsidR="00CE4F73">
        <w:t>9</w:t>
      </w:r>
      <w:r>
        <w:t xml:space="preserve">). </w:t>
      </w:r>
      <w:proofErr w:type="spellStart"/>
      <w:ins w:id="915" w:author="Jason Zhou" w:date="2022-04-12T17:18:00Z">
        <w:r w:rsidR="00943A00">
          <w:t>Levenshtein</w:t>
        </w:r>
        <w:proofErr w:type="spellEnd"/>
        <w:r w:rsidR="00943A00">
          <w:t xml:space="preserve"> distance measures the minimum number of edits (because all strings were of equal length, all edits were substitutions) of single letters to transform one string into another.</w:t>
        </w:r>
      </w:ins>
      <w:r w:rsidR="00943A00">
        <w:t xml:space="preserve"> </w:t>
      </w:r>
      <w:r>
        <w:t xml:space="preserve">The resultant weight then determines the individual probability of a given </w:t>
      </w:r>
      <w:r w:rsidR="007A1F9F">
        <w:t>non target</w:t>
      </w:r>
      <w:r>
        <w:t xml:space="preserve"> item intruding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39674DC8" w14:textId="77777777" w:rsidTr="00946665">
        <w:tc>
          <w:tcPr>
            <w:tcW w:w="9103" w:type="dxa"/>
            <w:vAlign w:val="center"/>
          </w:tcPr>
          <w:p w14:paraId="5C42F920" w14:textId="316F31B4"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o</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105C20E9" w14:textId="0199BDD6" w:rsidR="00EB4511" w:rsidRDefault="00EB4511" w:rsidP="00946665">
            <w:pPr>
              <w:jc w:val="center"/>
            </w:pPr>
            <w:r>
              <w:t>(</w:t>
            </w:r>
            <w:r w:rsidR="00CE4F73">
              <w:t>11</w:t>
            </w:r>
            <w:r>
              <w:t>)</w:t>
            </w:r>
          </w:p>
        </w:tc>
      </w:tr>
    </w:tbl>
    <w:p w14:paraId="4B1FC1E7" w14:textId="58C2B69D" w:rsidR="00EB4511" w:rsidRDefault="00EB4511" w:rsidP="00EB4511">
      <w:r>
        <w:t xml:space="preserve">In words, the probability of a </w:t>
      </w:r>
      <w:proofErr w:type="spellStart"/>
      <w:r w:rsidR="007A1F9F">
        <w:t>non target</w:t>
      </w:r>
      <w:proofErr w:type="spellEnd"/>
      <w:r>
        <w:t xml:space="preserve"> item intruding is a weighted product of the spatiotemporal similarity of the two items at presentation (which is itself a weighted product of temporal and spatial similarity), and the orthographic similarity between the </w:t>
      </w:r>
      <w:proofErr w:type="spellStart"/>
      <w:r w:rsidR="007A1F9F">
        <w:t>non target</w:t>
      </w:r>
      <w:proofErr w:type="spellEnd"/>
      <w:r>
        <w:t xml:space="preserve"> and target word. </w:t>
      </w:r>
    </w:p>
    <w:p w14:paraId="1C5EA95D" w14:textId="77777777" w:rsidR="00EB4511" w:rsidRDefault="00EB4511" w:rsidP="00EB4511">
      <w:pPr>
        <w:pStyle w:val="Heading3"/>
      </w:pPr>
      <w:r>
        <w:lastRenderedPageBreak/>
        <w:t>Model 7: Semantic Model</w:t>
      </w:r>
    </w:p>
    <w:p w14:paraId="76942495" w14:textId="02738DB6" w:rsidR="00EB4511" w:rsidRDefault="00EB4511" w:rsidP="00EB4511">
      <w:r>
        <w:tab/>
        <w:t xml:space="preserve">The semantic model substitutes orthographic similarity in Model 6 for semantic similarity between target and </w:t>
      </w:r>
      <w:proofErr w:type="spellStart"/>
      <w:r w:rsidR="007A1F9F">
        <w:t>non target</w:t>
      </w:r>
      <w:proofErr w:type="spellEnd"/>
      <w:r>
        <w:t xml:space="preserve"> words. </w:t>
      </w:r>
      <w:ins w:id="916" w:author="Jason Zhou" w:date="2022-04-04T14:59:00Z">
        <w:r w:rsidR="004F7596">
          <w:t xml:space="preserve">To </w:t>
        </w:r>
      </w:ins>
      <w:ins w:id="917" w:author="Jason Zhou" w:date="2022-04-04T15:05:00Z">
        <w:r w:rsidR="00F704E4">
          <w:t>model semantic associations between words in our m</w:t>
        </w:r>
      </w:ins>
      <w:ins w:id="918" w:author="Jason Zhou" w:date="2022-04-04T15:06:00Z">
        <w:r w:rsidR="00F704E4">
          <w:t>odel</w:t>
        </w:r>
      </w:ins>
      <w:ins w:id="919" w:author="Jason Zhou" w:date="2022-04-04T15:00:00Z">
        <w:r w:rsidR="004F7596">
          <w:t>, w</w:t>
        </w:r>
      </w:ins>
      <w:ins w:id="920" w:author="Jason Zhou" w:date="2022-04-04T14:53:00Z">
        <w:r w:rsidR="007A3BAF">
          <w:t>e used vector representations o</w:t>
        </w:r>
      </w:ins>
      <w:ins w:id="921" w:author="Jason Zhou" w:date="2022-04-04T14:54:00Z">
        <w:r w:rsidR="007A3BAF">
          <w:t>f each word</w:t>
        </w:r>
      </w:ins>
      <w:ins w:id="922" w:author="Jason Zhou" w:date="2022-04-04T14:57:00Z">
        <w:r w:rsidR="007A3BAF">
          <w:t xml:space="preserve">, </w:t>
        </w:r>
      </w:ins>
      <w:ins w:id="923" w:author="Jason Zhou" w:date="2022-04-06T18:14:00Z">
        <w:r w:rsidR="00E5315B">
          <w:t xml:space="preserve">with </w:t>
        </w:r>
      </w:ins>
      <w:ins w:id="924" w:author="Jason Zhou" w:date="2022-04-04T14:57:00Z">
        <w:r w:rsidR="007A3BAF">
          <w:t>each vector consisting of 300 internal dimensions,</w:t>
        </w:r>
      </w:ins>
      <w:ins w:id="925" w:author="Jason Zhou" w:date="2022-04-04T14:54:00Z">
        <w:r w:rsidR="007A3BAF">
          <w:t xml:space="preserve"> obtained from a </w:t>
        </w:r>
        <w:commentRangeStart w:id="926"/>
        <w:r w:rsidR="007A3BAF">
          <w:rPr>
            <w:i/>
            <w:iCs/>
          </w:rPr>
          <w:t xml:space="preserve">word2vec </w:t>
        </w:r>
        <w:r w:rsidR="007A3BAF">
          <w:t>model that was pre-trained on multiple corpora of natural text</w:t>
        </w:r>
      </w:ins>
      <w:ins w:id="927" w:author="Jason Zhou" w:date="2022-04-04T14:55:00Z">
        <w:r w:rsidR="007A3BAF">
          <w:t xml:space="preserve"> (</w:t>
        </w:r>
        <w:proofErr w:type="spellStart"/>
        <w:r w:rsidR="007A3BAF">
          <w:t>Mikolov</w:t>
        </w:r>
        <w:proofErr w:type="spellEnd"/>
        <w:r w:rsidR="007A3BAF">
          <w:t xml:space="preserve"> et al., 2017)</w:t>
        </w:r>
      </w:ins>
      <w:commentRangeEnd w:id="926"/>
      <w:r w:rsidR="00DF59FC">
        <w:rPr>
          <w:rStyle w:val="CommentReference"/>
        </w:rPr>
        <w:commentReference w:id="926"/>
      </w:r>
      <w:ins w:id="928" w:author="Jason Zhou" w:date="2022-04-04T14:54:00Z">
        <w:r w:rsidR="007A3BAF">
          <w:rPr>
            <w:rStyle w:val="FootnoteReference"/>
          </w:rPr>
          <w:footnoteReference w:id="4"/>
        </w:r>
      </w:ins>
      <w:ins w:id="931" w:author="Jason Zhou" w:date="2022-04-04T14:55:00Z">
        <w:r w:rsidR="007A3BAF">
          <w:t xml:space="preserve">. </w:t>
        </w:r>
      </w:ins>
      <w:ins w:id="932" w:author="Jason Zhou" w:date="2022-04-04T15:40:00Z">
        <w:r w:rsidR="004A3C94">
          <w:t>Word2vec belongs to a class of models which predict relationships between words,</w:t>
        </w:r>
      </w:ins>
      <w:ins w:id="933" w:author="Jason Zhou" w:date="2022-04-04T15:48:00Z">
        <w:r w:rsidR="007A4641">
          <w:t xml:space="preserve"> and</w:t>
        </w:r>
      </w:ins>
      <w:ins w:id="934" w:author="Jason Zhou" w:date="2022-04-04T15:40:00Z">
        <w:r w:rsidR="004A3C94">
          <w:t xml:space="preserve"> </w:t>
        </w:r>
      </w:ins>
      <w:ins w:id="935" w:author="Jason Zhou" w:date="2022-04-04T15:47:00Z">
        <w:r w:rsidR="007A4641">
          <w:t>which have been found to outperform</w:t>
        </w:r>
      </w:ins>
      <w:ins w:id="936" w:author="Jason Zhou" w:date="2022-04-04T15:40:00Z">
        <w:r w:rsidR="004A3C94">
          <w:t xml:space="preserve"> </w:t>
        </w:r>
      </w:ins>
      <w:ins w:id="937" w:author="Jason Zhou" w:date="2022-04-04T15:41:00Z">
        <w:r w:rsidR="004A3C94">
          <w:t xml:space="preserve">more traditional </w:t>
        </w:r>
      </w:ins>
      <w:ins w:id="938" w:author="Jason Zhou" w:date="2022-04-04T15:47:00Z">
        <w:r w:rsidR="007A4641">
          <w:t>approaches</w:t>
        </w:r>
      </w:ins>
      <w:ins w:id="939" w:author="Jason Zhou" w:date="2022-04-04T15:41:00Z">
        <w:r w:rsidR="004A3C94">
          <w:t xml:space="preserve"> that count co-occurrences between words in particular contexts such as Latent Semantic Analysis (LSA; </w:t>
        </w:r>
        <w:proofErr w:type="spellStart"/>
        <w:r w:rsidR="004A3C94">
          <w:t>Landauer</w:t>
        </w:r>
        <w:proofErr w:type="spellEnd"/>
        <w:r w:rsidR="004A3C94">
          <w:t xml:space="preserve"> &amp; </w:t>
        </w:r>
        <w:proofErr w:type="spellStart"/>
        <w:r w:rsidR="004A3C94">
          <w:t>Dumais</w:t>
        </w:r>
        <w:proofErr w:type="spellEnd"/>
        <w:r w:rsidR="004A3C94">
          <w:t>, 1997</w:t>
        </w:r>
      </w:ins>
      <w:ins w:id="940" w:author="Jason Zhou" w:date="2022-04-04T15:47:00Z">
        <w:r w:rsidR="007A4641">
          <w:t xml:space="preserve">; </w:t>
        </w:r>
        <w:proofErr w:type="spellStart"/>
        <w:r w:rsidR="007A4641">
          <w:t>Mander</w:t>
        </w:r>
        <w:proofErr w:type="spellEnd"/>
        <w:r w:rsidR="007A4641">
          <w:t xml:space="preserve"> at al., 2016</w:t>
        </w:r>
      </w:ins>
      <w:ins w:id="941" w:author="Jason Zhou" w:date="2022-04-04T15:41:00Z">
        <w:r w:rsidR="004A3C94">
          <w:t>).</w:t>
        </w:r>
      </w:ins>
      <w:ins w:id="942" w:author="Jason Zhou" w:date="2022-04-04T15:47:00Z">
        <w:r w:rsidR="007A4641">
          <w:t xml:space="preserve"> </w:t>
        </w:r>
      </w:ins>
      <w:r>
        <w:t>Semantic similarity</w:t>
      </w:r>
      <w:ins w:id="943" w:author="Jason Zhou" w:date="2022-04-04T15:47:00Z">
        <w:r w:rsidR="007A4641">
          <w:t xml:space="preserve"> in our model</w:t>
        </w:r>
      </w:ins>
      <w:r>
        <w:t xml:space="preserve">, </w:t>
      </w:r>
      <w:r>
        <w:rPr>
          <w:i/>
          <w:iCs/>
        </w:rPr>
        <w:t>s</w:t>
      </w:r>
      <w:r>
        <w:t xml:space="preserve">, is defined as the cosine similarity between </w:t>
      </w:r>
      <w:ins w:id="944" w:author="Jason Zhou" w:date="2022-04-04T14:57:00Z">
        <w:r w:rsidR="007A3BAF">
          <w:t xml:space="preserve">these </w:t>
        </w:r>
      </w:ins>
      <w:r>
        <w:t>vector representations</w:t>
      </w:r>
      <w:ins w:id="945" w:author="Jason Zhou" w:date="2022-04-04T14:58:00Z">
        <w:r w:rsidR="004F7596">
          <w:t>, and is combined multiplicatively with temporal similarity</w:t>
        </w:r>
      </w:ins>
      <w:ins w:id="946" w:author="Jason Zhou" w:date="2022-04-04T14:59:00Z">
        <w:r w:rsidR="004F7596">
          <w:t>,</w:t>
        </w:r>
      </w:ins>
      <w:ins w:id="947" w:author="Jason Zhou" w:date="2022-04-04T14:58:00Z">
        <w:r w:rsidR="004F7596">
          <w:t xml:space="preserve"> </w:t>
        </w:r>
        <w:r w:rsidR="004F7596">
          <w:rPr>
            <w:i/>
            <w:iCs/>
          </w:rPr>
          <w:t>t</w:t>
        </w:r>
      </w:ins>
      <w:ins w:id="948" w:author="Jason Zhou" w:date="2022-04-04T14:59:00Z">
        <w:r w:rsidR="004F7596" w:rsidRPr="00305E29">
          <w:t>,</w:t>
        </w:r>
      </w:ins>
      <w:ins w:id="949" w:author="Jason Zhou" w:date="2022-04-04T14:58:00Z">
        <w:r w:rsidR="004F7596">
          <w:t xml:space="preserve"> to give the weighted spatiotemporal similarity</w:t>
        </w:r>
      </w:ins>
      <w:ins w:id="950" w:author="Jason Zhou" w:date="2022-04-04T14:59:00Z">
        <w:r w:rsidR="004F7596">
          <w:t>,</w:t>
        </w:r>
      </w:ins>
      <w:ins w:id="951" w:author="Jason Zhou" w:date="2022-04-04T14:58:00Z">
        <w:r w:rsidR="004F7596">
          <w:t xml:space="preserve"> </w:t>
        </w:r>
        <w:r w:rsidR="004F7596">
          <w:rPr>
            <w:i/>
            <w:iCs/>
          </w:rPr>
          <w:t>w</w:t>
        </w:r>
      </w:ins>
      <w:ins w:id="952" w:author="Jason Zhou" w:date="2022-04-04T14:59:00Z">
        <w:r w:rsidR="004F7596">
          <w:t>,</w:t>
        </w:r>
      </w:ins>
      <w:ins w:id="953" w:author="Jason Zhou" w:date="2022-04-04T14:58:00Z">
        <w:r w:rsidR="004F7596">
          <w:t xml:space="preserve"> for each </w:t>
        </w:r>
      </w:ins>
      <w:ins w:id="954" w:author="Jason Zhou" w:date="2022-04-10T12:47:00Z">
        <w:r w:rsidR="007A1F9F">
          <w:t>non target</w:t>
        </w:r>
      </w:ins>
      <w:ins w:id="955" w:author="Jason Zhou" w:date="2022-04-04T14:58:00Z">
        <w:r w:rsidR="004F7596">
          <w:t xml:space="preserve"> item in each trial: </w:t>
        </w:r>
      </w:ins>
      <w:r w:rsidR="003F2C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1F6D298F" w14:textId="77777777" w:rsidTr="00946665">
        <w:tc>
          <w:tcPr>
            <w:tcW w:w="9103" w:type="dxa"/>
            <w:vAlign w:val="center"/>
          </w:tcPr>
          <w:p w14:paraId="2C4C5321" w14:textId="4D5C3758"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s</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071DDB27" w14:textId="19B31FBD" w:rsidR="00EB4511" w:rsidRDefault="00EB4511" w:rsidP="00946665">
            <w:pPr>
              <w:jc w:val="center"/>
            </w:pPr>
            <w:r>
              <w:t>(1</w:t>
            </w:r>
            <w:r w:rsidR="00CE4F73">
              <w:t>2</w:t>
            </w:r>
            <w:r>
              <w:t>)</w:t>
            </w:r>
          </w:p>
        </w:tc>
      </w:tr>
    </w:tbl>
    <w:p w14:paraId="39E003E1" w14:textId="77777777" w:rsidR="00EB4511" w:rsidRDefault="00EB4511" w:rsidP="00EB4511">
      <w:pPr>
        <w:pStyle w:val="Heading3"/>
      </w:pPr>
      <w:r>
        <w:t>Model 8: Four-Factor Model (Multiplicative)</w:t>
      </w:r>
    </w:p>
    <w:p w14:paraId="620199AA" w14:textId="77777777" w:rsidR="00EB4511" w:rsidRDefault="00EB4511" w:rsidP="00EB4511">
      <w:pPr>
        <w:rPr>
          <w:rFonts w:eastAsia="Times New Roman"/>
          <w:color w:val="000000"/>
        </w:rPr>
      </w:pPr>
      <w:r>
        <w:tab/>
        <w:t xml:space="preserve">In the </w:t>
      </w:r>
      <w:r w:rsidRPr="00CD691E">
        <w:t>four-factor model, both semantic and orthographic components are combined multiplicatively</w:t>
      </w:r>
      <w:r>
        <w:t xml:space="preserve"> w</w:t>
      </w:r>
      <w:r w:rsidRPr="00CD691E">
        <w:t xml:space="preserve">ith an additional parameter, </w:t>
      </w:r>
      <w:r w:rsidRPr="00706DC2">
        <w:rPr>
          <w:rFonts w:eastAsia="Times New Roman"/>
          <w:color w:val="000000"/>
        </w:rPr>
        <w:t>ψ</w:t>
      </w:r>
      <w:r w:rsidRPr="00CD691E">
        <w:rPr>
          <w:rFonts w:eastAsia="Times New Roman"/>
          <w:i/>
          <w:iCs/>
          <w:color w:val="000000"/>
        </w:rPr>
        <w:t>,</w:t>
      </w:r>
      <w:r>
        <w:rPr>
          <w:rFonts w:eastAsia="Times New Roman"/>
          <w:i/>
          <w:iCs/>
          <w:color w:val="000000"/>
        </w:rPr>
        <w:t xml:space="preserve"> </w:t>
      </w:r>
      <w:r>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5D92CE4A" w14:textId="77777777" w:rsidTr="00946665">
        <w:tc>
          <w:tcPr>
            <w:tcW w:w="9103" w:type="dxa"/>
            <w:vAlign w:val="center"/>
          </w:tcPr>
          <w:p w14:paraId="7271012C" w14:textId="3554E80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7446DCD5" w14:textId="1DD94494" w:rsidR="00EB4511" w:rsidRDefault="00EB4511" w:rsidP="00946665">
            <w:pPr>
              <w:jc w:val="center"/>
            </w:pPr>
            <w:r>
              <w:t>(1</w:t>
            </w:r>
            <w:r w:rsidR="00CE4F73">
              <w:t>3</w:t>
            </w:r>
            <w:r>
              <w:t>)</w:t>
            </w:r>
          </w:p>
        </w:tc>
      </w:tr>
    </w:tbl>
    <w:p w14:paraId="6400D0E9" w14:textId="77777777" w:rsidR="00EB4511" w:rsidRDefault="00EB4511" w:rsidP="00EB4511">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0E5B674B" w14:textId="77777777" w:rsidR="00EB4511" w:rsidRDefault="00EB4511" w:rsidP="00EB4511">
      <w:pPr>
        <w:pStyle w:val="Heading3"/>
      </w:pPr>
      <w:r>
        <w:lastRenderedPageBreak/>
        <w:t>Model 9: Four-Factor Model (Additive)</w:t>
      </w:r>
    </w:p>
    <w:p w14:paraId="63966A42" w14:textId="77777777" w:rsidR="00EB4511" w:rsidRPr="001557F1" w:rsidRDefault="00EB4511" w:rsidP="00EB451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0515558E" w14:textId="77777777" w:rsidTr="00946665">
        <w:tc>
          <w:tcPr>
            <w:tcW w:w="9103" w:type="dxa"/>
            <w:vAlign w:val="center"/>
          </w:tcPr>
          <w:p w14:paraId="1C7740CB" w14:textId="58FEC8A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 xml:space="preserve">(1- </m:t>
                    </m:r>
                    <m:r>
                      <m:rPr>
                        <m:sty m:val="p"/>
                      </m:rPr>
                      <w:rPr>
                        <w:rFonts w:ascii="Cambria Math" w:hAnsi="Cambria Math"/>
                      </w:rPr>
                      <m:t>χ</m:t>
                    </m:r>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r>
                  <m:rPr>
                    <m:sty m:val="p"/>
                  </m:rPr>
                  <w:rPr>
                    <w:rFonts w:ascii="Cambria Math" w:hAnsi="Cambria Math"/>
                  </w:rPr>
                  <m:t>χ</m:t>
                </m:r>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 xml:space="preserve">)  </m:t>
                </m:r>
              </m:oMath>
            </m:oMathPara>
          </w:p>
        </w:tc>
        <w:tc>
          <w:tcPr>
            <w:tcW w:w="473" w:type="dxa"/>
            <w:vAlign w:val="center"/>
          </w:tcPr>
          <w:p w14:paraId="25FD64EB" w14:textId="3714BBA5" w:rsidR="00EB4511" w:rsidRDefault="00EB4511" w:rsidP="00946665">
            <w:pPr>
              <w:jc w:val="center"/>
            </w:pPr>
            <w:r>
              <w:t>(1</w:t>
            </w:r>
            <w:r w:rsidR="00CE4F73">
              <w:t>4</w:t>
            </w:r>
            <w:r>
              <w:t>)</w:t>
            </w:r>
          </w:p>
        </w:tc>
      </w:tr>
    </w:tbl>
    <w:p w14:paraId="1E7FD552" w14:textId="77777777" w:rsidR="00EB4511" w:rsidRPr="001557F1" w:rsidRDefault="00EB4511" w:rsidP="00EB4511">
      <w:r>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14:paraId="29276F20" w14:textId="77777777" w:rsidR="00EB4511" w:rsidRDefault="00EB4511" w:rsidP="00EB4511">
      <w:pPr>
        <w:pStyle w:val="Caption"/>
        <w:keepNext/>
      </w:pPr>
      <w:r>
        <w:t xml:space="preserve">Table </w:t>
      </w:r>
      <w:fldSimple w:instr=" SEQ Table \* ARABIC ">
        <w:r>
          <w:rPr>
            <w:noProof/>
          </w:rPr>
          <w:t>5</w:t>
        </w:r>
      </w:fldSimple>
    </w:p>
    <w:p w14:paraId="68DEEB46" w14:textId="732A4F25" w:rsidR="00EB4511" w:rsidRPr="00591A25" w:rsidRDefault="003F2CD9" w:rsidP="00EB4511">
      <w:pPr>
        <w:rPr>
          <w:i/>
          <w:iCs/>
        </w:rPr>
      </w:pPr>
      <w:r>
        <w:rPr>
          <w:i/>
          <w:iCs/>
        </w:rPr>
        <w:t>Summary of Response Error Model</w:t>
      </w:r>
      <w:r w:rsidR="00FF0519">
        <w:rPr>
          <w:i/>
          <w:iCs/>
        </w:rPr>
        <w:t>s and</w:t>
      </w:r>
      <w:r>
        <w:rPr>
          <w:i/>
          <w:iCs/>
        </w:rPr>
        <w:t xml:space="preserve"> Parameter</w:t>
      </w:r>
      <w:r w:rsidR="00FF0519">
        <w:rPr>
          <w:i/>
          <w:iCs/>
        </w:rPr>
        <w:t>s</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EB4511" w:rsidRPr="00C3638E" w14:paraId="2E42EA3D" w14:textId="77777777" w:rsidTr="00946665">
        <w:trPr>
          <w:trHeight w:val="204"/>
        </w:trPr>
        <w:tc>
          <w:tcPr>
            <w:tcW w:w="3322" w:type="dxa"/>
            <w:gridSpan w:val="2"/>
            <w:tcBorders>
              <w:top w:val="single" w:sz="4" w:space="0" w:color="auto"/>
              <w:bottom w:val="single" w:sz="4" w:space="0" w:color="auto"/>
            </w:tcBorders>
          </w:tcPr>
          <w:p w14:paraId="4AF4D5AA" w14:textId="77777777" w:rsidR="00EB4511" w:rsidRPr="00C3638E" w:rsidRDefault="00EB4511" w:rsidP="00946665">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2DB5B08D" w14:textId="77777777" w:rsidR="00EB4511" w:rsidRPr="00C3638E" w:rsidRDefault="00EB4511" w:rsidP="00946665">
            <w:pPr>
              <w:spacing w:line="360" w:lineRule="auto"/>
              <w:jc w:val="center"/>
              <w:rPr>
                <w:b/>
                <w:bCs/>
              </w:rPr>
            </w:pPr>
            <w:r w:rsidRPr="00C3638E">
              <w:rPr>
                <w:b/>
                <w:bCs/>
              </w:rPr>
              <w:t>Description</w:t>
            </w:r>
          </w:p>
        </w:tc>
      </w:tr>
      <w:tr w:rsidR="00EB4511" w:rsidRPr="00C3638E" w14:paraId="5F08E0AE" w14:textId="77777777" w:rsidTr="00946665">
        <w:trPr>
          <w:trHeight w:val="426"/>
        </w:trPr>
        <w:tc>
          <w:tcPr>
            <w:tcW w:w="3322" w:type="dxa"/>
            <w:gridSpan w:val="2"/>
            <w:tcBorders>
              <w:top w:val="single" w:sz="4" w:space="0" w:color="auto"/>
            </w:tcBorders>
          </w:tcPr>
          <w:p w14:paraId="5820F7E8" w14:textId="0FB0568D" w:rsidR="00EB4511" w:rsidRPr="00044FA2" w:rsidRDefault="0034391E" w:rsidP="00946665">
            <w:pPr>
              <w:spacing w:line="360" w:lineRule="auto"/>
              <w:jc w:val="center"/>
              <w:rPr>
                <w:sz w:val="28"/>
                <w:szCs w:val="28"/>
                <w:vertAlign w:val="subscript"/>
              </w:rPr>
            </w:pPr>
            <w:r w:rsidRPr="00044FA2">
              <w:rPr>
                <w:rFonts w:eastAsia="Times New Roman"/>
                <w:color w:val="000000"/>
                <w:sz w:val="28"/>
                <w:szCs w:val="28"/>
              </w:rPr>
              <w:t>κ</w:t>
            </w:r>
            <w:r w:rsidR="00EB4511" w:rsidRPr="00044FA2">
              <w:rPr>
                <w:rFonts w:eastAsia="Times New Roman"/>
                <w:color w:val="000000"/>
                <w:sz w:val="28"/>
                <w:szCs w:val="28"/>
                <w:vertAlign w:val="subscript"/>
              </w:rPr>
              <w:t>1</w:t>
            </w:r>
          </w:p>
        </w:tc>
        <w:tc>
          <w:tcPr>
            <w:tcW w:w="6059" w:type="dxa"/>
            <w:gridSpan w:val="3"/>
            <w:tcBorders>
              <w:top w:val="single" w:sz="4" w:space="0" w:color="auto"/>
            </w:tcBorders>
          </w:tcPr>
          <w:p w14:paraId="03D35FA5" w14:textId="77777777" w:rsidR="00EB4511" w:rsidRDefault="00EB4511" w:rsidP="00946665">
            <w:pPr>
              <w:spacing w:line="360" w:lineRule="auto"/>
            </w:pPr>
            <w:r>
              <w:t>Precision, memory</w:t>
            </w:r>
          </w:p>
        </w:tc>
      </w:tr>
      <w:tr w:rsidR="00EB4511" w:rsidRPr="00C3638E" w14:paraId="24C4BB30" w14:textId="77777777" w:rsidTr="00946665">
        <w:trPr>
          <w:trHeight w:val="409"/>
        </w:trPr>
        <w:tc>
          <w:tcPr>
            <w:tcW w:w="3322" w:type="dxa"/>
            <w:gridSpan w:val="2"/>
          </w:tcPr>
          <w:p w14:paraId="72A065B3" w14:textId="7B813D8C" w:rsidR="00EB4511" w:rsidRPr="00044FA2" w:rsidRDefault="0034391E" w:rsidP="00946665">
            <w:pPr>
              <w:spacing w:line="360" w:lineRule="auto"/>
              <w:jc w:val="center"/>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2</w:t>
            </w:r>
          </w:p>
        </w:tc>
        <w:tc>
          <w:tcPr>
            <w:tcW w:w="6059" w:type="dxa"/>
            <w:gridSpan w:val="3"/>
          </w:tcPr>
          <w:p w14:paraId="0E6A72DA" w14:textId="77777777" w:rsidR="00EB4511" w:rsidRDefault="00EB4511" w:rsidP="00946665">
            <w:pPr>
              <w:spacing w:line="360" w:lineRule="auto"/>
            </w:pPr>
            <w:r>
              <w:t>Precision, intrusion</w:t>
            </w:r>
          </w:p>
        </w:tc>
      </w:tr>
      <w:tr w:rsidR="00EB4511" w:rsidRPr="00C3638E" w14:paraId="6EE72276" w14:textId="77777777" w:rsidTr="00946665">
        <w:trPr>
          <w:trHeight w:val="426"/>
        </w:trPr>
        <w:tc>
          <w:tcPr>
            <w:tcW w:w="3322" w:type="dxa"/>
            <w:gridSpan w:val="2"/>
          </w:tcPr>
          <w:p w14:paraId="2A4DD770" w14:textId="77777777" w:rsidR="00EB4511" w:rsidRPr="00044FA2" w:rsidRDefault="00EB4511" w:rsidP="00946665">
            <w:pPr>
              <w:spacing w:line="360" w:lineRule="auto"/>
              <w:jc w:val="center"/>
              <w:rPr>
                <w:sz w:val="28"/>
                <w:szCs w:val="28"/>
              </w:rPr>
            </w:pPr>
            <w:r w:rsidRPr="00044FA2">
              <w:rPr>
                <w:sz w:val="28"/>
                <w:szCs w:val="28"/>
              </w:rPr>
              <w:t>β</w:t>
            </w:r>
          </w:p>
        </w:tc>
        <w:tc>
          <w:tcPr>
            <w:tcW w:w="6059" w:type="dxa"/>
            <w:gridSpan w:val="3"/>
          </w:tcPr>
          <w:p w14:paraId="074EA39B" w14:textId="77777777" w:rsidR="00EB4511" w:rsidRDefault="00EB4511" w:rsidP="00946665">
            <w:pPr>
              <w:spacing w:line="360" w:lineRule="auto"/>
            </w:pPr>
            <w:r>
              <w:t>Proportion of uniform guesses</w:t>
            </w:r>
          </w:p>
        </w:tc>
      </w:tr>
      <w:tr w:rsidR="00EB4511" w:rsidRPr="00C3638E" w14:paraId="6CDE251C" w14:textId="77777777" w:rsidTr="00946665">
        <w:trPr>
          <w:trHeight w:val="426"/>
        </w:trPr>
        <w:tc>
          <w:tcPr>
            <w:tcW w:w="3322" w:type="dxa"/>
            <w:gridSpan w:val="2"/>
          </w:tcPr>
          <w:p w14:paraId="3421E8B4" w14:textId="77777777" w:rsidR="00EB4511" w:rsidRPr="00044FA2" w:rsidRDefault="00EB4511" w:rsidP="00946665">
            <w:pPr>
              <w:spacing w:line="360" w:lineRule="auto"/>
              <w:jc w:val="center"/>
              <w:rPr>
                <w:sz w:val="28"/>
                <w:szCs w:val="28"/>
                <w:vertAlign w:val="subscript"/>
              </w:rPr>
            </w:pPr>
            <w:r w:rsidRPr="00044FA2">
              <w:rPr>
                <w:rFonts w:eastAsia="Times New Roman"/>
                <w:color w:val="000000"/>
                <w:sz w:val="28"/>
                <w:szCs w:val="28"/>
              </w:rPr>
              <w:t>γ</w:t>
            </w:r>
          </w:p>
        </w:tc>
        <w:tc>
          <w:tcPr>
            <w:tcW w:w="6059" w:type="dxa"/>
            <w:gridSpan w:val="3"/>
          </w:tcPr>
          <w:p w14:paraId="13E90128" w14:textId="77777777" w:rsidR="00EB4511" w:rsidRDefault="00EB4511" w:rsidP="00946665">
            <w:pPr>
              <w:spacing w:line="360" w:lineRule="auto"/>
            </w:pPr>
            <w:r>
              <w:t>Proportion of intrusion responses</w:t>
            </w:r>
          </w:p>
        </w:tc>
      </w:tr>
      <w:tr w:rsidR="00EB4511" w:rsidRPr="00C3638E" w14:paraId="35D66254" w14:textId="77777777" w:rsidTr="00946665">
        <w:trPr>
          <w:trHeight w:val="426"/>
        </w:trPr>
        <w:tc>
          <w:tcPr>
            <w:tcW w:w="3322" w:type="dxa"/>
            <w:gridSpan w:val="2"/>
          </w:tcPr>
          <w:p w14:paraId="21428B40" w14:textId="0A8F7FE1" w:rsidR="00EB4511" w:rsidRPr="00044FA2" w:rsidRDefault="0034391E" w:rsidP="00946665">
            <w:pPr>
              <w:spacing w:line="360" w:lineRule="auto"/>
              <w:jc w:val="center"/>
              <w:rPr>
                <w:sz w:val="28"/>
                <w:szCs w:val="28"/>
              </w:rPr>
            </w:pPr>
            <w:r w:rsidRPr="00044FA2">
              <w:rPr>
                <w:rFonts w:eastAsia="Times New Roman"/>
                <w:color w:val="000000"/>
                <w:sz w:val="28"/>
                <w:szCs w:val="28"/>
              </w:rPr>
              <w:t>τ</w:t>
            </w:r>
          </w:p>
        </w:tc>
        <w:tc>
          <w:tcPr>
            <w:tcW w:w="6059" w:type="dxa"/>
            <w:gridSpan w:val="3"/>
          </w:tcPr>
          <w:p w14:paraId="10E4D545" w14:textId="77777777" w:rsidR="00EB4511" w:rsidRDefault="00EB4511" w:rsidP="00946665">
            <w:pPr>
              <w:spacing w:line="360" w:lineRule="auto"/>
            </w:pPr>
            <w:r>
              <w:t>Temporal gradient asymmetry</w:t>
            </w:r>
          </w:p>
        </w:tc>
      </w:tr>
      <w:tr w:rsidR="00EB4511" w:rsidRPr="00C3638E" w14:paraId="79486485" w14:textId="77777777" w:rsidTr="00946665">
        <w:trPr>
          <w:trHeight w:val="409"/>
        </w:trPr>
        <w:tc>
          <w:tcPr>
            <w:tcW w:w="3322" w:type="dxa"/>
            <w:gridSpan w:val="2"/>
          </w:tcPr>
          <w:p w14:paraId="7C86F512"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1</w:t>
            </w:r>
          </w:p>
        </w:tc>
        <w:tc>
          <w:tcPr>
            <w:tcW w:w="6059" w:type="dxa"/>
            <w:gridSpan w:val="3"/>
          </w:tcPr>
          <w:p w14:paraId="6074BB75" w14:textId="77777777" w:rsidR="00EB4511" w:rsidRDefault="00EB4511" w:rsidP="00946665">
            <w:pPr>
              <w:spacing w:line="360" w:lineRule="auto"/>
            </w:pPr>
            <w:r>
              <w:t>Temporal similarity decay, forwards</w:t>
            </w:r>
          </w:p>
        </w:tc>
      </w:tr>
      <w:tr w:rsidR="00EB4511" w:rsidRPr="00C3638E" w14:paraId="2C0185F8" w14:textId="77777777" w:rsidTr="00946665">
        <w:trPr>
          <w:trHeight w:val="426"/>
        </w:trPr>
        <w:tc>
          <w:tcPr>
            <w:tcW w:w="3322" w:type="dxa"/>
            <w:gridSpan w:val="2"/>
          </w:tcPr>
          <w:p w14:paraId="69454D88" w14:textId="77777777" w:rsidR="00EB4511" w:rsidRPr="00044FA2" w:rsidRDefault="00EB4511" w:rsidP="00946665">
            <w:pPr>
              <w:tabs>
                <w:tab w:val="left" w:pos="576"/>
                <w:tab w:val="center" w:pos="682"/>
              </w:tabs>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2</w:t>
            </w:r>
          </w:p>
        </w:tc>
        <w:tc>
          <w:tcPr>
            <w:tcW w:w="6059" w:type="dxa"/>
            <w:gridSpan w:val="3"/>
          </w:tcPr>
          <w:p w14:paraId="22BC4721" w14:textId="77777777" w:rsidR="00EB4511" w:rsidRDefault="00EB4511" w:rsidP="00946665">
            <w:pPr>
              <w:spacing w:line="360" w:lineRule="auto"/>
            </w:pPr>
            <w:r>
              <w:t>Temporal similarity decay, backwards</w:t>
            </w:r>
          </w:p>
        </w:tc>
      </w:tr>
      <w:tr w:rsidR="00EB4511" w:rsidRPr="00C3638E" w14:paraId="4AB4501E" w14:textId="77777777" w:rsidTr="00946665">
        <w:trPr>
          <w:trHeight w:val="426"/>
        </w:trPr>
        <w:tc>
          <w:tcPr>
            <w:tcW w:w="3322" w:type="dxa"/>
            <w:gridSpan w:val="2"/>
          </w:tcPr>
          <w:p w14:paraId="517D51C9"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ζ</w:t>
            </w:r>
          </w:p>
        </w:tc>
        <w:tc>
          <w:tcPr>
            <w:tcW w:w="6059" w:type="dxa"/>
            <w:gridSpan w:val="3"/>
          </w:tcPr>
          <w:p w14:paraId="4FB76BED" w14:textId="77777777" w:rsidR="00EB4511" w:rsidRDefault="00EB4511" w:rsidP="00946665">
            <w:pPr>
              <w:spacing w:line="360" w:lineRule="auto"/>
            </w:pPr>
            <w:r>
              <w:t>Spatial similarity decay</w:t>
            </w:r>
          </w:p>
        </w:tc>
      </w:tr>
      <w:tr w:rsidR="00EB4511" w:rsidRPr="00C3638E" w14:paraId="616E2032" w14:textId="77777777" w:rsidTr="00946665">
        <w:trPr>
          <w:trHeight w:val="426"/>
        </w:trPr>
        <w:tc>
          <w:tcPr>
            <w:tcW w:w="3322" w:type="dxa"/>
            <w:gridSpan w:val="2"/>
          </w:tcPr>
          <w:p w14:paraId="027273C2"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ρ</w:t>
            </w:r>
          </w:p>
        </w:tc>
        <w:tc>
          <w:tcPr>
            <w:tcW w:w="6059" w:type="dxa"/>
            <w:gridSpan w:val="3"/>
          </w:tcPr>
          <w:p w14:paraId="7BCF7951" w14:textId="77777777" w:rsidR="00EB4511" w:rsidRDefault="00EB4511" w:rsidP="00946665">
            <w:pPr>
              <w:spacing w:line="360" w:lineRule="auto"/>
            </w:pPr>
            <w:r>
              <w:t>Spatial vs. Temporal similarity weight</w:t>
            </w:r>
          </w:p>
        </w:tc>
      </w:tr>
      <w:tr w:rsidR="00EB4511" w:rsidRPr="00C3638E" w14:paraId="1317898D" w14:textId="77777777" w:rsidTr="00946665">
        <w:trPr>
          <w:trHeight w:val="426"/>
        </w:trPr>
        <w:tc>
          <w:tcPr>
            <w:tcW w:w="3322" w:type="dxa"/>
            <w:gridSpan w:val="2"/>
          </w:tcPr>
          <w:p w14:paraId="58D6142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χ</w:t>
            </w:r>
          </w:p>
        </w:tc>
        <w:tc>
          <w:tcPr>
            <w:tcW w:w="6059" w:type="dxa"/>
            <w:gridSpan w:val="3"/>
          </w:tcPr>
          <w:p w14:paraId="27D0DF69" w14:textId="77777777" w:rsidR="00EB4511" w:rsidRDefault="00EB4511" w:rsidP="00946665">
            <w:pPr>
              <w:spacing w:line="360" w:lineRule="auto"/>
            </w:pPr>
            <w:r>
              <w:t>Spatiotemporal vs. Semantic/Orthographic weight</w:t>
            </w:r>
          </w:p>
        </w:tc>
      </w:tr>
      <w:tr w:rsidR="00EB4511" w:rsidRPr="00C3638E" w14:paraId="65738EC0" w14:textId="77777777" w:rsidTr="00946665">
        <w:trPr>
          <w:trHeight w:val="426"/>
        </w:trPr>
        <w:tc>
          <w:tcPr>
            <w:tcW w:w="3322" w:type="dxa"/>
            <w:gridSpan w:val="2"/>
            <w:tcBorders>
              <w:bottom w:val="single" w:sz="4" w:space="0" w:color="auto"/>
            </w:tcBorders>
          </w:tcPr>
          <w:p w14:paraId="0904A7D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ψ</w:t>
            </w:r>
          </w:p>
        </w:tc>
        <w:tc>
          <w:tcPr>
            <w:tcW w:w="6059" w:type="dxa"/>
            <w:gridSpan w:val="3"/>
            <w:tcBorders>
              <w:bottom w:val="single" w:sz="4" w:space="0" w:color="auto"/>
            </w:tcBorders>
          </w:tcPr>
          <w:p w14:paraId="12A88142" w14:textId="77777777" w:rsidR="00EB4511" w:rsidRDefault="00EB4511" w:rsidP="00946665">
            <w:pPr>
              <w:spacing w:line="360" w:lineRule="auto"/>
            </w:pPr>
            <w:r>
              <w:t>Semantic vs. Orthographic weight</w:t>
            </w:r>
          </w:p>
        </w:tc>
      </w:tr>
      <w:tr w:rsidR="00EB4511" w:rsidRPr="00C3638E" w14:paraId="267857EC" w14:textId="77777777" w:rsidTr="00946665">
        <w:trPr>
          <w:trHeight w:val="71"/>
        </w:trPr>
        <w:tc>
          <w:tcPr>
            <w:tcW w:w="3287" w:type="dxa"/>
            <w:tcBorders>
              <w:top w:val="single" w:sz="4" w:space="0" w:color="auto"/>
              <w:bottom w:val="single" w:sz="4" w:space="0" w:color="auto"/>
            </w:tcBorders>
          </w:tcPr>
          <w:p w14:paraId="1D384A6C" w14:textId="77777777" w:rsidR="00EB4511" w:rsidRPr="00C3638E" w:rsidRDefault="00EB4511" w:rsidP="00946665">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38BCF94" w14:textId="77777777" w:rsidR="00EB4511" w:rsidRPr="00C3638E" w:rsidRDefault="00EB4511" w:rsidP="00946665">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75A71909" w14:textId="77777777" w:rsidR="00EB4511" w:rsidRDefault="00EB4511" w:rsidP="00946665">
            <w:pPr>
              <w:spacing w:line="360" w:lineRule="auto"/>
              <w:jc w:val="center"/>
              <w:rPr>
                <w:b/>
                <w:bCs/>
              </w:rPr>
            </w:pPr>
            <w:r>
              <w:rPr>
                <w:b/>
                <w:bCs/>
              </w:rPr>
              <w:t>Number of Parameters</w:t>
            </w:r>
          </w:p>
        </w:tc>
      </w:tr>
      <w:tr w:rsidR="00EB4511" w:rsidRPr="00C3638E" w14:paraId="1C3A5491" w14:textId="77777777" w:rsidTr="00946665">
        <w:trPr>
          <w:trHeight w:val="441"/>
        </w:trPr>
        <w:tc>
          <w:tcPr>
            <w:tcW w:w="3287" w:type="dxa"/>
          </w:tcPr>
          <w:p w14:paraId="71D1B0B4" w14:textId="77777777" w:rsidR="00EB4511" w:rsidRPr="0051604C" w:rsidRDefault="00EB4511" w:rsidP="00946665">
            <w:pPr>
              <w:spacing w:line="360" w:lineRule="auto"/>
            </w:pPr>
            <w:r w:rsidRPr="0051604C">
              <w:lastRenderedPageBreak/>
              <w:t>1.</w:t>
            </w:r>
            <w:r>
              <w:t xml:space="preserve"> Pure Guess</w:t>
            </w:r>
          </w:p>
        </w:tc>
        <w:tc>
          <w:tcPr>
            <w:tcW w:w="3931" w:type="dxa"/>
            <w:gridSpan w:val="3"/>
          </w:tcPr>
          <w:p w14:paraId="1474DD88" w14:textId="7EC8393E"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00EB4511" w:rsidRPr="00044FA2">
              <w:rPr>
                <w:sz w:val="28"/>
                <w:szCs w:val="28"/>
              </w:rPr>
              <w:t>β</w:t>
            </w:r>
          </w:p>
        </w:tc>
        <w:tc>
          <w:tcPr>
            <w:tcW w:w="2163" w:type="dxa"/>
          </w:tcPr>
          <w:p w14:paraId="626372DC" w14:textId="77777777" w:rsidR="00EB4511" w:rsidRPr="00263175" w:rsidRDefault="00EB4511" w:rsidP="00946665">
            <w:pPr>
              <w:spacing w:line="360" w:lineRule="auto"/>
              <w:jc w:val="center"/>
              <w:rPr>
                <w:rFonts w:eastAsia="Times New Roman"/>
                <w:color w:val="000000"/>
              </w:rPr>
            </w:pPr>
            <w:r>
              <w:rPr>
                <w:rFonts w:eastAsia="Times New Roman"/>
                <w:color w:val="000000"/>
              </w:rPr>
              <w:t>2</w:t>
            </w:r>
          </w:p>
        </w:tc>
      </w:tr>
      <w:tr w:rsidR="00EB4511" w:rsidRPr="00C3638E" w14:paraId="4DC1051C" w14:textId="77777777" w:rsidTr="00946665">
        <w:trPr>
          <w:trHeight w:val="441"/>
        </w:trPr>
        <w:tc>
          <w:tcPr>
            <w:tcW w:w="3287" w:type="dxa"/>
          </w:tcPr>
          <w:p w14:paraId="04CAEEB5" w14:textId="77777777" w:rsidR="00EB4511" w:rsidRPr="00444A27" w:rsidRDefault="00EB4511" w:rsidP="00946665">
            <w:pPr>
              <w:spacing w:line="360" w:lineRule="auto"/>
            </w:pPr>
            <w:r>
              <w:t>2. Pure Intrusion</w:t>
            </w:r>
          </w:p>
        </w:tc>
        <w:tc>
          <w:tcPr>
            <w:tcW w:w="3931" w:type="dxa"/>
            <w:gridSpan w:val="3"/>
          </w:tcPr>
          <w:p w14:paraId="783459C9" w14:textId="556481B5"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w:t>
            </w:r>
            <w:r w:rsidR="00EB4511" w:rsidRPr="00044FA2">
              <w:rPr>
                <w:rFonts w:eastAsia="Times New Roman"/>
                <w:color w:val="000000"/>
                <w:sz w:val="28"/>
                <w:szCs w:val="28"/>
              </w:rPr>
              <w:t>γ</w:t>
            </w:r>
          </w:p>
        </w:tc>
        <w:tc>
          <w:tcPr>
            <w:tcW w:w="2163" w:type="dxa"/>
          </w:tcPr>
          <w:p w14:paraId="0B657187" w14:textId="77777777" w:rsidR="00EB4511" w:rsidRPr="00263175" w:rsidRDefault="00EB4511" w:rsidP="00946665">
            <w:pPr>
              <w:spacing w:line="360" w:lineRule="auto"/>
              <w:jc w:val="center"/>
              <w:rPr>
                <w:rFonts w:eastAsia="Times New Roman"/>
                <w:color w:val="000000"/>
              </w:rPr>
            </w:pPr>
            <w:r>
              <w:rPr>
                <w:rFonts w:eastAsia="Times New Roman"/>
                <w:color w:val="000000"/>
              </w:rPr>
              <w:t>3</w:t>
            </w:r>
          </w:p>
        </w:tc>
      </w:tr>
      <w:tr w:rsidR="00EB4511" w:rsidRPr="00C3638E" w14:paraId="3B9FE3FA" w14:textId="77777777" w:rsidTr="00946665">
        <w:trPr>
          <w:trHeight w:val="441"/>
        </w:trPr>
        <w:tc>
          <w:tcPr>
            <w:tcW w:w="3287" w:type="dxa"/>
          </w:tcPr>
          <w:p w14:paraId="00EDDE70" w14:textId="77777777" w:rsidR="00EB4511" w:rsidRPr="00444A27" w:rsidRDefault="00EB4511" w:rsidP="00946665">
            <w:pPr>
              <w:spacing w:line="360" w:lineRule="auto"/>
            </w:pPr>
            <w:r w:rsidRPr="00444A27">
              <w:t>3. Intrusion + Guess</w:t>
            </w:r>
            <w:r>
              <w:t xml:space="preserve"> (Flat)</w:t>
            </w:r>
          </w:p>
        </w:tc>
        <w:tc>
          <w:tcPr>
            <w:tcW w:w="3931" w:type="dxa"/>
            <w:gridSpan w:val="3"/>
          </w:tcPr>
          <w:p w14:paraId="407B2B4E" w14:textId="6CC9F726" w:rsidR="00EB4511" w:rsidRPr="00044FA2" w:rsidRDefault="00F622EB" w:rsidP="00946665">
            <w:pPr>
              <w:spacing w:line="360" w:lineRule="auto"/>
              <w:rPr>
                <w:b/>
                <w:bCs/>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γ</w:t>
            </w:r>
          </w:p>
        </w:tc>
        <w:tc>
          <w:tcPr>
            <w:tcW w:w="2163" w:type="dxa"/>
          </w:tcPr>
          <w:p w14:paraId="50392727"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4</w:t>
            </w:r>
          </w:p>
        </w:tc>
      </w:tr>
      <w:tr w:rsidR="00EB4511" w:rsidRPr="00C3638E" w14:paraId="59778863" w14:textId="77777777" w:rsidTr="00946665">
        <w:trPr>
          <w:trHeight w:val="441"/>
        </w:trPr>
        <w:tc>
          <w:tcPr>
            <w:tcW w:w="3287" w:type="dxa"/>
          </w:tcPr>
          <w:p w14:paraId="7FF9BB5E" w14:textId="77777777" w:rsidR="00EB4511" w:rsidRPr="00444A27" w:rsidRDefault="00EB4511" w:rsidP="00946665">
            <w:pPr>
              <w:spacing w:line="360" w:lineRule="auto"/>
            </w:pPr>
            <w:r w:rsidRPr="00444A27">
              <w:t>4. Temporal Gradient</w:t>
            </w:r>
          </w:p>
        </w:tc>
        <w:tc>
          <w:tcPr>
            <w:tcW w:w="3931" w:type="dxa"/>
            <w:gridSpan w:val="3"/>
          </w:tcPr>
          <w:p w14:paraId="2A960547" w14:textId="696CF39E"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p>
        </w:tc>
        <w:tc>
          <w:tcPr>
            <w:tcW w:w="2163" w:type="dxa"/>
          </w:tcPr>
          <w:p w14:paraId="58553FA5"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7</w:t>
            </w:r>
          </w:p>
        </w:tc>
      </w:tr>
      <w:tr w:rsidR="00EB4511" w:rsidRPr="00C3638E" w14:paraId="4E4C73B1" w14:textId="77777777" w:rsidTr="00946665">
        <w:trPr>
          <w:trHeight w:val="441"/>
        </w:trPr>
        <w:tc>
          <w:tcPr>
            <w:tcW w:w="3287" w:type="dxa"/>
          </w:tcPr>
          <w:p w14:paraId="59B829EF" w14:textId="77777777" w:rsidR="00EB4511" w:rsidRPr="00444A27" w:rsidRDefault="00EB4511" w:rsidP="00946665">
            <w:pPr>
              <w:spacing w:line="360" w:lineRule="auto"/>
            </w:pPr>
            <w:r w:rsidRPr="00444A27">
              <w:t>5. Spatiotemporal Gradient</w:t>
            </w:r>
          </w:p>
        </w:tc>
        <w:tc>
          <w:tcPr>
            <w:tcW w:w="3931" w:type="dxa"/>
            <w:gridSpan w:val="3"/>
          </w:tcPr>
          <w:p w14:paraId="092DAC37" w14:textId="0A37C25A"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w:t>
            </w:r>
          </w:p>
        </w:tc>
        <w:tc>
          <w:tcPr>
            <w:tcW w:w="2163" w:type="dxa"/>
          </w:tcPr>
          <w:p w14:paraId="38346D28"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9</w:t>
            </w:r>
          </w:p>
        </w:tc>
      </w:tr>
      <w:tr w:rsidR="00EB4511" w:rsidRPr="00C3638E" w14:paraId="5F342AB2" w14:textId="77777777" w:rsidTr="00946665">
        <w:trPr>
          <w:trHeight w:val="441"/>
        </w:trPr>
        <w:tc>
          <w:tcPr>
            <w:tcW w:w="3287" w:type="dxa"/>
          </w:tcPr>
          <w:p w14:paraId="65FF372C" w14:textId="77777777" w:rsidR="00EB4511" w:rsidRPr="00444A27" w:rsidRDefault="00EB4511" w:rsidP="00946665">
            <w:pPr>
              <w:spacing w:line="360" w:lineRule="auto"/>
            </w:pPr>
            <w:r w:rsidRPr="00444A27">
              <w:t>6. Orthographic Gradient</w:t>
            </w:r>
          </w:p>
        </w:tc>
        <w:tc>
          <w:tcPr>
            <w:tcW w:w="3931" w:type="dxa"/>
            <w:gridSpan w:val="3"/>
          </w:tcPr>
          <w:p w14:paraId="0AF48614" w14:textId="497F0057"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w:t>
            </w:r>
          </w:p>
        </w:tc>
        <w:tc>
          <w:tcPr>
            <w:tcW w:w="2163" w:type="dxa"/>
          </w:tcPr>
          <w:p w14:paraId="61C860BD"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0A0D0CFB" w14:textId="77777777" w:rsidTr="00946665">
        <w:trPr>
          <w:trHeight w:val="441"/>
        </w:trPr>
        <w:tc>
          <w:tcPr>
            <w:tcW w:w="3287" w:type="dxa"/>
          </w:tcPr>
          <w:p w14:paraId="6F56C80D" w14:textId="77777777" w:rsidR="00EB4511" w:rsidRPr="00444A27" w:rsidRDefault="00EB4511" w:rsidP="00946665">
            <w:pPr>
              <w:spacing w:line="360" w:lineRule="auto"/>
            </w:pPr>
            <w:r w:rsidRPr="00444A27">
              <w:t>7. Semantic Gradient</w:t>
            </w:r>
          </w:p>
        </w:tc>
        <w:tc>
          <w:tcPr>
            <w:tcW w:w="3931" w:type="dxa"/>
            <w:gridSpan w:val="3"/>
          </w:tcPr>
          <w:p w14:paraId="6F458F4F" w14:textId="55C4E219"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xml:space="preserve">, ζ, ρ, χ </w:t>
            </w:r>
          </w:p>
        </w:tc>
        <w:tc>
          <w:tcPr>
            <w:tcW w:w="2163" w:type="dxa"/>
          </w:tcPr>
          <w:p w14:paraId="5A97BBD0"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71B138D1" w14:textId="77777777" w:rsidTr="00946665">
        <w:trPr>
          <w:trHeight w:val="441"/>
        </w:trPr>
        <w:tc>
          <w:tcPr>
            <w:tcW w:w="3287" w:type="dxa"/>
          </w:tcPr>
          <w:p w14:paraId="31B7BAAC" w14:textId="77777777" w:rsidR="00EB4511" w:rsidRPr="00444A27" w:rsidRDefault="00EB4511" w:rsidP="00946665">
            <w:pPr>
              <w:spacing w:line="360" w:lineRule="auto"/>
            </w:pPr>
            <w:r w:rsidRPr="00444A27">
              <w:t>8. Four Factor (Additive)</w:t>
            </w:r>
          </w:p>
        </w:tc>
        <w:tc>
          <w:tcPr>
            <w:tcW w:w="3931" w:type="dxa"/>
            <w:gridSpan w:val="3"/>
          </w:tcPr>
          <w:p w14:paraId="708128E1" w14:textId="73CEBCE6"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Pr>
          <w:p w14:paraId="260A3C1F"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r w:rsidR="00EB4511" w:rsidRPr="00C3638E" w14:paraId="32C9A2D2" w14:textId="77777777" w:rsidTr="00946665">
        <w:trPr>
          <w:trHeight w:val="441"/>
        </w:trPr>
        <w:tc>
          <w:tcPr>
            <w:tcW w:w="3287" w:type="dxa"/>
            <w:tcBorders>
              <w:bottom w:val="single" w:sz="4" w:space="0" w:color="auto"/>
            </w:tcBorders>
          </w:tcPr>
          <w:p w14:paraId="36DD95AC" w14:textId="77777777" w:rsidR="00EB4511" w:rsidRPr="00444A27" w:rsidRDefault="00EB4511" w:rsidP="00946665">
            <w:pPr>
              <w:spacing w:line="360" w:lineRule="auto"/>
            </w:pPr>
            <w:r w:rsidRPr="00444A27">
              <w:t>9. Four Factor (Multiplicative)</w:t>
            </w:r>
          </w:p>
        </w:tc>
        <w:tc>
          <w:tcPr>
            <w:tcW w:w="3931" w:type="dxa"/>
            <w:gridSpan w:val="3"/>
            <w:tcBorders>
              <w:bottom w:val="single" w:sz="4" w:space="0" w:color="auto"/>
            </w:tcBorders>
          </w:tcPr>
          <w:p w14:paraId="6DC3C91D" w14:textId="4CCA4F81"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Borders>
              <w:bottom w:val="single" w:sz="4" w:space="0" w:color="auto"/>
            </w:tcBorders>
          </w:tcPr>
          <w:p w14:paraId="0B075161"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bl>
    <w:p w14:paraId="48D6769A" w14:textId="77777777" w:rsidR="00EB4511" w:rsidRDefault="00EB4511" w:rsidP="00270C55"/>
    <w:p w14:paraId="01C3146A" w14:textId="176519D6" w:rsidR="0005278E" w:rsidRDefault="00550EC4" w:rsidP="0005278E">
      <w:pPr>
        <w:pStyle w:val="Heading3"/>
      </w:pPr>
      <w:r>
        <w:t>Response Error Model Comparison</w:t>
      </w:r>
    </w:p>
    <w:p w14:paraId="7C128554" w14:textId="2EC9E00E" w:rsidR="0005278E" w:rsidRDefault="0005278E" w:rsidP="0005278E">
      <w:r>
        <w:tab/>
      </w:r>
      <w:r w:rsidR="00CA5E13">
        <w:t xml:space="preserve">First, we compare Models 1, 2, and 3 to focus on how including a basic intrusion component where all </w:t>
      </w:r>
      <w:proofErr w:type="spellStart"/>
      <w:r w:rsidR="007A1F9F">
        <w:t>non target</w:t>
      </w:r>
      <w:r w:rsidR="00CA5E13">
        <w:t>s</w:t>
      </w:r>
      <w:proofErr w:type="spellEnd"/>
      <w:r w:rsidR="00CA5E13">
        <w:t xml:space="preserve"> are equally likely to intrude affects the predictions of the model. As established by Bays et al. (2009), </w:t>
      </w:r>
      <w:r w:rsidR="007A1F9F">
        <w:t>although</w:t>
      </w:r>
      <w:commentRangeStart w:id="956"/>
      <w:r>
        <w:t xml:space="preserve"> guesses and intrusions will both appear uniform relative to the target on each trial</w:t>
      </w:r>
      <w:commentRangeEnd w:id="956"/>
      <w:r>
        <w:rPr>
          <w:rStyle w:val="CommentReference"/>
        </w:rPr>
        <w:commentReference w:id="956"/>
      </w:r>
      <w:r>
        <w:t xml:space="preserve">, the two can be distinguished by examining the distance between responses and each of the </w:t>
      </w:r>
      <w:proofErr w:type="spellStart"/>
      <w:r w:rsidR="007A1F9F">
        <w:t>non target</w:t>
      </w:r>
      <w:proofErr w:type="spellEnd"/>
      <w:r>
        <w:t xml:space="preserve"> items on each trial. With no contribution of intrusions, the resultant distribution should appear uniform, while evidence for intrusions is reflected in the kind of central tendency present in our data as shown in Figure </w:t>
      </w:r>
      <w:r w:rsidR="00D22430">
        <w:t>5</w:t>
      </w:r>
      <w:r>
        <w:t xml:space="preserve">B. We will subsequently refer to this analysis as </w:t>
      </w:r>
      <w:r>
        <w:rPr>
          <w:i/>
          <w:iCs/>
        </w:rPr>
        <w:t xml:space="preserve">recentering </w:t>
      </w:r>
      <w:r>
        <w:t>the data, as it is equivalent to recentering response errors</w:t>
      </w:r>
      <w:r w:rsidR="009A4EF1">
        <w:t xml:space="preserve"> on</w:t>
      </w:r>
      <w:r>
        <w:t xml:space="preserve"> the </w:t>
      </w:r>
      <w:proofErr w:type="spellStart"/>
      <w:r>
        <w:t>non</w:t>
      </w:r>
      <w:r w:rsidR="007A1F9F">
        <w:t xml:space="preserve"> </w:t>
      </w:r>
      <w:r>
        <w:t>target</w:t>
      </w:r>
      <w:proofErr w:type="spellEnd"/>
      <w:r>
        <w:t xml:space="preserve"> </w:t>
      </w:r>
      <w:r w:rsidR="009A4EF1">
        <w:t>angles.</w:t>
      </w:r>
    </w:p>
    <w:p w14:paraId="30517C7E" w14:textId="214E4B40" w:rsidR="00CA5E13" w:rsidRDefault="00CA5E13" w:rsidP="00CA5E13">
      <w:pPr>
        <w:pStyle w:val="Caption"/>
        <w:keepNext/>
      </w:pPr>
      <w:r>
        <w:t xml:space="preserve">Figure </w:t>
      </w:r>
      <w:r w:rsidR="00BF0550">
        <w:fldChar w:fldCharType="begin"/>
      </w:r>
      <w:r w:rsidR="00BF0550">
        <w:instrText xml:space="preserve"> SEQ Figure \* ARABIC </w:instrText>
      </w:r>
      <w:r w:rsidR="00BF0550">
        <w:fldChar w:fldCharType="separate"/>
      </w:r>
      <w:r w:rsidR="00A166C1">
        <w:rPr>
          <w:noProof/>
        </w:rPr>
        <w:t>5</w:t>
      </w:r>
      <w:r w:rsidR="00BF0550">
        <w:rPr>
          <w:noProof/>
        </w:rPr>
        <w:fldChar w:fldCharType="end"/>
      </w:r>
    </w:p>
    <w:p w14:paraId="1558CBB9" w14:textId="076FC72B" w:rsidR="00CA5E13" w:rsidRPr="00352AEA" w:rsidRDefault="0076144B" w:rsidP="00352AEA">
      <w:pPr>
        <w:rPr>
          <w:i/>
        </w:rPr>
      </w:pPr>
      <w:r>
        <w:rPr>
          <w:i/>
          <w:iCs/>
        </w:rPr>
        <w:t xml:space="preserve">Comparison of two-component and Intrusion + Guess models' </w:t>
      </w:r>
      <w:r w:rsidR="00FF0519">
        <w:rPr>
          <w:i/>
          <w:iCs/>
        </w:rPr>
        <w:t>P</w:t>
      </w:r>
      <w:r>
        <w:rPr>
          <w:i/>
          <w:iCs/>
        </w:rPr>
        <w:t xml:space="preserve">redictions of </w:t>
      </w:r>
      <w:r w:rsidR="00FF0519">
        <w:rPr>
          <w:i/>
          <w:iCs/>
        </w:rPr>
        <w:t>R</w:t>
      </w:r>
      <w:r>
        <w:rPr>
          <w:i/>
          <w:iCs/>
        </w:rPr>
        <w:t xml:space="preserve">esponse </w:t>
      </w:r>
      <w:r w:rsidR="00FF0519">
        <w:rPr>
          <w:i/>
          <w:iCs/>
        </w:rPr>
        <w:t>E</w:t>
      </w:r>
      <w:r>
        <w:rPr>
          <w:i/>
          <w:iCs/>
        </w:rPr>
        <w:t>rror.</w:t>
      </w:r>
    </w:p>
    <w:p w14:paraId="6B489329" w14:textId="77777777" w:rsidR="00BD251C" w:rsidRDefault="00911494" w:rsidP="00270C55">
      <w:pPr>
        <w:rPr>
          <w:ins w:id="957" w:author="Jason Zhou" w:date="2022-04-03T10:13:00Z"/>
        </w:rPr>
      </w:pPr>
      <w:commentRangeStart w:id="958"/>
      <w:r>
        <w:rPr>
          <w:noProof/>
        </w:rPr>
        <w:lastRenderedPageBreak/>
        <w:drawing>
          <wp:inline distT="0" distB="0" distL="0" distR="0" wp14:anchorId="6017A280" wp14:editId="7F47C7D1">
            <wp:extent cx="6308362" cy="24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8362" cy="2446701"/>
                    </a:xfrm>
                    <a:prstGeom prst="rect">
                      <a:avLst/>
                    </a:prstGeom>
                  </pic:spPr>
                </pic:pic>
              </a:graphicData>
            </a:graphic>
          </wp:inline>
        </w:drawing>
      </w:r>
      <w:commentRangeEnd w:id="958"/>
      <w:r w:rsidR="00352AEA">
        <w:rPr>
          <w:rStyle w:val="CommentReference"/>
        </w:rPr>
        <w:commentReference w:id="958"/>
      </w:r>
    </w:p>
    <w:p w14:paraId="3113A0E7" w14:textId="127F4D24" w:rsidR="00BC36C2" w:rsidRDefault="00BC36C2" w:rsidP="00BC36C2">
      <w:pPr>
        <w:spacing w:line="240" w:lineRule="auto"/>
        <w:rPr>
          <w:ins w:id="959" w:author="Jason Zhou" w:date="2022-04-04T13:46:00Z"/>
          <w:rFonts w:eastAsia="Times New Roman"/>
          <w:color w:val="000000"/>
        </w:rPr>
      </w:pPr>
      <w:ins w:id="960" w:author="Jason Zhou" w:date="2022-04-04T13:42:00Z">
        <w:r>
          <w:rPr>
            <w:rFonts w:eastAsia="Times New Roman"/>
            <w:i/>
            <w:iCs/>
            <w:color w:val="000000"/>
          </w:rPr>
          <w:t xml:space="preserve">Note. </w:t>
        </w:r>
      </w:ins>
      <w:ins w:id="961" w:author="Jason Zhou" w:date="2022-04-04T13:43:00Z">
        <w:r>
          <w:rPr>
            <w:rFonts w:eastAsia="Times New Roman"/>
            <w:color w:val="000000"/>
          </w:rPr>
          <w:t>Panel A shows the</w:t>
        </w:r>
      </w:ins>
      <w:ins w:id="962" w:author="Jason Zhou" w:date="2022-04-04T13:44:00Z">
        <w:r>
          <w:rPr>
            <w:rFonts w:eastAsia="Times New Roman"/>
            <w:color w:val="000000"/>
          </w:rPr>
          <w:t xml:space="preserve"> distribution of response errors, defined as the angular distance between </w:t>
        </w:r>
      </w:ins>
      <w:ins w:id="963" w:author="Jason Zhou" w:date="2022-04-04T13:45:00Z">
        <w:r>
          <w:rPr>
            <w:rFonts w:eastAsia="Times New Roman"/>
            <w:color w:val="000000"/>
          </w:rPr>
          <w:t xml:space="preserve">the response angle for each trial with the target angle on that trial. In panel B, distances are instead calculated between </w:t>
        </w:r>
      </w:ins>
      <w:ins w:id="964" w:author="Jason Zhou" w:date="2022-04-04T13:46:00Z">
        <w:r>
          <w:rPr>
            <w:rFonts w:eastAsia="Times New Roman"/>
            <w:color w:val="000000"/>
          </w:rPr>
          <w:t xml:space="preserve">the response angle and each </w:t>
        </w:r>
      </w:ins>
      <w:ins w:id="965" w:author="Jason Zhou" w:date="2022-04-10T12:47:00Z">
        <w:r w:rsidR="007A1F9F">
          <w:rPr>
            <w:rFonts w:eastAsia="Times New Roman"/>
            <w:color w:val="000000"/>
          </w:rPr>
          <w:t>non target</w:t>
        </w:r>
      </w:ins>
      <w:ins w:id="966" w:author="Jason Zhou" w:date="2022-04-04T13:46:00Z">
        <w:r>
          <w:rPr>
            <w:rFonts w:eastAsia="Times New Roman"/>
            <w:color w:val="000000"/>
          </w:rPr>
          <w:t xml:space="preserve"> angle, that is, the location of all other items in the block excluding the trial target.</w:t>
        </w:r>
        <w:r w:rsidR="00AA4F0A">
          <w:rPr>
            <w:rFonts w:eastAsia="Times New Roman"/>
            <w:color w:val="000000"/>
          </w:rPr>
          <w:t xml:space="preserve"> </w:t>
        </w:r>
      </w:ins>
      <w:ins w:id="967" w:author="Jason Zhou" w:date="2022-04-04T13:47:00Z">
        <w:r w:rsidR="00AA4F0A">
          <w:rPr>
            <w:rFonts w:eastAsia="Times New Roman"/>
            <w:color w:val="000000"/>
          </w:rPr>
          <w:t>Observed data are represented by grey histograms, while model predictions are represented by dashed lines.</w:t>
        </w:r>
      </w:ins>
    </w:p>
    <w:p w14:paraId="0944F04A" w14:textId="66DEABCF" w:rsidR="008D2657" w:rsidRDefault="008D2657" w:rsidP="00352AEA">
      <w:pPr>
        <w:rPr>
          <w:ins w:id="968" w:author="Jason Zhou" w:date="2022-04-04T16:03:00Z"/>
          <w:rFonts w:eastAsia="Times New Roman"/>
          <w:color w:val="000000"/>
        </w:rPr>
      </w:pPr>
    </w:p>
    <w:p w14:paraId="3D8CAFB9" w14:textId="30105EDA" w:rsidR="00044FA2" w:rsidRDefault="008D2657" w:rsidP="00044FA2">
      <w:pPr>
        <w:ind w:firstLine="720"/>
        <w:rPr>
          <w:rFonts w:eastAsia="Times New Roman"/>
          <w:color w:val="000000"/>
        </w:rPr>
      </w:pPr>
      <w:ins w:id="969" w:author="Jason Zhou" w:date="2022-04-04T16:41:00Z">
        <w:r>
          <w:rPr>
            <w:rFonts w:eastAsia="Times New Roman"/>
            <w:color w:val="000000"/>
          </w:rPr>
          <w:t xml:space="preserve">While all three </w:t>
        </w:r>
      </w:ins>
      <w:ins w:id="970" w:author="Jason Zhou" w:date="2022-04-05T12:41:00Z">
        <w:r w:rsidR="00A6002D">
          <w:rPr>
            <w:rFonts w:eastAsia="Times New Roman"/>
            <w:color w:val="000000"/>
          </w:rPr>
          <w:t xml:space="preserve">of these </w:t>
        </w:r>
      </w:ins>
      <w:ins w:id="971" w:author="Jason Zhou" w:date="2022-04-04T16:41:00Z">
        <w:r>
          <w:rPr>
            <w:rFonts w:eastAsia="Times New Roman"/>
            <w:color w:val="000000"/>
          </w:rPr>
          <w:t>models capture the heavy tailed</w:t>
        </w:r>
        <w:r w:rsidR="00A40519">
          <w:rPr>
            <w:rFonts w:eastAsia="Times New Roman"/>
            <w:color w:val="000000"/>
          </w:rPr>
          <w:t xml:space="preserve"> distribution of errors to similar degrees, </w:t>
        </w:r>
      </w:ins>
      <w:ins w:id="972" w:author="Jason Zhou" w:date="2022-04-04T16:42:00Z">
        <w:r w:rsidR="00A40519">
          <w:rPr>
            <w:rFonts w:eastAsia="Times New Roman"/>
            <w:color w:val="000000"/>
          </w:rPr>
          <w:t xml:space="preserve">the Pure </w:t>
        </w:r>
      </w:ins>
      <w:ins w:id="973" w:author="Jason Zhou" w:date="2022-04-04T16:43:00Z">
        <w:r w:rsidR="00A40519">
          <w:rPr>
            <w:rFonts w:eastAsia="Times New Roman"/>
            <w:color w:val="000000"/>
          </w:rPr>
          <w:t>Intrusi</w:t>
        </w:r>
      </w:ins>
      <w:ins w:id="974" w:author="Jason Zhou" w:date="2022-04-04T16:44:00Z">
        <w:r w:rsidR="00A40519">
          <w:rPr>
            <w:rFonts w:eastAsia="Times New Roman"/>
            <w:color w:val="000000"/>
          </w:rPr>
          <w:t>on</w:t>
        </w:r>
      </w:ins>
      <w:ins w:id="975" w:author="Jason Zhou" w:date="2022-04-04T16:42:00Z">
        <w:r w:rsidR="00A40519">
          <w:rPr>
            <w:rFonts w:eastAsia="Times New Roman"/>
            <w:color w:val="000000"/>
          </w:rPr>
          <w:t xml:space="preserve"> model underpredicts the precision of memory responses centered on 0, as seen in Figure 3A.</w:t>
        </w:r>
      </w:ins>
      <w:ins w:id="976" w:author="Jason Zhou" w:date="2022-04-04T16:43:00Z">
        <w:r w:rsidR="00A40519">
          <w:rPr>
            <w:rFonts w:eastAsia="Times New Roman"/>
            <w:color w:val="000000"/>
          </w:rPr>
          <w:t xml:space="preserve"> In contrast,</w:t>
        </w:r>
      </w:ins>
      <w:ins w:id="977" w:author="Jason Zhou" w:date="2022-04-04T16:44:00Z">
        <w:r w:rsidR="00A40519">
          <w:rPr>
            <w:rFonts w:eastAsia="Times New Roman"/>
            <w:color w:val="000000"/>
          </w:rPr>
          <w:t xml:space="preserve"> the Pure Guess model does capture both the tails</w:t>
        </w:r>
      </w:ins>
      <w:ins w:id="978" w:author="Jason Zhou" w:date="2022-04-04T16:45:00Z">
        <w:r w:rsidR="00A40519">
          <w:rPr>
            <w:rFonts w:eastAsia="Times New Roman"/>
            <w:color w:val="000000"/>
          </w:rPr>
          <w:t xml:space="preserve"> and peak of the distribution of response errors, but because it does not predict any relationship between the </w:t>
        </w:r>
      </w:ins>
      <w:proofErr w:type="spellStart"/>
      <w:ins w:id="979" w:author="Jason Zhou" w:date="2022-04-10T12:47:00Z">
        <w:r w:rsidR="007A1F9F">
          <w:rPr>
            <w:rFonts w:eastAsia="Times New Roman"/>
            <w:color w:val="000000"/>
          </w:rPr>
          <w:t>non target</w:t>
        </w:r>
      </w:ins>
      <w:proofErr w:type="spellEnd"/>
      <w:ins w:id="980" w:author="Jason Zhou" w:date="2022-04-04T16:45:00Z">
        <w:r w:rsidR="00A40519">
          <w:rPr>
            <w:rFonts w:eastAsia="Times New Roman"/>
            <w:color w:val="000000"/>
          </w:rPr>
          <w:t xml:space="preserve"> and response angles, it fails </w:t>
        </w:r>
      </w:ins>
      <w:ins w:id="981" w:author="Adam Osth" w:date="2022-04-21T09:29:00Z">
        <w:r w:rsidR="00DE0045">
          <w:rPr>
            <w:rFonts w:eastAsia="Times New Roman"/>
            <w:color w:val="000000"/>
          </w:rPr>
          <w:t xml:space="preserve">to </w:t>
        </w:r>
      </w:ins>
      <w:ins w:id="982" w:author="Jason Zhou" w:date="2022-04-04T16:45:00Z">
        <w:r w:rsidR="00A40519">
          <w:rPr>
            <w:rFonts w:eastAsia="Times New Roman"/>
            <w:color w:val="000000"/>
          </w:rPr>
          <w:t xml:space="preserve">predict the central tendency evident in the recentered data shown in Figure 3B. </w:t>
        </w:r>
      </w:ins>
      <w:ins w:id="983" w:author="Jason Zhou" w:date="2022-04-05T12:16:00Z">
        <w:r w:rsidR="00550EC4">
          <w:rPr>
            <w:rFonts w:eastAsia="Times New Roman"/>
            <w:color w:val="000000"/>
          </w:rPr>
          <w:t>Of these models, o</w:t>
        </w:r>
      </w:ins>
      <w:ins w:id="984" w:author="Jason Zhou" w:date="2022-04-04T16:45:00Z">
        <w:r w:rsidR="00A40519">
          <w:rPr>
            <w:rFonts w:eastAsia="Times New Roman"/>
            <w:color w:val="000000"/>
          </w:rPr>
          <w:t xml:space="preserve">nly the Intrusions + Guess model, with both guessing and intrusion components, </w:t>
        </w:r>
        <w:proofErr w:type="gramStart"/>
        <w:r w:rsidR="00A40519">
          <w:rPr>
            <w:rFonts w:eastAsia="Times New Roman"/>
            <w:color w:val="000000"/>
          </w:rPr>
          <w:t>is able to</w:t>
        </w:r>
        <w:proofErr w:type="gramEnd"/>
        <w:r w:rsidR="00A40519">
          <w:rPr>
            <w:rFonts w:eastAsia="Times New Roman"/>
            <w:color w:val="000000"/>
          </w:rPr>
          <w:t xml:space="preserve"> produce both patterns of data at the same time</w:t>
        </w:r>
      </w:ins>
      <w:ins w:id="985" w:author="Jason Zhou" w:date="2022-04-05T12:33:00Z">
        <w:r w:rsidR="0034264F">
          <w:rPr>
            <w:rFonts w:eastAsia="Times New Roman"/>
            <w:color w:val="000000"/>
          </w:rPr>
          <w:t xml:space="preserve">, suggesting both processes are important to explain </w:t>
        </w:r>
      </w:ins>
      <w:ins w:id="986" w:author="Jason Zhou" w:date="2022-04-05T12:34:00Z">
        <w:r w:rsidR="0034264F">
          <w:rPr>
            <w:rFonts w:eastAsia="Times New Roman"/>
            <w:color w:val="000000"/>
          </w:rPr>
          <w:t>the distributions of response error</w:t>
        </w:r>
      </w:ins>
      <w:ins w:id="987" w:author="Jason Zhou" w:date="2022-04-04T16:45:00Z">
        <w:r w:rsidR="00A40519">
          <w:rPr>
            <w:rFonts w:eastAsia="Times New Roman"/>
            <w:color w:val="000000"/>
          </w:rPr>
          <w:t>.</w:t>
        </w:r>
      </w:ins>
      <w:ins w:id="988" w:author="Jason Zhou" w:date="2022-04-05T12:47:00Z">
        <w:r w:rsidR="000C6E73">
          <w:rPr>
            <w:rFonts w:eastAsia="Times New Roman"/>
            <w:color w:val="000000"/>
          </w:rPr>
          <w:t xml:space="preserve"> </w:t>
        </w:r>
      </w:ins>
      <w:ins w:id="989" w:author="Jason Zhou" w:date="2022-04-05T17:49:00Z">
        <w:r w:rsidR="00404E5B">
          <w:rPr>
            <w:rFonts w:eastAsia="Times New Roman"/>
            <w:color w:val="000000"/>
          </w:rPr>
          <w:t>This point is further illu</w:t>
        </w:r>
      </w:ins>
      <w:ins w:id="990" w:author="Jason Zhou" w:date="2022-04-05T17:50:00Z">
        <w:r w:rsidR="00404E5B">
          <w:rPr>
            <w:rFonts w:eastAsia="Times New Roman"/>
            <w:color w:val="000000"/>
          </w:rPr>
          <w:t xml:space="preserve">strated by </w:t>
        </w:r>
      </w:ins>
      <w:ins w:id="991" w:author="Jason Zhou" w:date="2022-04-05T17:26:00Z">
        <w:r w:rsidR="009A6B97">
          <w:rPr>
            <w:rFonts w:eastAsia="Times New Roman"/>
            <w:color w:val="000000"/>
          </w:rPr>
          <w:t xml:space="preserve">the </w:t>
        </w:r>
      </w:ins>
      <w:ins w:id="992" w:author="Jason Zhou" w:date="2022-04-05T17:27:00Z">
        <w:r w:rsidR="009A6B97">
          <w:rPr>
            <w:rFonts w:eastAsia="Times New Roman"/>
            <w:color w:val="000000"/>
          </w:rPr>
          <w:t xml:space="preserve">parameter values that resulted in the best fit of each model (Table 2 displays these values </w:t>
        </w:r>
      </w:ins>
      <w:ins w:id="993" w:author="Jason Zhou" w:date="2022-04-05T17:37:00Z">
        <w:r w:rsidR="00245A4F">
          <w:rPr>
            <w:rFonts w:eastAsia="Times New Roman"/>
            <w:color w:val="000000"/>
          </w:rPr>
          <w:t xml:space="preserve">for all models </w:t>
        </w:r>
      </w:ins>
      <w:ins w:id="994" w:author="Jason Zhou" w:date="2022-04-05T17:27:00Z">
        <w:r w:rsidR="009A6B97">
          <w:rPr>
            <w:rFonts w:eastAsia="Times New Roman"/>
            <w:color w:val="000000"/>
          </w:rPr>
          <w:t>averaged across all participants)</w:t>
        </w:r>
      </w:ins>
      <w:ins w:id="995" w:author="Jason Zhou" w:date="2022-04-05T17:28:00Z">
        <w:r w:rsidR="009A6B97">
          <w:rPr>
            <w:rFonts w:eastAsia="Times New Roman"/>
            <w:color w:val="000000"/>
          </w:rPr>
          <w:t>.</w:t>
        </w:r>
      </w:ins>
      <w:ins w:id="996" w:author="Jason Zhou" w:date="2022-04-05T17:45:00Z">
        <w:r w:rsidR="00B61CFD">
          <w:rPr>
            <w:rFonts w:eastAsia="Times New Roman"/>
            <w:color w:val="000000"/>
          </w:rPr>
          <w:t xml:space="preserve"> Specifically, </w:t>
        </w:r>
      </w:ins>
      <w:ins w:id="997" w:author="Jason Zhou" w:date="2022-04-05T17:46:00Z">
        <w:r w:rsidR="00404E5B">
          <w:rPr>
            <w:rFonts w:eastAsia="Times New Roman"/>
            <w:color w:val="000000"/>
          </w:rPr>
          <w:t>the addition of intrusions in the Intrusion + Guess model reduces the estimated rate of g</w:t>
        </w:r>
      </w:ins>
      <w:ins w:id="998" w:author="Jason Zhou" w:date="2022-04-05T17:47:00Z">
        <w:r w:rsidR="00404E5B">
          <w:rPr>
            <w:rFonts w:eastAsia="Times New Roman"/>
            <w:color w:val="000000"/>
          </w:rPr>
          <w:t>uessing relative to the Pure Guess model, but it does not eliminate guessing entirely.</w:t>
        </w:r>
      </w:ins>
      <w:r w:rsidR="00404E5B">
        <w:rPr>
          <w:rFonts w:eastAsia="Times New Roman"/>
          <w:color w:val="000000"/>
        </w:rPr>
        <w:t xml:space="preserve"> </w:t>
      </w:r>
      <w:ins w:id="999" w:author="Jason Zhou" w:date="2022-04-05T17:47:00Z">
        <w:r w:rsidR="00404E5B">
          <w:rPr>
            <w:rFonts w:eastAsia="Times New Roman"/>
            <w:color w:val="000000"/>
          </w:rPr>
          <w:t xml:space="preserve">Notably, </w:t>
        </w:r>
      </w:ins>
      <w:r w:rsidR="00404E5B">
        <w:rPr>
          <w:rFonts w:eastAsia="Times New Roman"/>
          <w:color w:val="000000"/>
        </w:rPr>
        <w:t>t</w:t>
      </w:r>
      <w:r w:rsidR="00A974C3">
        <w:rPr>
          <w:rFonts w:eastAsia="Times New Roman"/>
          <w:color w:val="000000"/>
        </w:rPr>
        <w:t xml:space="preserve">he Pure Guess and </w:t>
      </w:r>
      <w:r w:rsidR="00A974C3">
        <w:rPr>
          <w:rFonts w:eastAsia="Times New Roman"/>
          <w:color w:val="000000"/>
        </w:rPr>
        <w:lastRenderedPageBreak/>
        <w:t xml:space="preserve">Intrusion + Guess models agree on the proportion of </w:t>
      </w:r>
      <w:proofErr w:type="spellStart"/>
      <w:r w:rsidR="007A1F9F">
        <w:rPr>
          <w:rFonts w:eastAsia="Times New Roman"/>
          <w:color w:val="000000"/>
        </w:rPr>
        <w:t>non target</w:t>
      </w:r>
      <w:proofErr w:type="spellEnd"/>
      <w:r w:rsidR="00A974C3">
        <w:rPr>
          <w:rFonts w:eastAsia="Times New Roman"/>
          <w:color w:val="000000"/>
        </w:rPr>
        <w:t xml:space="preserve"> responses (</w:t>
      </w:r>
      <w:r w:rsidR="00044FA2" w:rsidRPr="00044FA2">
        <w:rPr>
          <w:rFonts w:eastAsia="Times New Roman"/>
          <w:color w:val="000000"/>
        </w:rPr>
        <w:t xml:space="preserve">β </w:t>
      </w:r>
      <w:r w:rsidR="00044FA2">
        <w:rPr>
          <w:rFonts w:eastAsia="Times New Roman"/>
          <w:color w:val="000000"/>
        </w:rPr>
        <w:t>=</w:t>
      </w:r>
      <w:r w:rsidR="00A974C3">
        <w:rPr>
          <w:rFonts w:eastAsia="Times New Roman"/>
          <w:color w:val="000000"/>
        </w:rPr>
        <w:t xml:space="preserve"> 0.60 in</w:t>
      </w:r>
      <w:r w:rsidR="00B61CFD">
        <w:rPr>
          <w:rFonts w:eastAsia="Times New Roman"/>
          <w:color w:val="000000"/>
        </w:rPr>
        <w:t xml:space="preserve"> the former</w:t>
      </w:r>
      <w:r w:rsidR="00A974C3">
        <w:rPr>
          <w:rFonts w:eastAsia="Times New Roman"/>
          <w:color w:val="000000"/>
        </w:rPr>
        <w:t xml:space="preserve">, </w:t>
      </w:r>
      <w:r w:rsidR="00A974C3" w:rsidRPr="00044FA2">
        <w:rPr>
          <w:rFonts w:eastAsia="Times New Roman"/>
          <w:color w:val="000000"/>
        </w:rPr>
        <w:t>β + γ</w:t>
      </w:r>
      <w:r w:rsidR="00A974C3">
        <w:rPr>
          <w:rFonts w:eastAsia="Times New Roman"/>
          <w:i/>
          <w:iCs/>
          <w:color w:val="000000"/>
        </w:rPr>
        <w:t xml:space="preserve"> ≈ </w:t>
      </w:r>
      <w:r w:rsidR="00A974C3">
        <w:rPr>
          <w:rFonts w:eastAsia="Times New Roman"/>
          <w:color w:val="000000"/>
        </w:rPr>
        <w:t>0.60 in</w:t>
      </w:r>
      <w:r w:rsidR="00B61CFD">
        <w:rPr>
          <w:rFonts w:eastAsia="Times New Roman"/>
          <w:color w:val="000000"/>
        </w:rPr>
        <w:t xml:space="preserve"> the latter</w:t>
      </w:r>
      <w:r w:rsidR="00A974C3">
        <w:rPr>
          <w:rFonts w:eastAsia="Times New Roman"/>
          <w:color w:val="000000"/>
        </w:rPr>
        <w:t>)</w:t>
      </w:r>
      <w:r w:rsidR="00404E5B">
        <w:rPr>
          <w:rFonts w:eastAsia="Times New Roman"/>
          <w:color w:val="000000"/>
        </w:rPr>
        <w:t>.</w:t>
      </w:r>
      <w:ins w:id="1000" w:author="Jason Zhou" w:date="2022-04-05T17:51:00Z">
        <w:r w:rsidR="00404E5B">
          <w:rPr>
            <w:rFonts w:eastAsia="Times New Roman"/>
            <w:color w:val="000000"/>
          </w:rPr>
          <w:t xml:space="preserve"> In Pure Intrusion model, </w:t>
        </w:r>
      </w:ins>
      <w:ins w:id="1001" w:author="Jason Zhou" w:date="2022-04-12T17:19:00Z">
        <w:r w:rsidR="00943A00">
          <w:rPr>
            <w:rFonts w:eastAsia="Times New Roman"/>
            <w:color w:val="000000"/>
          </w:rPr>
          <w:t xml:space="preserve">with no guesses, </w:t>
        </w:r>
      </w:ins>
      <w:ins w:id="1002" w:author="Jason Zhou" w:date="2022-04-05T17:51:00Z">
        <w:r w:rsidR="00772291">
          <w:rPr>
            <w:rFonts w:eastAsia="Times New Roman"/>
            <w:color w:val="000000"/>
          </w:rPr>
          <w:t>the esti</w:t>
        </w:r>
      </w:ins>
      <w:ins w:id="1003" w:author="Jason Zhou" w:date="2022-04-05T17:52:00Z">
        <w:r w:rsidR="00772291">
          <w:rPr>
            <w:rFonts w:eastAsia="Times New Roman"/>
            <w:color w:val="000000"/>
          </w:rPr>
          <w:t>mated precision of memory responses is lower</w:t>
        </w:r>
      </w:ins>
      <w:ins w:id="1004" w:author="Jason Zhou" w:date="2022-04-05T17:53:00Z">
        <w:r w:rsidR="00772291">
          <w:rPr>
            <w:rFonts w:eastAsia="Times New Roman"/>
            <w:color w:val="000000"/>
          </w:rPr>
          <w:t xml:space="preserve"> relative to </w:t>
        </w:r>
      </w:ins>
      <w:ins w:id="1005" w:author="Jason Zhou" w:date="2022-04-05T17:54:00Z">
        <w:r w:rsidR="00772291">
          <w:rPr>
            <w:rFonts w:eastAsia="Times New Roman"/>
            <w:color w:val="000000"/>
          </w:rPr>
          <w:t xml:space="preserve">the </w:t>
        </w:r>
      </w:ins>
      <w:ins w:id="1006" w:author="Jason Zhou" w:date="2022-04-05T17:53:00Z">
        <w:r w:rsidR="00772291">
          <w:rPr>
            <w:rFonts w:eastAsia="Times New Roman"/>
            <w:color w:val="000000"/>
          </w:rPr>
          <w:t>alternative models</w:t>
        </w:r>
      </w:ins>
      <w:ins w:id="1007" w:author="Jason Zhou" w:date="2022-04-05T17:52:00Z">
        <w:r w:rsidR="00772291">
          <w:rPr>
            <w:rFonts w:eastAsia="Times New Roman"/>
            <w:color w:val="000000"/>
          </w:rPr>
          <w:t xml:space="preserve">, which is reflected visually in </w:t>
        </w:r>
      </w:ins>
      <w:ins w:id="1008" w:author="Jason Zhou" w:date="2022-04-05T17:53:00Z">
        <w:r w:rsidR="00772291">
          <w:rPr>
            <w:rFonts w:eastAsia="Times New Roman"/>
            <w:color w:val="000000"/>
          </w:rPr>
          <w:t xml:space="preserve">Figure 3A with the </w:t>
        </w:r>
      </w:ins>
      <w:ins w:id="1009" w:author="Jason Zhou" w:date="2022-04-12T17:19:00Z">
        <w:r w:rsidR="00943A00">
          <w:rPr>
            <w:rFonts w:eastAsia="Times New Roman"/>
            <w:color w:val="000000"/>
          </w:rPr>
          <w:t>mis</w:t>
        </w:r>
      </w:ins>
      <w:ins w:id="1010" w:author="Jason Zhou" w:date="2022-04-05T17:54:00Z">
        <w:r w:rsidR="00772291">
          <w:rPr>
            <w:rFonts w:eastAsia="Times New Roman"/>
            <w:color w:val="000000"/>
          </w:rPr>
          <w:t xml:space="preserve">prediction of </w:t>
        </w:r>
      </w:ins>
      <w:ins w:id="1011" w:author="Jason Zhou" w:date="2022-04-05T17:53:00Z">
        <w:r w:rsidR="00772291">
          <w:rPr>
            <w:rFonts w:eastAsia="Times New Roman"/>
            <w:color w:val="000000"/>
          </w:rPr>
          <w:t>wider shoulders and shorter peak compared to the data, which is well captured by the other models.</w:t>
        </w:r>
      </w:ins>
      <w:ins w:id="1012" w:author="Jason Zhou" w:date="2022-04-05T17:51:00Z">
        <w:r w:rsidR="00404E5B">
          <w:rPr>
            <w:rFonts w:eastAsia="Times New Roman"/>
            <w:color w:val="000000"/>
          </w:rPr>
          <w:t xml:space="preserve"> </w:t>
        </w:r>
      </w:ins>
      <w:del w:id="1013" w:author="Jason Zhou" w:date="2022-04-05T17:48:00Z">
        <w:r w:rsidR="00A974C3" w:rsidDel="00404E5B">
          <w:rPr>
            <w:rFonts w:eastAsia="Times New Roman"/>
            <w:color w:val="000000"/>
          </w:rPr>
          <w:delText xml:space="preserve"> </w:delText>
        </w:r>
      </w:del>
    </w:p>
    <w:p w14:paraId="6D1040CD" w14:textId="77777777" w:rsidR="00044FA2" w:rsidRPr="00044FA2" w:rsidRDefault="00044FA2" w:rsidP="00044FA2">
      <w:pPr>
        <w:ind w:firstLine="720"/>
        <w:rPr>
          <w:rFonts w:eastAsia="Times New Roman"/>
          <w:color w:val="000000"/>
        </w:rPr>
      </w:pPr>
    </w:p>
    <w:p w14:paraId="0B43D596" w14:textId="37397FE2" w:rsidR="00A974C3" w:rsidRDefault="00A974C3" w:rsidP="00A974C3">
      <w:pPr>
        <w:pStyle w:val="Caption"/>
        <w:keepNext/>
      </w:pPr>
      <w:r>
        <w:t xml:space="preserve">Table </w:t>
      </w:r>
      <w:fldSimple w:instr=" SEQ Table \* ARABIC ">
        <w:r>
          <w:rPr>
            <w:noProof/>
          </w:rPr>
          <w:t>2</w:t>
        </w:r>
      </w:fldSimple>
    </w:p>
    <w:p w14:paraId="4465866D" w14:textId="77777777" w:rsidR="00A974C3" w:rsidRPr="00680DFC" w:rsidRDefault="00A974C3" w:rsidP="00A974C3">
      <w:r>
        <w:rPr>
          <w:i/>
          <w:iCs/>
        </w:rPr>
        <w:t>Average Parameter Estimates for Each Model to Experiment 1 Data.</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A974C3" w:rsidRPr="00112EF2" w14:paraId="02470F55" w14:textId="77777777" w:rsidTr="00946665">
        <w:trPr>
          <w:trHeight w:val="338"/>
        </w:trPr>
        <w:tc>
          <w:tcPr>
            <w:tcW w:w="793" w:type="dxa"/>
            <w:vMerge w:val="restart"/>
            <w:tcBorders>
              <w:top w:val="single" w:sz="4" w:space="0" w:color="auto"/>
            </w:tcBorders>
            <w:vAlign w:val="center"/>
          </w:tcPr>
          <w:p w14:paraId="05E2E083" w14:textId="77777777" w:rsidR="00A974C3" w:rsidRDefault="00A974C3" w:rsidP="00946665">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6BCBBE0E" w14:textId="77777777" w:rsidR="00A974C3" w:rsidRPr="007D205F" w:rsidRDefault="00A974C3" w:rsidP="00946665">
            <w:pPr>
              <w:spacing w:line="240" w:lineRule="auto"/>
              <w:jc w:val="center"/>
              <w:rPr>
                <w:rFonts w:eastAsia="Times New Roman"/>
                <w:color w:val="000000"/>
              </w:rPr>
            </w:pPr>
            <w:r>
              <w:rPr>
                <w:rFonts w:eastAsia="Times New Roman"/>
                <w:color w:val="000000"/>
              </w:rPr>
              <w:t>Parameter Average</w:t>
            </w:r>
          </w:p>
        </w:tc>
      </w:tr>
      <w:tr w:rsidR="00A974C3" w:rsidRPr="00112EF2" w14:paraId="0ED70A53" w14:textId="77777777" w:rsidTr="00946665">
        <w:trPr>
          <w:trHeight w:val="338"/>
        </w:trPr>
        <w:tc>
          <w:tcPr>
            <w:tcW w:w="793" w:type="dxa"/>
            <w:vMerge/>
            <w:tcBorders>
              <w:bottom w:val="single" w:sz="4" w:space="0" w:color="auto"/>
            </w:tcBorders>
            <w:vAlign w:val="center"/>
          </w:tcPr>
          <w:p w14:paraId="7B23E73F" w14:textId="77777777" w:rsidR="00A974C3" w:rsidRPr="007D205F" w:rsidRDefault="00A974C3" w:rsidP="00946665">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2B6B6502" w14:textId="56D7310B"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20ED7B7" w14:textId="32AA0836"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2</w:t>
            </w:r>
          </w:p>
        </w:tc>
        <w:tc>
          <w:tcPr>
            <w:tcW w:w="793" w:type="dxa"/>
            <w:tcBorders>
              <w:top w:val="single" w:sz="4" w:space="0" w:color="auto"/>
              <w:bottom w:val="single" w:sz="4" w:space="0" w:color="auto"/>
            </w:tcBorders>
            <w:vAlign w:val="center"/>
          </w:tcPr>
          <w:p w14:paraId="1E766717" w14:textId="77777777" w:rsidR="00A974C3" w:rsidRPr="00044FA2" w:rsidRDefault="00A974C3" w:rsidP="00946665">
            <w:pPr>
              <w:spacing w:line="240" w:lineRule="auto"/>
              <w:jc w:val="center"/>
              <w:rPr>
                <w:rFonts w:eastAsia="Times New Roman"/>
                <w:b/>
                <w:bCs/>
                <w:color w:val="000000"/>
              </w:rPr>
            </w:pPr>
            <w:r w:rsidRPr="00044FA2">
              <w:rPr>
                <w:b/>
                <w:bCs/>
              </w:rPr>
              <w:t>β</w:t>
            </w:r>
          </w:p>
        </w:tc>
        <w:tc>
          <w:tcPr>
            <w:tcW w:w="794" w:type="dxa"/>
            <w:tcBorders>
              <w:top w:val="single" w:sz="4" w:space="0" w:color="auto"/>
              <w:bottom w:val="single" w:sz="4" w:space="0" w:color="auto"/>
            </w:tcBorders>
            <w:shd w:val="clear" w:color="auto" w:fill="auto"/>
            <w:noWrap/>
            <w:vAlign w:val="center"/>
            <w:hideMark/>
          </w:tcPr>
          <w:p w14:paraId="3F5DAE81"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7FC59D7" w14:textId="22F2A6E3" w:rsidR="00A974C3" w:rsidRPr="00044FA2" w:rsidRDefault="0034391E" w:rsidP="00946665">
            <w:pPr>
              <w:spacing w:line="240" w:lineRule="auto"/>
              <w:jc w:val="center"/>
              <w:rPr>
                <w:rFonts w:eastAsia="Times New Roman"/>
                <w:color w:val="000000"/>
              </w:rPr>
            </w:pPr>
            <w:r w:rsidRPr="00044FA2">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770F51D0"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1C2880F"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3EEA65B7"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414CF52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40657A3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100E476E"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ψ</w:t>
            </w:r>
          </w:p>
        </w:tc>
      </w:tr>
      <w:tr w:rsidR="00A974C3" w:rsidRPr="00112EF2" w14:paraId="61D937B4" w14:textId="77777777" w:rsidTr="002418AD">
        <w:trPr>
          <w:trHeight w:val="338"/>
        </w:trPr>
        <w:tc>
          <w:tcPr>
            <w:tcW w:w="793" w:type="dxa"/>
            <w:tcBorders>
              <w:top w:val="single" w:sz="4" w:space="0" w:color="auto"/>
            </w:tcBorders>
            <w:vAlign w:val="center"/>
          </w:tcPr>
          <w:p w14:paraId="6AB3D0F1"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1</w:t>
            </w:r>
          </w:p>
        </w:tc>
        <w:tc>
          <w:tcPr>
            <w:tcW w:w="793" w:type="dxa"/>
            <w:tcBorders>
              <w:top w:val="single" w:sz="4" w:space="0" w:color="auto"/>
            </w:tcBorders>
            <w:shd w:val="clear" w:color="auto" w:fill="auto"/>
            <w:noWrap/>
            <w:vAlign w:val="center"/>
          </w:tcPr>
          <w:p w14:paraId="0F638FA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19.53</w:t>
            </w:r>
          </w:p>
        </w:tc>
        <w:tc>
          <w:tcPr>
            <w:tcW w:w="794" w:type="dxa"/>
            <w:tcBorders>
              <w:top w:val="single" w:sz="4" w:space="0" w:color="auto"/>
            </w:tcBorders>
            <w:shd w:val="clear" w:color="auto" w:fill="auto"/>
            <w:noWrap/>
            <w:vAlign w:val="center"/>
          </w:tcPr>
          <w:p w14:paraId="798A0AC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vAlign w:val="center"/>
          </w:tcPr>
          <w:p w14:paraId="3FCC2E5D"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0.60</w:t>
            </w:r>
          </w:p>
        </w:tc>
        <w:tc>
          <w:tcPr>
            <w:tcW w:w="794" w:type="dxa"/>
            <w:tcBorders>
              <w:top w:val="single" w:sz="4" w:space="0" w:color="auto"/>
            </w:tcBorders>
            <w:shd w:val="clear" w:color="auto" w:fill="auto"/>
            <w:noWrap/>
            <w:vAlign w:val="center"/>
          </w:tcPr>
          <w:p w14:paraId="171B76EF" w14:textId="77777777" w:rsidR="00A974C3" w:rsidRPr="005E3758" w:rsidRDefault="00A974C3" w:rsidP="00404E5B">
            <w:pPr>
              <w:spacing w:line="240" w:lineRule="auto"/>
              <w:jc w:val="center"/>
              <w:rPr>
                <w:rFonts w:eastAsia="Times New Roman"/>
                <w:color w:val="000000"/>
              </w:rPr>
            </w:pPr>
          </w:p>
        </w:tc>
        <w:tc>
          <w:tcPr>
            <w:tcW w:w="794" w:type="dxa"/>
            <w:tcBorders>
              <w:top w:val="single" w:sz="4" w:space="0" w:color="auto"/>
            </w:tcBorders>
            <w:shd w:val="clear" w:color="auto" w:fill="auto"/>
            <w:noWrap/>
            <w:vAlign w:val="center"/>
          </w:tcPr>
          <w:p w14:paraId="13AE7DCD"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281CE62F"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77B7623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513F498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03F44B10"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4DF04CD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16C01458" w14:textId="77777777" w:rsidR="00A974C3" w:rsidRPr="005E3758" w:rsidRDefault="00A974C3" w:rsidP="00404E5B">
            <w:pPr>
              <w:spacing w:line="240" w:lineRule="auto"/>
              <w:jc w:val="center"/>
              <w:rPr>
                <w:rFonts w:eastAsia="Times New Roman"/>
              </w:rPr>
            </w:pPr>
          </w:p>
        </w:tc>
      </w:tr>
      <w:tr w:rsidR="00A974C3" w:rsidRPr="00112EF2" w14:paraId="6B544381" w14:textId="77777777" w:rsidTr="002418AD">
        <w:trPr>
          <w:trHeight w:val="338"/>
        </w:trPr>
        <w:tc>
          <w:tcPr>
            <w:tcW w:w="793" w:type="dxa"/>
            <w:vAlign w:val="center"/>
          </w:tcPr>
          <w:p w14:paraId="653AD605"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2</w:t>
            </w:r>
          </w:p>
        </w:tc>
        <w:tc>
          <w:tcPr>
            <w:tcW w:w="793" w:type="dxa"/>
            <w:shd w:val="clear" w:color="auto" w:fill="auto"/>
            <w:noWrap/>
            <w:vAlign w:val="center"/>
          </w:tcPr>
          <w:p w14:paraId="1D3171A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5.31</w:t>
            </w:r>
          </w:p>
        </w:tc>
        <w:tc>
          <w:tcPr>
            <w:tcW w:w="794" w:type="dxa"/>
            <w:shd w:val="clear" w:color="auto" w:fill="auto"/>
            <w:noWrap/>
            <w:vAlign w:val="center"/>
          </w:tcPr>
          <w:p w14:paraId="0CE20CD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4.28</w:t>
            </w:r>
          </w:p>
        </w:tc>
        <w:tc>
          <w:tcPr>
            <w:tcW w:w="793" w:type="dxa"/>
            <w:vAlign w:val="center"/>
          </w:tcPr>
          <w:p w14:paraId="5712EFD7" w14:textId="77777777" w:rsidR="00A974C3" w:rsidRPr="005E3758" w:rsidRDefault="00A974C3" w:rsidP="00404E5B">
            <w:pPr>
              <w:spacing w:line="240" w:lineRule="auto"/>
              <w:jc w:val="center"/>
              <w:rPr>
                <w:rFonts w:eastAsia="Times New Roman"/>
                <w:b/>
                <w:bCs/>
                <w:color w:val="000000"/>
              </w:rPr>
            </w:pPr>
          </w:p>
        </w:tc>
        <w:tc>
          <w:tcPr>
            <w:tcW w:w="794" w:type="dxa"/>
            <w:shd w:val="clear" w:color="auto" w:fill="auto"/>
            <w:noWrap/>
            <w:vAlign w:val="center"/>
          </w:tcPr>
          <w:p w14:paraId="0C87E83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0.46</w:t>
            </w:r>
          </w:p>
        </w:tc>
        <w:tc>
          <w:tcPr>
            <w:tcW w:w="794" w:type="dxa"/>
            <w:shd w:val="clear" w:color="auto" w:fill="auto"/>
            <w:noWrap/>
            <w:vAlign w:val="center"/>
          </w:tcPr>
          <w:p w14:paraId="54E563E5"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7F362C11"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5C458D3F"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3489A80"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435C20ED"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40680AD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2741B9D" w14:textId="77777777" w:rsidR="00A974C3" w:rsidRPr="005E3758" w:rsidRDefault="00A974C3" w:rsidP="00404E5B">
            <w:pPr>
              <w:spacing w:line="240" w:lineRule="auto"/>
              <w:jc w:val="center"/>
              <w:rPr>
                <w:rFonts w:eastAsia="Times New Roman"/>
              </w:rPr>
            </w:pPr>
          </w:p>
        </w:tc>
      </w:tr>
      <w:tr w:rsidR="00A974C3" w:rsidRPr="00112EF2" w14:paraId="6026C588" w14:textId="77777777" w:rsidTr="002418AD">
        <w:trPr>
          <w:trHeight w:val="338"/>
        </w:trPr>
        <w:tc>
          <w:tcPr>
            <w:tcW w:w="793" w:type="dxa"/>
            <w:vAlign w:val="center"/>
          </w:tcPr>
          <w:p w14:paraId="1AAE943E" w14:textId="77777777" w:rsidR="00A974C3" w:rsidRPr="007D205F" w:rsidRDefault="00A974C3" w:rsidP="00404E5B">
            <w:pPr>
              <w:spacing w:line="240" w:lineRule="auto"/>
              <w:jc w:val="center"/>
              <w:rPr>
                <w:rFonts w:eastAsia="Times New Roman"/>
                <w:color w:val="000000"/>
              </w:rPr>
            </w:pPr>
            <w:r>
              <w:rPr>
                <w:rFonts w:eastAsia="Times New Roman"/>
                <w:color w:val="000000"/>
              </w:rPr>
              <w:t>3</w:t>
            </w:r>
          </w:p>
        </w:tc>
        <w:tc>
          <w:tcPr>
            <w:tcW w:w="793" w:type="dxa"/>
            <w:shd w:val="clear" w:color="auto" w:fill="auto"/>
            <w:noWrap/>
            <w:vAlign w:val="center"/>
            <w:hideMark/>
          </w:tcPr>
          <w:p w14:paraId="3679C30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19.06</w:t>
            </w:r>
          </w:p>
        </w:tc>
        <w:tc>
          <w:tcPr>
            <w:tcW w:w="794" w:type="dxa"/>
            <w:shd w:val="clear" w:color="auto" w:fill="auto"/>
            <w:noWrap/>
            <w:vAlign w:val="center"/>
            <w:hideMark/>
          </w:tcPr>
          <w:p w14:paraId="783C89DC"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14.64</w:t>
            </w:r>
          </w:p>
        </w:tc>
        <w:tc>
          <w:tcPr>
            <w:tcW w:w="793" w:type="dxa"/>
            <w:vAlign w:val="center"/>
          </w:tcPr>
          <w:p w14:paraId="4581A95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0.36</w:t>
            </w:r>
          </w:p>
        </w:tc>
        <w:tc>
          <w:tcPr>
            <w:tcW w:w="794" w:type="dxa"/>
            <w:shd w:val="clear" w:color="auto" w:fill="auto"/>
            <w:noWrap/>
            <w:vAlign w:val="center"/>
            <w:hideMark/>
          </w:tcPr>
          <w:p w14:paraId="1A4A688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0.24</w:t>
            </w:r>
          </w:p>
        </w:tc>
        <w:tc>
          <w:tcPr>
            <w:tcW w:w="794" w:type="dxa"/>
            <w:shd w:val="clear" w:color="auto" w:fill="auto"/>
            <w:noWrap/>
            <w:vAlign w:val="center"/>
            <w:hideMark/>
          </w:tcPr>
          <w:p w14:paraId="339857BC"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66AA195"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3C5CC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064763B4"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BC89A92"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9DEDD5B"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5DED1E3" w14:textId="77777777" w:rsidR="00A974C3" w:rsidRPr="005E3758" w:rsidRDefault="00A974C3" w:rsidP="00404E5B">
            <w:pPr>
              <w:spacing w:line="240" w:lineRule="auto"/>
              <w:jc w:val="center"/>
              <w:rPr>
                <w:rFonts w:eastAsia="Times New Roman"/>
              </w:rPr>
            </w:pPr>
          </w:p>
        </w:tc>
      </w:tr>
      <w:tr w:rsidR="00A974C3" w:rsidRPr="00112EF2" w14:paraId="22FFECA9" w14:textId="77777777" w:rsidTr="002418AD">
        <w:trPr>
          <w:trHeight w:val="338"/>
        </w:trPr>
        <w:tc>
          <w:tcPr>
            <w:tcW w:w="793" w:type="dxa"/>
            <w:vAlign w:val="center"/>
          </w:tcPr>
          <w:p w14:paraId="4A74EAF7" w14:textId="77777777" w:rsidR="00A974C3" w:rsidRPr="007D205F" w:rsidRDefault="00A974C3" w:rsidP="00404E5B">
            <w:pPr>
              <w:spacing w:line="240" w:lineRule="auto"/>
              <w:jc w:val="center"/>
              <w:rPr>
                <w:rFonts w:eastAsia="Times New Roman"/>
                <w:color w:val="000000"/>
              </w:rPr>
            </w:pPr>
            <w:r>
              <w:rPr>
                <w:rFonts w:eastAsia="Times New Roman"/>
                <w:color w:val="000000"/>
              </w:rPr>
              <w:t>4</w:t>
            </w:r>
          </w:p>
        </w:tc>
        <w:tc>
          <w:tcPr>
            <w:tcW w:w="793" w:type="dxa"/>
            <w:shd w:val="clear" w:color="auto" w:fill="auto"/>
            <w:noWrap/>
            <w:vAlign w:val="center"/>
            <w:hideMark/>
          </w:tcPr>
          <w:p w14:paraId="0266E98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16.02</w:t>
            </w:r>
          </w:p>
        </w:tc>
        <w:tc>
          <w:tcPr>
            <w:tcW w:w="794" w:type="dxa"/>
            <w:shd w:val="clear" w:color="auto" w:fill="auto"/>
            <w:noWrap/>
            <w:vAlign w:val="center"/>
            <w:hideMark/>
          </w:tcPr>
          <w:p w14:paraId="411A048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10.10</w:t>
            </w:r>
          </w:p>
        </w:tc>
        <w:tc>
          <w:tcPr>
            <w:tcW w:w="793" w:type="dxa"/>
            <w:vAlign w:val="center"/>
          </w:tcPr>
          <w:p w14:paraId="1E2BE3F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14D56B6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0.28</w:t>
            </w:r>
          </w:p>
        </w:tc>
        <w:tc>
          <w:tcPr>
            <w:tcW w:w="794" w:type="dxa"/>
            <w:shd w:val="clear" w:color="auto" w:fill="auto"/>
            <w:noWrap/>
            <w:vAlign w:val="center"/>
            <w:hideMark/>
          </w:tcPr>
          <w:p w14:paraId="5A86EF4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0595E62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0.89</w:t>
            </w:r>
          </w:p>
        </w:tc>
        <w:tc>
          <w:tcPr>
            <w:tcW w:w="794" w:type="dxa"/>
            <w:shd w:val="clear" w:color="auto" w:fill="auto"/>
            <w:noWrap/>
            <w:vAlign w:val="center"/>
            <w:hideMark/>
          </w:tcPr>
          <w:p w14:paraId="62AB804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1.08</w:t>
            </w:r>
          </w:p>
        </w:tc>
        <w:tc>
          <w:tcPr>
            <w:tcW w:w="794" w:type="dxa"/>
            <w:shd w:val="clear" w:color="auto" w:fill="auto"/>
            <w:noWrap/>
            <w:vAlign w:val="center"/>
            <w:hideMark/>
          </w:tcPr>
          <w:p w14:paraId="6865AF6F"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20082EA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4F1D9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D3630ED" w14:textId="77777777" w:rsidR="00A974C3" w:rsidRPr="005E3758" w:rsidRDefault="00A974C3" w:rsidP="00404E5B">
            <w:pPr>
              <w:spacing w:line="240" w:lineRule="auto"/>
              <w:jc w:val="center"/>
              <w:rPr>
                <w:rFonts w:eastAsia="Times New Roman"/>
              </w:rPr>
            </w:pPr>
          </w:p>
        </w:tc>
      </w:tr>
      <w:tr w:rsidR="00A974C3" w:rsidRPr="00112EF2" w14:paraId="4A13883F" w14:textId="77777777" w:rsidTr="002418AD">
        <w:trPr>
          <w:trHeight w:val="338"/>
        </w:trPr>
        <w:tc>
          <w:tcPr>
            <w:tcW w:w="793" w:type="dxa"/>
            <w:vAlign w:val="center"/>
          </w:tcPr>
          <w:p w14:paraId="4F26CCE9" w14:textId="77777777" w:rsidR="00A974C3" w:rsidRPr="007D205F" w:rsidRDefault="00A974C3" w:rsidP="00404E5B">
            <w:pPr>
              <w:spacing w:line="240" w:lineRule="auto"/>
              <w:jc w:val="center"/>
              <w:rPr>
                <w:rFonts w:eastAsia="Times New Roman"/>
                <w:color w:val="000000"/>
              </w:rPr>
            </w:pPr>
            <w:r>
              <w:rPr>
                <w:rFonts w:eastAsia="Times New Roman"/>
                <w:color w:val="000000"/>
              </w:rPr>
              <w:t>5</w:t>
            </w:r>
          </w:p>
        </w:tc>
        <w:tc>
          <w:tcPr>
            <w:tcW w:w="793" w:type="dxa"/>
            <w:shd w:val="clear" w:color="auto" w:fill="auto"/>
            <w:noWrap/>
            <w:vAlign w:val="center"/>
            <w:hideMark/>
          </w:tcPr>
          <w:p w14:paraId="1E8FE55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18.82</w:t>
            </w:r>
          </w:p>
        </w:tc>
        <w:tc>
          <w:tcPr>
            <w:tcW w:w="794" w:type="dxa"/>
            <w:shd w:val="clear" w:color="auto" w:fill="auto"/>
            <w:noWrap/>
            <w:vAlign w:val="center"/>
            <w:hideMark/>
          </w:tcPr>
          <w:p w14:paraId="115E9E51"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8.86</w:t>
            </w:r>
          </w:p>
        </w:tc>
        <w:tc>
          <w:tcPr>
            <w:tcW w:w="793" w:type="dxa"/>
            <w:vAlign w:val="center"/>
          </w:tcPr>
          <w:p w14:paraId="75EC3D20"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02F1DB3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0.22</w:t>
            </w:r>
          </w:p>
        </w:tc>
        <w:tc>
          <w:tcPr>
            <w:tcW w:w="794" w:type="dxa"/>
            <w:shd w:val="clear" w:color="auto" w:fill="auto"/>
            <w:noWrap/>
            <w:vAlign w:val="center"/>
            <w:hideMark/>
          </w:tcPr>
          <w:p w14:paraId="137326F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43ABB49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1.69</w:t>
            </w:r>
          </w:p>
        </w:tc>
        <w:tc>
          <w:tcPr>
            <w:tcW w:w="794" w:type="dxa"/>
            <w:shd w:val="clear" w:color="auto" w:fill="auto"/>
            <w:noWrap/>
            <w:vAlign w:val="center"/>
            <w:hideMark/>
          </w:tcPr>
          <w:p w14:paraId="2D3BFF4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1.55</w:t>
            </w:r>
          </w:p>
        </w:tc>
        <w:tc>
          <w:tcPr>
            <w:tcW w:w="794" w:type="dxa"/>
            <w:shd w:val="clear" w:color="auto" w:fill="auto"/>
            <w:noWrap/>
            <w:vAlign w:val="center"/>
          </w:tcPr>
          <w:p w14:paraId="71BD8C1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0.52</w:t>
            </w:r>
          </w:p>
        </w:tc>
        <w:tc>
          <w:tcPr>
            <w:tcW w:w="793" w:type="dxa"/>
            <w:shd w:val="clear" w:color="auto" w:fill="auto"/>
            <w:noWrap/>
            <w:vAlign w:val="center"/>
            <w:hideMark/>
          </w:tcPr>
          <w:p w14:paraId="0FB3BF1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0.63</w:t>
            </w:r>
          </w:p>
        </w:tc>
        <w:tc>
          <w:tcPr>
            <w:tcW w:w="794" w:type="dxa"/>
            <w:shd w:val="clear" w:color="auto" w:fill="auto"/>
            <w:noWrap/>
            <w:vAlign w:val="center"/>
            <w:hideMark/>
          </w:tcPr>
          <w:p w14:paraId="7DB5ED47" w14:textId="77777777" w:rsidR="00A974C3" w:rsidRPr="005E3758" w:rsidRDefault="00A974C3" w:rsidP="00404E5B">
            <w:pPr>
              <w:spacing w:line="240" w:lineRule="auto"/>
              <w:jc w:val="center"/>
              <w:rPr>
                <w:rFonts w:eastAsia="Times New Roman"/>
                <w:color w:val="000000"/>
              </w:rPr>
            </w:pPr>
          </w:p>
        </w:tc>
        <w:tc>
          <w:tcPr>
            <w:tcW w:w="794" w:type="dxa"/>
            <w:shd w:val="clear" w:color="auto" w:fill="auto"/>
            <w:noWrap/>
            <w:vAlign w:val="center"/>
            <w:hideMark/>
          </w:tcPr>
          <w:p w14:paraId="475CB188" w14:textId="77777777" w:rsidR="00A974C3" w:rsidRPr="005E3758" w:rsidRDefault="00A974C3" w:rsidP="00404E5B">
            <w:pPr>
              <w:spacing w:line="240" w:lineRule="auto"/>
              <w:jc w:val="center"/>
              <w:rPr>
                <w:rFonts w:eastAsia="Times New Roman"/>
              </w:rPr>
            </w:pPr>
          </w:p>
        </w:tc>
      </w:tr>
      <w:tr w:rsidR="00A974C3" w:rsidRPr="00112EF2" w14:paraId="017ED40D" w14:textId="77777777" w:rsidTr="002418AD">
        <w:trPr>
          <w:trHeight w:val="338"/>
        </w:trPr>
        <w:tc>
          <w:tcPr>
            <w:tcW w:w="793" w:type="dxa"/>
            <w:vAlign w:val="center"/>
          </w:tcPr>
          <w:p w14:paraId="6A5EAA8E"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tcPr>
          <w:p w14:paraId="4CC2095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14.66</w:t>
            </w:r>
          </w:p>
        </w:tc>
        <w:tc>
          <w:tcPr>
            <w:tcW w:w="794" w:type="dxa"/>
            <w:shd w:val="clear" w:color="auto" w:fill="auto"/>
            <w:noWrap/>
            <w:vAlign w:val="center"/>
          </w:tcPr>
          <w:p w14:paraId="4AED1CD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12.67</w:t>
            </w:r>
          </w:p>
        </w:tc>
        <w:tc>
          <w:tcPr>
            <w:tcW w:w="793" w:type="dxa"/>
            <w:vAlign w:val="center"/>
          </w:tcPr>
          <w:p w14:paraId="0577E323"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0.49</w:t>
            </w:r>
          </w:p>
        </w:tc>
        <w:tc>
          <w:tcPr>
            <w:tcW w:w="794" w:type="dxa"/>
            <w:shd w:val="clear" w:color="auto" w:fill="auto"/>
            <w:noWrap/>
            <w:vAlign w:val="center"/>
          </w:tcPr>
          <w:p w14:paraId="63515B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0.42</w:t>
            </w:r>
          </w:p>
        </w:tc>
        <w:tc>
          <w:tcPr>
            <w:tcW w:w="794" w:type="dxa"/>
            <w:shd w:val="clear" w:color="auto" w:fill="auto"/>
            <w:noWrap/>
            <w:vAlign w:val="center"/>
          </w:tcPr>
          <w:p w14:paraId="4329866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2B15CB9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1.97</w:t>
            </w:r>
          </w:p>
        </w:tc>
        <w:tc>
          <w:tcPr>
            <w:tcW w:w="794" w:type="dxa"/>
            <w:shd w:val="clear" w:color="auto" w:fill="auto"/>
            <w:noWrap/>
            <w:vAlign w:val="center"/>
          </w:tcPr>
          <w:p w14:paraId="7E2F9C0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2.18</w:t>
            </w:r>
          </w:p>
        </w:tc>
        <w:tc>
          <w:tcPr>
            <w:tcW w:w="794" w:type="dxa"/>
            <w:shd w:val="clear" w:color="auto" w:fill="auto"/>
            <w:noWrap/>
            <w:vAlign w:val="center"/>
          </w:tcPr>
          <w:p w14:paraId="03824371"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0.53</w:t>
            </w:r>
          </w:p>
        </w:tc>
        <w:tc>
          <w:tcPr>
            <w:tcW w:w="793" w:type="dxa"/>
            <w:shd w:val="clear" w:color="auto" w:fill="auto"/>
            <w:noWrap/>
            <w:vAlign w:val="center"/>
          </w:tcPr>
          <w:p w14:paraId="3761F9D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0.40</w:t>
            </w:r>
          </w:p>
        </w:tc>
        <w:tc>
          <w:tcPr>
            <w:tcW w:w="794" w:type="dxa"/>
            <w:shd w:val="clear" w:color="auto" w:fill="auto"/>
            <w:noWrap/>
            <w:vAlign w:val="center"/>
          </w:tcPr>
          <w:p w14:paraId="44BA013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0.34</w:t>
            </w:r>
          </w:p>
        </w:tc>
        <w:tc>
          <w:tcPr>
            <w:tcW w:w="794" w:type="dxa"/>
            <w:shd w:val="clear" w:color="auto" w:fill="auto"/>
            <w:noWrap/>
            <w:vAlign w:val="center"/>
          </w:tcPr>
          <w:p w14:paraId="2ECCCA6F" w14:textId="77777777" w:rsidR="00A974C3" w:rsidRPr="005E3758" w:rsidRDefault="00A974C3" w:rsidP="00404E5B">
            <w:pPr>
              <w:spacing w:line="240" w:lineRule="auto"/>
              <w:jc w:val="center"/>
              <w:rPr>
                <w:rFonts w:eastAsia="Times New Roman"/>
                <w:color w:val="000000"/>
              </w:rPr>
            </w:pPr>
          </w:p>
        </w:tc>
      </w:tr>
      <w:tr w:rsidR="00A974C3" w:rsidRPr="00112EF2" w14:paraId="0CF46FE9" w14:textId="77777777" w:rsidTr="002418AD">
        <w:trPr>
          <w:trHeight w:val="338"/>
        </w:trPr>
        <w:tc>
          <w:tcPr>
            <w:tcW w:w="793" w:type="dxa"/>
            <w:vAlign w:val="center"/>
          </w:tcPr>
          <w:p w14:paraId="7999B463"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tcPr>
          <w:p w14:paraId="18AA269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16.84</w:t>
            </w:r>
          </w:p>
        </w:tc>
        <w:tc>
          <w:tcPr>
            <w:tcW w:w="794" w:type="dxa"/>
            <w:shd w:val="clear" w:color="auto" w:fill="auto"/>
            <w:noWrap/>
            <w:vAlign w:val="center"/>
          </w:tcPr>
          <w:p w14:paraId="5298229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11.27</w:t>
            </w:r>
          </w:p>
        </w:tc>
        <w:tc>
          <w:tcPr>
            <w:tcW w:w="793" w:type="dxa"/>
            <w:vAlign w:val="center"/>
          </w:tcPr>
          <w:p w14:paraId="3173AE42"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0.54</w:t>
            </w:r>
          </w:p>
        </w:tc>
        <w:tc>
          <w:tcPr>
            <w:tcW w:w="794" w:type="dxa"/>
            <w:shd w:val="clear" w:color="auto" w:fill="auto"/>
            <w:noWrap/>
            <w:vAlign w:val="center"/>
          </w:tcPr>
          <w:p w14:paraId="3DF0E4A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0.19</w:t>
            </w:r>
          </w:p>
        </w:tc>
        <w:tc>
          <w:tcPr>
            <w:tcW w:w="794" w:type="dxa"/>
            <w:shd w:val="clear" w:color="auto" w:fill="auto"/>
            <w:noWrap/>
            <w:vAlign w:val="center"/>
          </w:tcPr>
          <w:p w14:paraId="5D81C4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5664BB0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1.64</w:t>
            </w:r>
          </w:p>
        </w:tc>
        <w:tc>
          <w:tcPr>
            <w:tcW w:w="794" w:type="dxa"/>
            <w:shd w:val="clear" w:color="auto" w:fill="auto"/>
            <w:noWrap/>
            <w:vAlign w:val="center"/>
          </w:tcPr>
          <w:p w14:paraId="7168FD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1.50</w:t>
            </w:r>
          </w:p>
        </w:tc>
        <w:tc>
          <w:tcPr>
            <w:tcW w:w="794" w:type="dxa"/>
            <w:shd w:val="clear" w:color="auto" w:fill="auto"/>
            <w:noWrap/>
            <w:vAlign w:val="center"/>
          </w:tcPr>
          <w:p w14:paraId="63DA82C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0.39</w:t>
            </w:r>
          </w:p>
        </w:tc>
        <w:tc>
          <w:tcPr>
            <w:tcW w:w="793" w:type="dxa"/>
            <w:shd w:val="clear" w:color="auto" w:fill="auto"/>
            <w:noWrap/>
            <w:vAlign w:val="center"/>
          </w:tcPr>
          <w:p w14:paraId="50D85E7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0.46</w:t>
            </w:r>
          </w:p>
        </w:tc>
        <w:tc>
          <w:tcPr>
            <w:tcW w:w="794" w:type="dxa"/>
            <w:shd w:val="clear" w:color="auto" w:fill="auto"/>
            <w:noWrap/>
            <w:vAlign w:val="center"/>
          </w:tcPr>
          <w:p w14:paraId="17ACE8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0.50</w:t>
            </w:r>
          </w:p>
        </w:tc>
        <w:tc>
          <w:tcPr>
            <w:tcW w:w="794" w:type="dxa"/>
            <w:shd w:val="clear" w:color="auto" w:fill="auto"/>
            <w:noWrap/>
            <w:vAlign w:val="center"/>
          </w:tcPr>
          <w:p w14:paraId="5F59A3F9" w14:textId="77777777" w:rsidR="00A974C3" w:rsidRPr="005E3758" w:rsidRDefault="00A974C3" w:rsidP="00404E5B">
            <w:pPr>
              <w:spacing w:line="240" w:lineRule="auto"/>
              <w:jc w:val="center"/>
              <w:rPr>
                <w:rFonts w:eastAsia="Times New Roman"/>
                <w:color w:val="000000"/>
              </w:rPr>
            </w:pPr>
          </w:p>
        </w:tc>
      </w:tr>
      <w:tr w:rsidR="00A974C3" w:rsidRPr="00112EF2" w14:paraId="2FC596A3" w14:textId="77777777" w:rsidTr="002418AD">
        <w:trPr>
          <w:trHeight w:val="338"/>
        </w:trPr>
        <w:tc>
          <w:tcPr>
            <w:tcW w:w="793" w:type="dxa"/>
            <w:vAlign w:val="center"/>
          </w:tcPr>
          <w:p w14:paraId="1875F911"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tcPr>
          <w:p w14:paraId="00E0B63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16.26</w:t>
            </w:r>
          </w:p>
        </w:tc>
        <w:tc>
          <w:tcPr>
            <w:tcW w:w="794" w:type="dxa"/>
            <w:shd w:val="clear" w:color="auto" w:fill="auto"/>
            <w:noWrap/>
            <w:vAlign w:val="center"/>
          </w:tcPr>
          <w:p w14:paraId="47BB99A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11.48</w:t>
            </w:r>
          </w:p>
        </w:tc>
        <w:tc>
          <w:tcPr>
            <w:tcW w:w="793" w:type="dxa"/>
            <w:vAlign w:val="center"/>
          </w:tcPr>
          <w:p w14:paraId="03015EB4"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0.59</w:t>
            </w:r>
          </w:p>
        </w:tc>
        <w:tc>
          <w:tcPr>
            <w:tcW w:w="794" w:type="dxa"/>
            <w:shd w:val="clear" w:color="auto" w:fill="auto"/>
            <w:noWrap/>
            <w:vAlign w:val="center"/>
          </w:tcPr>
          <w:p w14:paraId="669ADA9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0.31</w:t>
            </w:r>
          </w:p>
        </w:tc>
        <w:tc>
          <w:tcPr>
            <w:tcW w:w="794" w:type="dxa"/>
            <w:shd w:val="clear" w:color="auto" w:fill="auto"/>
            <w:noWrap/>
            <w:vAlign w:val="center"/>
          </w:tcPr>
          <w:p w14:paraId="5DC0730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0.58</w:t>
            </w:r>
          </w:p>
        </w:tc>
        <w:tc>
          <w:tcPr>
            <w:tcW w:w="793" w:type="dxa"/>
            <w:shd w:val="clear" w:color="auto" w:fill="auto"/>
            <w:noWrap/>
            <w:vAlign w:val="center"/>
          </w:tcPr>
          <w:p w14:paraId="3B08B4EC"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1.21</w:t>
            </w:r>
          </w:p>
        </w:tc>
        <w:tc>
          <w:tcPr>
            <w:tcW w:w="794" w:type="dxa"/>
            <w:shd w:val="clear" w:color="auto" w:fill="auto"/>
            <w:noWrap/>
            <w:vAlign w:val="center"/>
          </w:tcPr>
          <w:p w14:paraId="5811871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1.48</w:t>
            </w:r>
          </w:p>
        </w:tc>
        <w:tc>
          <w:tcPr>
            <w:tcW w:w="794" w:type="dxa"/>
            <w:shd w:val="clear" w:color="auto" w:fill="auto"/>
            <w:noWrap/>
            <w:vAlign w:val="center"/>
          </w:tcPr>
          <w:p w14:paraId="33796B62"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0.38</w:t>
            </w:r>
          </w:p>
        </w:tc>
        <w:tc>
          <w:tcPr>
            <w:tcW w:w="793" w:type="dxa"/>
            <w:shd w:val="clear" w:color="auto" w:fill="auto"/>
            <w:noWrap/>
            <w:vAlign w:val="center"/>
          </w:tcPr>
          <w:p w14:paraId="54194E2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0.43</w:t>
            </w:r>
          </w:p>
        </w:tc>
        <w:tc>
          <w:tcPr>
            <w:tcW w:w="794" w:type="dxa"/>
            <w:shd w:val="clear" w:color="auto" w:fill="auto"/>
            <w:noWrap/>
            <w:vAlign w:val="center"/>
          </w:tcPr>
          <w:p w14:paraId="69D7961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0.15</w:t>
            </w:r>
          </w:p>
        </w:tc>
        <w:tc>
          <w:tcPr>
            <w:tcW w:w="794" w:type="dxa"/>
            <w:shd w:val="clear" w:color="auto" w:fill="auto"/>
            <w:noWrap/>
            <w:vAlign w:val="center"/>
          </w:tcPr>
          <w:p w14:paraId="0EA6CAF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0.22</w:t>
            </w:r>
          </w:p>
        </w:tc>
      </w:tr>
      <w:tr w:rsidR="00A974C3" w:rsidRPr="00112EF2" w14:paraId="437C4112" w14:textId="77777777" w:rsidTr="002418AD">
        <w:trPr>
          <w:trHeight w:val="338"/>
        </w:trPr>
        <w:tc>
          <w:tcPr>
            <w:tcW w:w="793" w:type="dxa"/>
            <w:tcBorders>
              <w:bottom w:val="single" w:sz="4" w:space="0" w:color="auto"/>
            </w:tcBorders>
            <w:vAlign w:val="center"/>
          </w:tcPr>
          <w:p w14:paraId="4A30BF6F"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tcPr>
          <w:p w14:paraId="4B2CE57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14.21</w:t>
            </w:r>
          </w:p>
        </w:tc>
        <w:tc>
          <w:tcPr>
            <w:tcW w:w="794" w:type="dxa"/>
            <w:tcBorders>
              <w:bottom w:val="single" w:sz="4" w:space="0" w:color="auto"/>
            </w:tcBorders>
            <w:shd w:val="clear" w:color="auto" w:fill="auto"/>
            <w:noWrap/>
            <w:vAlign w:val="center"/>
          </w:tcPr>
          <w:p w14:paraId="146B951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12.33</w:t>
            </w:r>
          </w:p>
        </w:tc>
        <w:tc>
          <w:tcPr>
            <w:tcW w:w="793" w:type="dxa"/>
            <w:tcBorders>
              <w:bottom w:val="single" w:sz="4" w:space="0" w:color="auto"/>
            </w:tcBorders>
            <w:vAlign w:val="center"/>
          </w:tcPr>
          <w:p w14:paraId="7E4285AA" w14:textId="77777777" w:rsidR="00A974C3" w:rsidRPr="005E3758" w:rsidRDefault="00A974C3" w:rsidP="00404E5B">
            <w:pPr>
              <w:spacing w:line="240" w:lineRule="auto"/>
              <w:jc w:val="center"/>
              <w:rPr>
                <w:rFonts w:eastAsia="Times New Roman"/>
                <w:b/>
                <w:bCs/>
                <w:color w:val="000000"/>
              </w:rPr>
            </w:pPr>
            <w:r w:rsidRPr="009766C6">
              <w:rPr>
                <w:rFonts w:eastAsia="Times New Roman"/>
                <w:b/>
                <w:bCs/>
                <w:color w:val="000000"/>
              </w:rPr>
              <w:t>0.51</w:t>
            </w:r>
          </w:p>
        </w:tc>
        <w:tc>
          <w:tcPr>
            <w:tcW w:w="794" w:type="dxa"/>
            <w:tcBorders>
              <w:bottom w:val="single" w:sz="4" w:space="0" w:color="auto"/>
            </w:tcBorders>
            <w:shd w:val="clear" w:color="auto" w:fill="auto"/>
            <w:noWrap/>
            <w:vAlign w:val="center"/>
          </w:tcPr>
          <w:p w14:paraId="590EB87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0.46</w:t>
            </w:r>
          </w:p>
        </w:tc>
        <w:tc>
          <w:tcPr>
            <w:tcW w:w="794" w:type="dxa"/>
            <w:tcBorders>
              <w:bottom w:val="single" w:sz="4" w:space="0" w:color="auto"/>
            </w:tcBorders>
            <w:shd w:val="clear" w:color="auto" w:fill="auto"/>
            <w:noWrap/>
            <w:vAlign w:val="center"/>
          </w:tcPr>
          <w:p w14:paraId="24C710FC"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0.45</w:t>
            </w:r>
          </w:p>
        </w:tc>
        <w:tc>
          <w:tcPr>
            <w:tcW w:w="793" w:type="dxa"/>
            <w:tcBorders>
              <w:bottom w:val="single" w:sz="4" w:space="0" w:color="auto"/>
            </w:tcBorders>
            <w:shd w:val="clear" w:color="auto" w:fill="auto"/>
            <w:noWrap/>
            <w:vAlign w:val="center"/>
          </w:tcPr>
          <w:p w14:paraId="03E35B08"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1.82</w:t>
            </w:r>
          </w:p>
        </w:tc>
        <w:tc>
          <w:tcPr>
            <w:tcW w:w="794" w:type="dxa"/>
            <w:tcBorders>
              <w:bottom w:val="single" w:sz="4" w:space="0" w:color="auto"/>
            </w:tcBorders>
            <w:shd w:val="clear" w:color="auto" w:fill="auto"/>
            <w:noWrap/>
            <w:vAlign w:val="center"/>
          </w:tcPr>
          <w:p w14:paraId="4428005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2.02</w:t>
            </w:r>
          </w:p>
        </w:tc>
        <w:tc>
          <w:tcPr>
            <w:tcW w:w="794" w:type="dxa"/>
            <w:tcBorders>
              <w:bottom w:val="single" w:sz="4" w:space="0" w:color="auto"/>
            </w:tcBorders>
            <w:shd w:val="clear" w:color="auto" w:fill="auto"/>
            <w:noWrap/>
            <w:vAlign w:val="center"/>
          </w:tcPr>
          <w:p w14:paraId="4DA12F6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0.51</w:t>
            </w:r>
          </w:p>
        </w:tc>
        <w:tc>
          <w:tcPr>
            <w:tcW w:w="793" w:type="dxa"/>
            <w:tcBorders>
              <w:bottom w:val="single" w:sz="4" w:space="0" w:color="auto"/>
            </w:tcBorders>
            <w:shd w:val="clear" w:color="auto" w:fill="auto"/>
            <w:noWrap/>
            <w:vAlign w:val="center"/>
          </w:tcPr>
          <w:p w14:paraId="3BA3F4DB"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0.29</w:t>
            </w:r>
          </w:p>
        </w:tc>
        <w:tc>
          <w:tcPr>
            <w:tcW w:w="794" w:type="dxa"/>
            <w:tcBorders>
              <w:bottom w:val="single" w:sz="4" w:space="0" w:color="auto"/>
            </w:tcBorders>
            <w:shd w:val="clear" w:color="auto" w:fill="auto"/>
            <w:noWrap/>
            <w:vAlign w:val="center"/>
          </w:tcPr>
          <w:p w14:paraId="1BF5541F"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0.34</w:t>
            </w:r>
          </w:p>
        </w:tc>
        <w:tc>
          <w:tcPr>
            <w:tcW w:w="794" w:type="dxa"/>
            <w:tcBorders>
              <w:bottom w:val="single" w:sz="4" w:space="0" w:color="auto"/>
            </w:tcBorders>
            <w:shd w:val="clear" w:color="auto" w:fill="auto"/>
            <w:noWrap/>
            <w:vAlign w:val="center"/>
          </w:tcPr>
          <w:p w14:paraId="2DA8E59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0.24</w:t>
            </w:r>
          </w:p>
        </w:tc>
      </w:tr>
    </w:tbl>
    <w:p w14:paraId="57125648" w14:textId="405FAF3A" w:rsidR="00A974C3" w:rsidRDefault="009A4EF1" w:rsidP="009A4EF1">
      <w:pPr>
        <w:spacing w:line="240" w:lineRule="auto"/>
      </w:pPr>
      <w:r>
        <w:rPr>
          <w:rFonts w:eastAsia="Times New Roman"/>
          <w:i/>
          <w:iCs/>
          <w:color w:val="000000"/>
        </w:rPr>
        <w:t>Note</w:t>
      </w:r>
      <w:r>
        <w:rPr>
          <w:rFonts w:eastAsia="Times New Roman"/>
          <w:color w:val="000000"/>
        </w:rPr>
        <w:t xml:space="preserve">. The estimated proportion of guesses </w:t>
      </w:r>
      <w:r w:rsidRPr="009A4EF1">
        <w:rPr>
          <w:rFonts w:eastAsia="Times New Roman"/>
          <w:color w:val="000000"/>
        </w:rPr>
        <w:t>(</w:t>
      </w:r>
      <w:r w:rsidRPr="009A4EF1">
        <w:t>β</w:t>
      </w:r>
      <w:r>
        <w:t>, boldface) decreases when comparing Model 1, with no intrusions, to Model 3 with flat intrusions. However, subsequent gradient elaborations on the intrusion component do not further decrease the estimated proportion of guesses.</w:t>
      </w:r>
    </w:p>
    <w:p w14:paraId="31D22A0D" w14:textId="77777777" w:rsidR="009A4EF1" w:rsidRPr="009A4EF1" w:rsidRDefault="009A4EF1" w:rsidP="009A4EF1">
      <w:pPr>
        <w:spacing w:line="240" w:lineRule="auto"/>
        <w:rPr>
          <w:rFonts w:eastAsia="Times New Roman"/>
          <w:color w:val="000000"/>
        </w:rPr>
      </w:pPr>
    </w:p>
    <w:p w14:paraId="3B15395F" w14:textId="31C78FC7" w:rsidR="001A3E1D" w:rsidRPr="00CE6F94" w:rsidRDefault="0000108E" w:rsidP="0000108E">
      <w:pPr>
        <w:ind w:firstLine="720"/>
      </w:pPr>
      <w:ins w:id="1014" w:author="Jason Zhou" w:date="2022-04-06T11:06:00Z">
        <w:r>
          <w:t xml:space="preserve">Having established that intrusions do contribute to errors, we now </w:t>
        </w:r>
      </w:ins>
      <w:ins w:id="1015" w:author="Jason Zhou" w:date="2022-04-06T11:07:00Z">
        <w:r>
          <w:t xml:space="preserve">consider refinements of the intrusion component </w:t>
        </w:r>
      </w:ins>
      <w:ins w:id="1016" w:author="Jason Zhou" w:date="2022-04-06T11:08:00Z">
        <w:r>
          <w:t>of the model so that the probability of intrusions sys</w:t>
        </w:r>
      </w:ins>
      <w:ins w:id="1017" w:author="Jason Zhou" w:date="2022-04-06T11:09:00Z">
        <w:r>
          <w:t>tematically vary with similarity with the target item.</w:t>
        </w:r>
      </w:ins>
      <w:r w:rsidR="00D60AF7">
        <w:t xml:space="preserve"> </w:t>
      </w:r>
      <w:ins w:id="1018" w:author="Jason Zhou" w:date="2022-04-06T11:09:00Z">
        <w:r>
          <w:t xml:space="preserve">The base Intrusion + Guess, Temporal Gradient, and Spatiotemporal Gradient models </w:t>
        </w:r>
      </w:ins>
      <w:r w:rsidR="00D60AF7">
        <w:t xml:space="preserve">make visually indistinguishable predictions about the overall distribution of response errors (Figure </w:t>
      </w:r>
      <w:r w:rsidR="00337A16">
        <w:t>6</w:t>
      </w:r>
      <w:r w:rsidR="00656497">
        <w:t>A</w:t>
      </w:r>
      <w:r w:rsidR="00D60AF7">
        <w:t>)</w:t>
      </w:r>
      <w:r w:rsidR="00F57983">
        <w:t xml:space="preserve"> </w:t>
      </w:r>
      <w:ins w:id="1019" w:author="Jason Zhou" w:date="2022-04-05T18:31:00Z">
        <w:r w:rsidR="00F57983">
          <w:t xml:space="preserve">as well as the overall recentered errors (Figure </w:t>
        </w:r>
      </w:ins>
      <w:r w:rsidR="00337A16">
        <w:t>6</w:t>
      </w:r>
      <w:r w:rsidR="00656497">
        <w:t>B</w:t>
      </w:r>
      <w:ins w:id="1020" w:author="Jason Zhou" w:date="2022-04-05T18:31:00Z">
        <w:r w:rsidR="00F57983">
          <w:t xml:space="preserve">). </w:t>
        </w:r>
      </w:ins>
      <w:r w:rsidR="00D60AF7">
        <w:t xml:space="preserve">Instead, the effect of different intrusion probability gradients can be seen in the recentered data in Figure </w:t>
      </w:r>
      <w:r w:rsidR="00337A16">
        <w:t>6</w:t>
      </w:r>
      <w:r w:rsidR="000542FA">
        <w:t>C</w:t>
      </w:r>
      <w:r w:rsidR="00F57983">
        <w:t xml:space="preserve">, which </w:t>
      </w:r>
      <w:ins w:id="1021" w:author="Jason Zhou" w:date="2022-04-03T11:15:00Z">
        <w:r w:rsidR="00D60AF7">
          <w:rPr>
            <w:noProof/>
          </w:rPr>
          <w:t xml:space="preserve">splits the recentered data by the lag and direction of the intrusion for each trial. </w:t>
        </w:r>
        <w:r w:rsidR="00D60AF7">
          <w:rPr>
            <w:noProof/>
          </w:rPr>
          <w:lastRenderedPageBreak/>
          <w:t xml:space="preserve">Central tendency, and hence evidence for intrusions, is stronger in the forwards direction and decreases </w:t>
        </w:r>
        <w:commentRangeStart w:id="1022"/>
        <w:r w:rsidR="00D60AF7">
          <w:rPr>
            <w:noProof/>
          </w:rPr>
          <w:t>with higher absolute lag, where lag is defined as the number of positions in the study list separating the two items.</w:t>
        </w:r>
        <w:commentRangeEnd w:id="1022"/>
        <w:r w:rsidR="00D60AF7">
          <w:rPr>
            <w:rStyle w:val="CommentReference"/>
          </w:rPr>
          <w:commentReference w:id="1022"/>
        </w:r>
        <w:r w:rsidR="00D60AF7">
          <w:rPr>
            <w:noProof/>
          </w:rPr>
          <w:t xml:space="preserve"> </w:t>
        </w:r>
      </w:ins>
      <w:r w:rsidR="00D60AF7">
        <w:t xml:space="preserve">Because </w:t>
      </w:r>
      <w:r>
        <w:t>the Intrusion + Guess</w:t>
      </w:r>
      <w:r w:rsidR="00D60AF7">
        <w:t xml:space="preserve"> assumes that intrusions are equally likely from all </w:t>
      </w:r>
      <w:proofErr w:type="spellStart"/>
      <w:r w:rsidR="007A1F9F">
        <w:t>non target</w:t>
      </w:r>
      <w:proofErr w:type="spellEnd"/>
      <w:r w:rsidR="00D60AF7">
        <w:t xml:space="preserve"> items, there is no relationship between lag magnitude or direction and how pronounced the central tendency is in the recentered data. In contrast, </w:t>
      </w:r>
      <w:r w:rsidR="00044FA2">
        <w:t>the Temporal and Spatiotemporal models</w:t>
      </w:r>
      <w:r w:rsidR="00D60AF7">
        <w:t xml:space="preserve"> predict fewer intrusions from greater lags and from backwards lags, a pattern which is present in the data (Figure </w:t>
      </w:r>
      <w:ins w:id="1023" w:author="Jason Zhou" w:date="2022-04-12T17:20:00Z">
        <w:r w:rsidR="00DF5B7E">
          <w:t>6C</w:t>
        </w:r>
      </w:ins>
      <w:r w:rsidR="00D60AF7">
        <w:t>).</w:t>
      </w:r>
      <w:ins w:id="1024" w:author="Jason Zhou" w:date="2022-04-05T18:03:00Z">
        <w:r w:rsidR="00220E9F">
          <w:t xml:space="preserve"> </w:t>
        </w:r>
      </w:ins>
      <w:commentRangeStart w:id="1025"/>
      <w:ins w:id="1026" w:author="Jason Zhou" w:date="2022-04-05T18:20:00Z">
        <w:r w:rsidR="001A3E1D">
          <w:t>We also fit further elaborations to the intrusion component of the Spatiotemporal model (</w:t>
        </w:r>
        <w:proofErr w:type="gramStart"/>
        <w:r w:rsidR="001A3E1D">
          <w:t>i.e.</w:t>
        </w:r>
        <w:proofErr w:type="gramEnd"/>
        <w:r w:rsidR="001A3E1D">
          <w:t xml:space="preserve"> the Orthographic, Semantic, and Four-Factor models) which did not substantially improve the fit of the model to outweigh the AIC penalty associated with the additional parameters of each of these models. We have excluded the predictions of these models </w:t>
        </w:r>
      </w:ins>
      <w:ins w:id="1027" w:author="Jason Zhou" w:date="2022-04-06T12:12:00Z">
        <w:r w:rsidR="005D339E">
          <w:t>from</w:t>
        </w:r>
      </w:ins>
      <w:ins w:id="1028" w:author="Jason Zhou" w:date="2022-04-05T18:20:00Z">
        <w:r w:rsidR="001A3E1D">
          <w:t xml:space="preserve"> Figures </w:t>
        </w:r>
      </w:ins>
      <w:r w:rsidR="00337A16">
        <w:t>6</w:t>
      </w:r>
      <w:ins w:id="1029" w:author="Jason Zhou" w:date="2022-04-05T18:20:00Z">
        <w:r w:rsidR="001A3E1D">
          <w:t xml:space="preserve"> and </w:t>
        </w:r>
      </w:ins>
      <w:r w:rsidR="00337A16">
        <w:t>7</w:t>
      </w:r>
      <w:ins w:id="1030" w:author="Jason Zhou" w:date="2022-04-05T18:20:00Z">
        <w:r w:rsidR="001A3E1D">
          <w:t xml:space="preserve"> to </w:t>
        </w:r>
        <w:proofErr w:type="gramStart"/>
        <w:r w:rsidR="001A3E1D">
          <w:t>more clearly illustrate the differences</w:t>
        </w:r>
        <w:proofErr w:type="gramEnd"/>
        <w:r w:rsidR="001A3E1D">
          <w:t xml:space="preserve"> between the Intrusion + Guess, Temporal, and Spatiotemporal models.</w:t>
        </w:r>
        <w:commentRangeEnd w:id="1025"/>
        <w:r w:rsidR="001A3E1D">
          <w:rPr>
            <w:rStyle w:val="CommentReference"/>
          </w:rPr>
          <w:commentReference w:id="1025"/>
        </w:r>
      </w:ins>
    </w:p>
    <w:p w14:paraId="65D162E6" w14:textId="2EB19123" w:rsidR="00337A16" w:rsidRDefault="00337A16" w:rsidP="00337A16">
      <w:pPr>
        <w:pStyle w:val="Caption"/>
        <w:keepNext/>
      </w:pPr>
      <w:r>
        <w:t xml:space="preserve">Figure </w:t>
      </w:r>
      <w:fldSimple w:instr=" SEQ Figure \* ARABIC ">
        <w:r>
          <w:rPr>
            <w:noProof/>
          </w:rPr>
          <w:t>6</w:t>
        </w:r>
      </w:fldSimple>
    </w:p>
    <w:p w14:paraId="6D19C64D" w14:textId="7F9CA245" w:rsidR="00337A16" w:rsidRPr="00337A16" w:rsidRDefault="00337A16" w:rsidP="00337A16">
      <w:pPr>
        <w:spacing w:line="240" w:lineRule="auto"/>
        <w:rPr>
          <w:i/>
          <w:iCs/>
        </w:rPr>
      </w:pPr>
      <w:r>
        <w:rPr>
          <w:i/>
          <w:iCs/>
        </w:rPr>
        <w:t xml:space="preserve">Model Fits to Distances between Response Angles and </w:t>
      </w:r>
      <w:del w:id="1031" w:author="Jason Zhou" w:date="2022-04-10T12:47:00Z">
        <w:r w:rsidDel="007A1F9F">
          <w:rPr>
            <w:i/>
            <w:iCs/>
          </w:rPr>
          <w:delText>Non-target</w:delText>
        </w:r>
      </w:del>
      <w:ins w:id="1032" w:author="Jason Zhou" w:date="2022-04-10T12:47:00Z">
        <w:r>
          <w:rPr>
            <w:i/>
            <w:iCs/>
          </w:rPr>
          <w:t>Non target</w:t>
        </w:r>
      </w:ins>
      <w:r>
        <w:rPr>
          <w:i/>
          <w:iCs/>
        </w:rPr>
        <w:t xml:space="preserve"> Angles by Direction and Lag</w:t>
      </w:r>
    </w:p>
    <w:p w14:paraId="46F8638F" w14:textId="348B49C9" w:rsidR="00D60AF7" w:rsidRPr="002418AD" w:rsidRDefault="00D60AF7" w:rsidP="00780FDA">
      <w:pPr>
        <w:spacing w:line="240" w:lineRule="auto"/>
        <w:rPr>
          <w:rFonts w:eastAsia="Times New Roman"/>
          <w:color w:val="000000"/>
        </w:rPr>
      </w:pPr>
      <w:r>
        <w:rPr>
          <w:noProof/>
        </w:rPr>
        <w:lastRenderedPageBreak/>
        <w:drawing>
          <wp:anchor distT="0" distB="0" distL="114300" distR="114300" simplePos="0" relativeHeight="251658240" behindDoc="0" locked="0" layoutInCell="1" allowOverlap="1" wp14:anchorId="3E96941B" wp14:editId="41F9C5F3">
            <wp:simplePos x="0" y="0"/>
            <wp:positionH relativeFrom="margin">
              <wp:align>left</wp:align>
            </wp:positionH>
            <wp:positionV relativeFrom="paragraph">
              <wp:posOffset>0</wp:posOffset>
            </wp:positionV>
            <wp:extent cx="5958205" cy="4944110"/>
            <wp:effectExtent l="0" t="0" r="444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8397" cy="4952220"/>
                    </a:xfrm>
                    <a:prstGeom prst="rect">
                      <a:avLst/>
                    </a:prstGeom>
                  </pic:spPr>
                </pic:pic>
              </a:graphicData>
            </a:graphic>
            <wp14:sizeRelH relativeFrom="page">
              <wp14:pctWidth>0</wp14:pctWidth>
            </wp14:sizeRelH>
            <wp14:sizeRelV relativeFrom="page">
              <wp14:pctHeight>0</wp14:pctHeight>
            </wp14:sizeRelV>
          </wp:anchor>
        </w:drawing>
      </w:r>
      <w:r w:rsidR="002418AD">
        <w:rPr>
          <w:rFonts w:eastAsia="Times New Roman"/>
          <w:i/>
          <w:iCs/>
          <w:color w:val="000000"/>
        </w:rPr>
        <w:t xml:space="preserve">Note. </w:t>
      </w:r>
      <w:r w:rsidR="002418AD">
        <w:rPr>
          <w:rFonts w:eastAsia="Times New Roman"/>
          <w:color w:val="000000"/>
        </w:rPr>
        <w:t xml:space="preserve">Panel A shows the distribution of response errors measured between the response angle and the target angle on each trial. Panel B shows the distribution of errors measured from the response angle and each of the </w:t>
      </w:r>
      <w:proofErr w:type="spellStart"/>
      <w:r w:rsidR="002418AD">
        <w:rPr>
          <w:rFonts w:eastAsia="Times New Roman"/>
          <w:color w:val="000000"/>
        </w:rPr>
        <w:t>non target</w:t>
      </w:r>
      <w:proofErr w:type="spellEnd"/>
      <w:r w:rsidR="002418AD">
        <w:rPr>
          <w:rFonts w:eastAsia="Times New Roman"/>
          <w:color w:val="000000"/>
        </w:rPr>
        <w:t xml:space="preserve"> angles in the studied list. </w:t>
      </w:r>
      <w:r w:rsidR="00780FDA">
        <w:rPr>
          <w:rFonts w:eastAsia="Times New Roman"/>
          <w:color w:val="000000"/>
        </w:rPr>
        <w:t xml:space="preserve">Like Panel B, </w:t>
      </w:r>
      <w:r w:rsidR="002418AD">
        <w:rPr>
          <w:rFonts w:eastAsia="Times New Roman"/>
          <w:color w:val="000000"/>
        </w:rPr>
        <w:t xml:space="preserve">Panel C </w:t>
      </w:r>
      <w:r w:rsidR="00780FDA">
        <w:rPr>
          <w:rFonts w:eastAsia="Times New Roman"/>
          <w:color w:val="000000"/>
        </w:rPr>
        <w:t xml:space="preserve">also shows errors relative to </w:t>
      </w:r>
      <w:proofErr w:type="spellStart"/>
      <w:r w:rsidR="00780FDA">
        <w:rPr>
          <w:rFonts w:eastAsia="Times New Roman"/>
          <w:color w:val="000000"/>
        </w:rPr>
        <w:t>non target</w:t>
      </w:r>
      <w:proofErr w:type="spellEnd"/>
      <w:r w:rsidR="00780FDA">
        <w:rPr>
          <w:rFonts w:eastAsia="Times New Roman"/>
          <w:color w:val="000000"/>
        </w:rPr>
        <w:t xml:space="preserve"> angles, but these distributions are conditioned on the lag, or the number of positions separating each non target angle and the target angle.</w:t>
      </w:r>
    </w:p>
    <w:p w14:paraId="31B75471" w14:textId="42F2AE58" w:rsidR="00D15385" w:rsidRPr="00A974C3" w:rsidRDefault="00D15385" w:rsidP="00A974C3">
      <w:pPr>
        <w:rPr>
          <w:rFonts w:eastAsia="Times New Roman"/>
          <w:color w:val="000000"/>
        </w:rPr>
      </w:pPr>
    </w:p>
    <w:p w14:paraId="6837C1F7" w14:textId="1C3E3489" w:rsidR="00DF26CB" w:rsidRPr="00D95681" w:rsidRDefault="00D15385" w:rsidP="00D15385">
      <w:pPr>
        <w:rPr>
          <w:i/>
          <w:iCs/>
        </w:rPr>
      </w:pPr>
      <w:r>
        <w:tab/>
        <w:t xml:space="preserve">Another qualitative advantage of the </w:t>
      </w:r>
      <w:r w:rsidR="0000108E">
        <w:t>Temporal and Spatiotemporal models</w:t>
      </w:r>
      <w:r>
        <w:t xml:space="preserve"> </w:t>
      </w:r>
      <w:r w:rsidR="00D60AF7">
        <w:t xml:space="preserve">over the </w:t>
      </w:r>
      <w:r w:rsidR="0000108E">
        <w:t xml:space="preserve">Intrusion + Guess </w:t>
      </w:r>
      <w:r w:rsidR="00D60AF7">
        <w:t xml:space="preserve">model </w:t>
      </w:r>
      <w:r>
        <w:t xml:space="preserve">is that they </w:t>
      </w:r>
      <w:r w:rsidR="00CD7CD8">
        <w:t xml:space="preserve">naturally </w:t>
      </w:r>
      <w:r>
        <w:t xml:space="preserve">predict a serial position effect, with lower response error for items at the start and end of the study list (Figure </w:t>
      </w:r>
      <w:r w:rsidR="00CD7CD8">
        <w:t>5</w:t>
      </w:r>
      <w:r>
        <w:t xml:space="preserve">). The reason the gradient models make this prediction is the effect of the boundary at the ends of the list. For example, given that the greatest proportion of intrusions come from a lag of +1, then naturally the summed probability of intrusions is lowest for trials in which no items appear immediately after the target, </w:t>
      </w:r>
      <w:proofErr w:type="gramStart"/>
      <w:r>
        <w:lastRenderedPageBreak/>
        <w:t>i.e.</w:t>
      </w:r>
      <w:proofErr w:type="gramEnd"/>
      <w:r>
        <w:t xml:space="preserve"> the final trial in position 10.</w:t>
      </w:r>
      <w:ins w:id="1033" w:author="Jason Zhou" w:date="2022-04-07T11:55:00Z">
        <w:r w:rsidR="0076442A">
          <w:t xml:space="preserve"> Furthermore,</w:t>
        </w:r>
      </w:ins>
      <w:ins w:id="1034" w:author="Jason Zhou" w:date="2022-04-07T11:58:00Z">
        <w:r w:rsidR="00DF26CB">
          <w:t xml:space="preserve"> the temporal model overpredicts the strength of the serial position effect, particularly in overestimating errors for midlist items. In the spatiotemporal model, </w:t>
        </w:r>
      </w:ins>
      <w:ins w:id="1035" w:author="Jason Zhou" w:date="2022-04-07T11:55:00Z">
        <w:r w:rsidR="0076442A">
          <w:t xml:space="preserve">because </w:t>
        </w:r>
      </w:ins>
      <w:ins w:id="1036" w:author="Jason Zhou" w:date="2022-04-07T11:56:00Z">
        <w:r w:rsidR="0076442A">
          <w:t xml:space="preserve">intrusions from spatially closer </w:t>
        </w:r>
      </w:ins>
      <w:ins w:id="1037" w:author="Jason Zhou" w:date="2022-04-10T12:47:00Z">
        <w:r w:rsidR="007A1F9F">
          <w:t>non target</w:t>
        </w:r>
      </w:ins>
      <w:ins w:id="1038" w:author="Jason Zhou" w:date="2022-04-07T11:56:00Z">
        <w:r w:rsidR="0076442A">
          <w:t>s result in less response error, as measured from the target, overall response error is lower for the spatiotemporal model</w:t>
        </w:r>
      </w:ins>
      <w:ins w:id="1039" w:author="Jason Zhou" w:date="2022-04-07T11:57:00Z">
        <w:r w:rsidR="00DF26CB">
          <w:t xml:space="preserve"> than for the temporal model</w:t>
        </w:r>
      </w:ins>
      <w:ins w:id="1040" w:author="Jason Zhou" w:date="2022-04-07T11:59:00Z">
        <w:r w:rsidR="00DF26CB">
          <w:t xml:space="preserve">, which in turn provides a better </w:t>
        </w:r>
      </w:ins>
      <w:ins w:id="1041" w:author="Jason Zhou" w:date="2022-04-07T12:04:00Z">
        <w:r w:rsidR="00CD7CD8">
          <w:t>prediction</w:t>
        </w:r>
      </w:ins>
      <w:ins w:id="1042" w:author="Jason Zhou" w:date="2022-04-07T11:59:00Z">
        <w:r w:rsidR="00DF26CB">
          <w:t xml:space="preserve"> of the pattern of average errors across study list positions</w:t>
        </w:r>
      </w:ins>
      <w:ins w:id="1043" w:author="Jason Zhou" w:date="2022-04-07T11:57:00Z">
        <w:r w:rsidR="00DF26CB">
          <w:t xml:space="preserve">. </w:t>
        </w:r>
      </w:ins>
    </w:p>
    <w:p w14:paraId="74DEDFBC" w14:textId="6AA21C66" w:rsidR="00337A16" w:rsidRDefault="00337A16" w:rsidP="00337A16">
      <w:pPr>
        <w:pStyle w:val="Caption"/>
        <w:keepNext/>
      </w:pPr>
      <w:r>
        <w:t xml:space="preserve">Figure </w:t>
      </w:r>
      <w:fldSimple w:instr=" SEQ Figure \* ARABIC ">
        <w:r>
          <w:rPr>
            <w:noProof/>
          </w:rPr>
          <w:t>7</w:t>
        </w:r>
      </w:fldSimple>
    </w:p>
    <w:p w14:paraId="68285CAE" w14:textId="6F786111" w:rsidR="00337A16" w:rsidRPr="00337A16" w:rsidRDefault="00337A16" w:rsidP="00337A16">
      <w:r>
        <w:rPr>
          <w:i/>
          <w:iCs/>
        </w:rPr>
        <w:t>Average Response Error Across Target Serial Positions</w:t>
      </w:r>
    </w:p>
    <w:p w14:paraId="7D4877E7" w14:textId="70D229EE" w:rsidR="00D15385" w:rsidRDefault="00DF26CB" w:rsidP="00D15385">
      <w:commentRangeStart w:id="1044"/>
      <w:r>
        <w:rPr>
          <w:noProof/>
        </w:rPr>
        <w:drawing>
          <wp:inline distT="0" distB="0" distL="0" distR="0" wp14:anchorId="499F7BBB" wp14:editId="20697EC5">
            <wp:extent cx="5448300" cy="2802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62859" cy="2810221"/>
                    </a:xfrm>
                    <a:prstGeom prst="rect">
                      <a:avLst/>
                    </a:prstGeom>
                  </pic:spPr>
                </pic:pic>
              </a:graphicData>
            </a:graphic>
          </wp:inline>
        </w:drawing>
      </w:r>
      <w:commentRangeEnd w:id="1044"/>
      <w:r w:rsidR="00DF5B7E">
        <w:rPr>
          <w:rStyle w:val="CommentReference"/>
        </w:rPr>
        <w:commentReference w:id="1044"/>
      </w:r>
    </w:p>
    <w:p w14:paraId="37299B51" w14:textId="46E615F2" w:rsidR="00A40519" w:rsidRDefault="00D15385">
      <w:pPr>
        <w:spacing w:line="240" w:lineRule="auto"/>
        <w:pPrChange w:id="1045" w:author="Jason Zhou" w:date="2022-04-12T18:05:00Z">
          <w:pPr>
            <w:spacing w:line="360" w:lineRule="auto"/>
          </w:pPr>
        </w:pPrChange>
      </w:pPr>
      <w:r>
        <w:rPr>
          <w:i/>
          <w:iCs/>
        </w:rPr>
        <w:t>Note</w:t>
      </w:r>
      <w:commentRangeStart w:id="1046"/>
      <w:r>
        <w:t xml:space="preserve">. Model predictions are represented by a loess curve through the average error of simulated data </w:t>
      </w:r>
      <w:r w:rsidR="00CC18D4">
        <w:t>conditioned on</w:t>
      </w:r>
      <w:r>
        <w:t xml:space="preserve"> serial position.</w:t>
      </w:r>
      <w:commentRangeEnd w:id="1046"/>
      <w:r>
        <w:rPr>
          <w:rStyle w:val="CommentReference"/>
        </w:rPr>
        <w:commentReference w:id="1046"/>
      </w:r>
      <w:r w:rsidR="00CC18D4">
        <w:t xml:space="preserve"> Grey lines represent 95% confidence intervals, which were calculate</w:t>
      </w:r>
      <w:r w:rsidR="000542FA">
        <w:t>d using bootstrap sampling.</w:t>
      </w:r>
    </w:p>
    <w:p w14:paraId="23EDE575" w14:textId="77777777" w:rsidR="001A3E1D" w:rsidRPr="001A3E1D" w:rsidRDefault="001A3E1D" w:rsidP="001A3E1D">
      <w:pPr>
        <w:spacing w:line="360" w:lineRule="auto"/>
      </w:pPr>
    </w:p>
    <w:p w14:paraId="09008998" w14:textId="42F41E9E" w:rsidR="002256FD" w:rsidRPr="00D15385" w:rsidRDefault="000C6E73" w:rsidP="006C54C5">
      <w:pPr>
        <w:ind w:firstLine="720"/>
        <w:rPr>
          <w:rFonts w:eastAsia="Times New Roman"/>
          <w:color w:val="000000"/>
        </w:rPr>
      </w:pPr>
      <w:r>
        <w:rPr>
          <w:rFonts w:eastAsia="Times New Roman"/>
          <w:color w:val="000000"/>
        </w:rPr>
        <w:t>Despite the</w:t>
      </w:r>
      <w:r w:rsidR="00D3334C">
        <w:rPr>
          <w:rFonts w:eastAsia="Times New Roman"/>
          <w:color w:val="000000"/>
        </w:rPr>
        <w:t>se</w:t>
      </w:r>
      <w:r>
        <w:rPr>
          <w:rFonts w:eastAsia="Times New Roman"/>
          <w:color w:val="000000"/>
        </w:rPr>
        <w:t xml:space="preserve"> qualitative advantages of the </w:t>
      </w:r>
      <w:r w:rsidR="00D3334C">
        <w:rPr>
          <w:rFonts w:eastAsia="Times New Roman"/>
          <w:color w:val="000000"/>
        </w:rPr>
        <w:t xml:space="preserve">intrusion gradient </w:t>
      </w:r>
      <w:r>
        <w:rPr>
          <w:rFonts w:eastAsia="Times New Roman"/>
          <w:color w:val="000000"/>
        </w:rPr>
        <w:t>model</w:t>
      </w:r>
      <w:r w:rsidR="00D3334C">
        <w:rPr>
          <w:rFonts w:eastAsia="Times New Roman"/>
          <w:color w:val="000000"/>
        </w:rPr>
        <w:t>s</w:t>
      </w:r>
      <w:r>
        <w:rPr>
          <w:rFonts w:eastAsia="Times New Roman"/>
          <w:color w:val="000000"/>
        </w:rPr>
        <w:t xml:space="preserve"> over the flat Intrusions + Guess model, the latter </w:t>
      </w:r>
      <w:r w:rsidR="00D15385">
        <w:rPr>
          <w:rFonts w:eastAsia="Times New Roman"/>
          <w:color w:val="000000"/>
        </w:rPr>
        <w:t xml:space="preserve">is preferred in a quantitative sense </w:t>
      </w:r>
      <w:proofErr w:type="gramStart"/>
      <w:r w:rsidR="00D15385">
        <w:rPr>
          <w:rFonts w:eastAsia="Times New Roman"/>
          <w:color w:val="000000"/>
        </w:rPr>
        <w:t>on the basis of</w:t>
      </w:r>
      <w:proofErr w:type="gramEnd"/>
      <w:r w:rsidR="00D15385">
        <w:rPr>
          <w:rFonts w:eastAsia="Times New Roman"/>
          <w:color w:val="000000"/>
        </w:rPr>
        <w:t xml:space="preserve"> the Akaike information criterion (AIC). </w:t>
      </w:r>
      <w:r w:rsidR="00990164">
        <w:t>Models were fit on an individual level</w:t>
      </w:r>
      <w:r w:rsidR="001E01E7">
        <w:t xml:space="preserve"> data</w:t>
      </w:r>
      <w:r w:rsidR="00990164">
        <w:t xml:space="preserve">, and the relative performance of the models </w:t>
      </w:r>
      <w:r w:rsidR="001E01E7">
        <w:t>summed over</w:t>
      </w:r>
      <w:r w:rsidR="00990164">
        <w:t xml:space="preserve"> participant</w:t>
      </w:r>
      <w:r w:rsidR="001E01E7">
        <w:t>s</w:t>
      </w:r>
      <w:r w:rsidR="00990164">
        <w:t xml:space="preserve"> is shown in Table </w:t>
      </w:r>
      <w:r w:rsidR="001A3E1D">
        <w:t>3</w:t>
      </w:r>
      <w:r w:rsidR="00990164">
        <w:t xml:space="preserve">. </w:t>
      </w:r>
      <w:ins w:id="1047" w:author="Jason Zhou" w:date="2022-04-12T18:01:00Z">
        <w:r w:rsidR="006C54C5">
          <w:t>Alongside the raw AIC values</w:t>
        </w:r>
      </w:ins>
      <w:ins w:id="1048" w:author="Jason Zhou" w:date="2022-04-12T18:02:00Z">
        <w:r w:rsidR="006C54C5">
          <w:t xml:space="preserve"> summed over participants</w:t>
        </w:r>
      </w:ins>
      <w:ins w:id="1049" w:author="Jason Zhou" w:date="2022-04-12T18:01:00Z">
        <w:r w:rsidR="006C54C5">
          <w:t xml:space="preserve">, we also </w:t>
        </w:r>
      </w:ins>
      <w:ins w:id="1050" w:author="Jason Zhou" w:date="2022-04-12T18:02:00Z">
        <w:r w:rsidR="006C54C5">
          <w:t xml:space="preserve">show the difference between each model and the </w:t>
        </w:r>
        <w:r w:rsidR="006C54C5">
          <w:lastRenderedPageBreak/>
          <w:t xml:space="preserve">best fitting model </w:t>
        </w:r>
        <w:r w:rsidR="006C54C5">
          <w:rPr>
            <w:rFonts w:eastAsia="Times New Roman"/>
            <w:color w:val="000000"/>
          </w:rPr>
          <w:t>ΔΣAIC</w:t>
        </w:r>
      </w:ins>
      <w:ins w:id="1051" w:author="Jason Zhou" w:date="2022-04-13T10:23:00Z">
        <w:r w:rsidR="00B21986">
          <w:rPr>
            <w:rFonts w:eastAsia="Times New Roman"/>
            <w:color w:val="000000"/>
          </w:rPr>
          <w:t>. T</w:t>
        </w:r>
      </w:ins>
      <w:ins w:id="1052" w:author="Jason Zhou" w:date="2022-04-12T18:02:00Z">
        <w:r w:rsidR="006C54C5">
          <w:rPr>
            <w:rFonts w:eastAsia="Times New Roman"/>
            <w:color w:val="000000"/>
          </w:rPr>
          <w:t>he</w:t>
        </w:r>
      </w:ins>
      <w:ins w:id="1053" w:author="Jason Zhou" w:date="2022-04-12T18:04:00Z">
        <w:r w:rsidR="006C54C5">
          <w:rPr>
            <w:rFonts w:eastAsia="Times New Roman"/>
            <w:color w:val="000000"/>
          </w:rPr>
          <w:t xml:space="preserve">se values </w:t>
        </w:r>
      </w:ins>
      <w:ins w:id="1054" w:author="Jason Zhou" w:date="2022-04-13T10:23:00Z">
        <w:r w:rsidR="00B21986">
          <w:rPr>
            <w:rFonts w:eastAsia="Times New Roman"/>
            <w:color w:val="000000"/>
          </w:rPr>
          <w:t xml:space="preserve">are also </w:t>
        </w:r>
      </w:ins>
      <w:ins w:id="1055" w:author="Jason Zhou" w:date="2022-04-12T18:04:00Z">
        <w:r w:rsidR="006C54C5">
          <w:rPr>
            <w:rFonts w:eastAsia="Times New Roman"/>
            <w:color w:val="000000"/>
          </w:rPr>
          <w:t>transformed into</w:t>
        </w:r>
      </w:ins>
      <w:ins w:id="1056" w:author="Jason Zhou" w:date="2022-04-12T18:02:00Z">
        <w:r w:rsidR="006C54C5">
          <w:rPr>
            <w:rFonts w:eastAsia="Times New Roman"/>
            <w:color w:val="000000"/>
          </w:rPr>
          <w:t xml:space="preserve"> A</w:t>
        </w:r>
      </w:ins>
      <w:ins w:id="1057" w:author="Jason Zhou" w:date="2022-04-12T18:03:00Z">
        <w:r w:rsidR="006C54C5">
          <w:rPr>
            <w:rFonts w:eastAsia="Times New Roman"/>
            <w:color w:val="000000"/>
          </w:rPr>
          <w:t xml:space="preserve">kaike weights, </w:t>
        </w:r>
        <w:r w:rsidR="006C54C5">
          <w:rPr>
            <w:i/>
            <w:iCs/>
          </w:rPr>
          <w:t>w</w:t>
        </w:r>
        <w:r w:rsidR="006C54C5">
          <w:t>(AIC)</w:t>
        </w:r>
      </w:ins>
      <w:ins w:id="1058" w:author="Jason Zhou" w:date="2022-04-12T18:04:00Z">
        <w:r w:rsidR="006C54C5">
          <w:t>, whic</w:t>
        </w:r>
      </w:ins>
      <w:ins w:id="1059" w:author="Jason Zhou" w:date="2022-04-10T02:23:00Z">
        <w:r w:rsidR="00DE743F">
          <w:t xml:space="preserve">h </w:t>
        </w:r>
      </w:ins>
      <w:ins w:id="1060" w:author="Jason Zhou" w:date="2022-04-05T10:21:00Z">
        <w:r w:rsidR="00E423EC">
          <w:t>are interpretable as conditional probabilities for each model (</w:t>
        </w:r>
        <w:proofErr w:type="spellStart"/>
        <w:r w:rsidR="00E423EC">
          <w:t>Wagenmakers</w:t>
        </w:r>
        <w:proofErr w:type="spellEnd"/>
        <w:r w:rsidR="00E423EC">
          <w:t xml:space="preserve"> &amp; Farrell, 2004</w:t>
        </w:r>
      </w:ins>
      <w:r w:rsidR="00352A2E">
        <w:t xml:space="preserve">). For </w:t>
      </w:r>
      <w:proofErr w:type="gramStart"/>
      <w:r w:rsidR="00352A2E">
        <w:t>the majority of</w:t>
      </w:r>
      <w:proofErr w:type="gramEnd"/>
      <w:r w:rsidR="00352A2E">
        <w:t xml:space="preserve"> participants, </w:t>
      </w:r>
      <w:r w:rsidR="00DC3559">
        <w:t xml:space="preserve">the </w:t>
      </w:r>
      <w:r w:rsidR="00A60491">
        <w:t>Intrusion + Guess</w:t>
      </w:r>
      <w:r w:rsidR="00DC3559">
        <w:t xml:space="preserve"> model </w:t>
      </w:r>
      <w:r w:rsidR="00352A2E">
        <w:t>is heavily preferred over</w:t>
      </w:r>
      <w:r w:rsidR="00DC3559">
        <w:t xml:space="preserve"> </w:t>
      </w:r>
      <w:r w:rsidR="0093438B">
        <w:t>the two-component Pure Guess and Pure Intrusion</w:t>
      </w:r>
      <w:r w:rsidR="00A71B02">
        <w:t xml:space="preserve">, </w:t>
      </w:r>
      <w:ins w:id="1061" w:author="Jason Zhou" w:date="2022-04-13T10:24:00Z">
        <w:r w:rsidR="00B21986">
          <w:t xml:space="preserve">as well as over the elaborated </w:t>
        </w:r>
      </w:ins>
      <w:del w:id="1062" w:author="Jason Zhou" w:date="2022-04-13T10:24:00Z">
        <w:r w:rsidR="00A71B02" w:rsidDel="00B21986">
          <w:delText xml:space="preserve">and more sophisticated </w:delText>
        </w:r>
      </w:del>
      <w:r w:rsidR="00A71B02">
        <w:t>models with</w:t>
      </w:r>
      <w:r w:rsidR="00E423EC">
        <w:t xml:space="preserve"> the various</w:t>
      </w:r>
      <w:r w:rsidR="00B21986">
        <w:t xml:space="preserve"> intrusion </w:t>
      </w:r>
      <w:r w:rsidR="00A71B02">
        <w:t>gradient</w:t>
      </w:r>
      <w:r w:rsidR="00B21986">
        <w:t>s</w:t>
      </w:r>
      <w:r w:rsidR="009A6B97">
        <w:t>.</w:t>
      </w:r>
      <w:ins w:id="1063" w:author="Jason Zhou" w:date="2022-04-05T10:21:00Z">
        <w:r w:rsidR="00E1091C">
          <w:t xml:space="preserve"> </w:t>
        </w:r>
      </w:ins>
      <w:ins w:id="1064" w:author="Jason Zhou" w:date="2022-04-11T17:44:00Z">
        <w:r w:rsidR="00795197">
          <w:t xml:space="preserve">Individual </w:t>
        </w:r>
      </w:ins>
      <w:ins w:id="1065" w:author="Jason Zhou" w:date="2022-04-11T17:46:00Z">
        <w:r w:rsidR="00795197">
          <w:rPr>
            <w:i/>
            <w:iCs/>
          </w:rPr>
          <w:t>w</w:t>
        </w:r>
        <w:r w:rsidR="00795197">
          <w:t>(</w:t>
        </w:r>
      </w:ins>
      <w:ins w:id="1066" w:author="Jason Zhou" w:date="2022-04-11T17:44:00Z">
        <w:r w:rsidR="00795197">
          <w:t>AIC</w:t>
        </w:r>
      </w:ins>
      <w:ins w:id="1067" w:author="Jason Zhou" w:date="2022-04-11T17:46:00Z">
        <w:r w:rsidR="00795197">
          <w:t>)</w:t>
        </w:r>
      </w:ins>
      <w:ins w:id="1068" w:author="Jason Zhou" w:date="2022-04-11T17:44:00Z">
        <w:r w:rsidR="00795197">
          <w:t xml:space="preserve"> comparisons are provided as supplementary material.</w:t>
        </w:r>
      </w:ins>
    </w:p>
    <w:p w14:paraId="74797025" w14:textId="3DBDD407" w:rsidR="00263175" w:rsidRDefault="00263175" w:rsidP="00263175">
      <w:pPr>
        <w:pStyle w:val="Caption"/>
        <w:keepNext/>
      </w:pPr>
      <w:r>
        <w:t xml:space="preserve">Table </w:t>
      </w:r>
      <w:r w:rsidR="001A3E1D">
        <w:t>3</w:t>
      </w:r>
    </w:p>
    <w:p w14:paraId="4731615C" w14:textId="21105F3F" w:rsidR="00263175" w:rsidRPr="00263175" w:rsidRDefault="00263175" w:rsidP="00263175">
      <w:r>
        <w:rPr>
          <w:i/>
          <w:iCs/>
        </w:rPr>
        <w:t>AIC Values Summed Over Participants</w:t>
      </w:r>
    </w:p>
    <w:tbl>
      <w:tblPr>
        <w:tblW w:w="9426" w:type="dxa"/>
        <w:tblLook w:val="04A0" w:firstRow="1" w:lastRow="0" w:firstColumn="1" w:lastColumn="0" w:noHBand="0" w:noVBand="1"/>
      </w:tblPr>
      <w:tblGrid>
        <w:gridCol w:w="3687"/>
        <w:gridCol w:w="1283"/>
        <w:gridCol w:w="1722"/>
        <w:gridCol w:w="1736"/>
        <w:gridCol w:w="42"/>
        <w:gridCol w:w="956"/>
      </w:tblGrid>
      <w:tr w:rsidR="00A54C2D" w:rsidRPr="00364195" w14:paraId="1E54B8B9" w14:textId="18ECFD7B" w:rsidTr="00580ED2">
        <w:trPr>
          <w:trHeight w:val="220"/>
        </w:trPr>
        <w:tc>
          <w:tcPr>
            <w:tcW w:w="3687" w:type="dxa"/>
            <w:tcBorders>
              <w:top w:val="single" w:sz="4" w:space="0" w:color="auto"/>
              <w:left w:val="nil"/>
              <w:bottom w:val="single" w:sz="4" w:space="0" w:color="auto"/>
              <w:right w:val="nil"/>
            </w:tcBorders>
            <w:shd w:val="clear" w:color="auto" w:fill="auto"/>
            <w:noWrap/>
            <w:vAlign w:val="bottom"/>
            <w:hideMark/>
          </w:tcPr>
          <w:p w14:paraId="4F4FBA34" w14:textId="181C11E3" w:rsidR="00A54C2D" w:rsidRPr="00364195" w:rsidRDefault="00A54C2D" w:rsidP="00263175">
            <w:pPr>
              <w:spacing w:line="240" w:lineRule="auto"/>
              <w:jc w:val="center"/>
              <w:rPr>
                <w:rFonts w:eastAsia="Times New Roman"/>
              </w:rPr>
            </w:pPr>
            <w:r>
              <w:rPr>
                <w:rFonts w:eastAsia="Times New Roman"/>
              </w:rPr>
              <w:t>Model Name</w:t>
            </w:r>
          </w:p>
        </w:tc>
        <w:tc>
          <w:tcPr>
            <w:tcW w:w="1273" w:type="dxa"/>
            <w:tcBorders>
              <w:top w:val="single" w:sz="4" w:space="0" w:color="auto"/>
              <w:left w:val="nil"/>
              <w:bottom w:val="single" w:sz="4" w:space="0" w:color="auto"/>
              <w:right w:val="nil"/>
            </w:tcBorders>
          </w:tcPr>
          <w:p w14:paraId="553D9EAA" w14:textId="63C472C1" w:rsidR="00A54C2D" w:rsidRDefault="00A54C2D" w:rsidP="00263175">
            <w:pPr>
              <w:spacing w:line="240" w:lineRule="auto"/>
              <w:jc w:val="center"/>
              <w:rPr>
                <w:rFonts w:eastAsia="Times New Roman"/>
                <w:color w:val="000000"/>
              </w:rPr>
            </w:pPr>
            <w:r>
              <w:rPr>
                <w:rFonts w:eastAsia="Times New Roman"/>
                <w:color w:val="000000"/>
              </w:rPr>
              <w:t>Parameters</w:t>
            </w:r>
          </w:p>
        </w:tc>
        <w:tc>
          <w:tcPr>
            <w:tcW w:w="1722" w:type="dxa"/>
            <w:tcBorders>
              <w:top w:val="single" w:sz="4" w:space="0" w:color="auto"/>
              <w:left w:val="nil"/>
              <w:bottom w:val="single" w:sz="4" w:space="0" w:color="auto"/>
              <w:right w:val="nil"/>
            </w:tcBorders>
            <w:shd w:val="clear" w:color="auto" w:fill="auto"/>
            <w:noWrap/>
            <w:vAlign w:val="bottom"/>
            <w:hideMark/>
          </w:tcPr>
          <w:p w14:paraId="40A745CA" w14:textId="7165460F" w:rsidR="00A54C2D" w:rsidRPr="00364195" w:rsidRDefault="00A54C2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88" w:type="dxa"/>
            <w:gridSpan w:val="2"/>
            <w:tcBorders>
              <w:top w:val="single" w:sz="4" w:space="0" w:color="auto"/>
              <w:left w:val="nil"/>
              <w:bottom w:val="single" w:sz="4" w:space="0" w:color="auto"/>
              <w:right w:val="nil"/>
            </w:tcBorders>
          </w:tcPr>
          <w:p w14:paraId="6C2D3B9C" w14:textId="77777777" w:rsidR="00A54C2D" w:rsidRDefault="00A54C2D" w:rsidP="00263175">
            <w:pPr>
              <w:spacing w:line="240" w:lineRule="auto"/>
              <w:jc w:val="center"/>
              <w:rPr>
                <w:rFonts w:eastAsia="Times New Roman"/>
                <w:color w:val="000000"/>
              </w:rPr>
            </w:pPr>
            <w:r>
              <w:rPr>
                <w:rFonts w:eastAsia="Times New Roman"/>
                <w:color w:val="000000"/>
              </w:rPr>
              <w:t>ΔΣAIC</w:t>
            </w:r>
          </w:p>
        </w:tc>
        <w:tc>
          <w:tcPr>
            <w:tcW w:w="956" w:type="dxa"/>
            <w:tcBorders>
              <w:top w:val="single" w:sz="4" w:space="0" w:color="auto"/>
              <w:left w:val="nil"/>
              <w:bottom w:val="single" w:sz="4" w:space="0" w:color="auto"/>
              <w:right w:val="nil"/>
            </w:tcBorders>
          </w:tcPr>
          <w:p w14:paraId="56C51D97" w14:textId="176F32A7" w:rsidR="00A54C2D" w:rsidRDefault="00A54C2D" w:rsidP="00263175">
            <w:pPr>
              <w:spacing w:line="240" w:lineRule="auto"/>
              <w:jc w:val="center"/>
              <w:rPr>
                <w:rFonts w:eastAsia="Times New Roman"/>
                <w:color w:val="000000"/>
              </w:rPr>
            </w:pPr>
            <w:r w:rsidRPr="00044FA2">
              <w:rPr>
                <w:rFonts w:eastAsia="Times New Roman"/>
                <w:i/>
                <w:iCs/>
                <w:color w:val="000000"/>
              </w:rPr>
              <w:t>w</w:t>
            </w:r>
            <w:r>
              <w:rPr>
                <w:rFonts w:eastAsia="Times New Roman"/>
                <w:color w:val="000000"/>
              </w:rPr>
              <w:t>(AIC)</w:t>
            </w:r>
          </w:p>
        </w:tc>
      </w:tr>
      <w:tr w:rsidR="00A54C2D" w:rsidRPr="00364195" w14:paraId="75A9CFF5" w14:textId="630D15C0" w:rsidTr="00580ED2">
        <w:trPr>
          <w:trHeight w:val="220"/>
        </w:trPr>
        <w:tc>
          <w:tcPr>
            <w:tcW w:w="3687" w:type="dxa"/>
            <w:tcBorders>
              <w:top w:val="single" w:sz="4" w:space="0" w:color="auto"/>
              <w:left w:val="nil"/>
              <w:bottom w:val="nil"/>
              <w:right w:val="nil"/>
            </w:tcBorders>
            <w:shd w:val="clear" w:color="auto" w:fill="auto"/>
            <w:noWrap/>
            <w:vAlign w:val="bottom"/>
            <w:hideMark/>
          </w:tcPr>
          <w:p w14:paraId="333F5E29" w14:textId="35343E4B"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73" w:type="dxa"/>
            <w:tcBorders>
              <w:top w:val="single" w:sz="4" w:space="0" w:color="auto"/>
              <w:left w:val="nil"/>
              <w:bottom w:val="nil"/>
              <w:right w:val="nil"/>
            </w:tcBorders>
          </w:tcPr>
          <w:p w14:paraId="780F55BB" w14:textId="1FEA026C" w:rsidR="00A54C2D" w:rsidRPr="00364195" w:rsidRDefault="00A54C2D" w:rsidP="00263175">
            <w:pPr>
              <w:spacing w:line="240" w:lineRule="auto"/>
              <w:jc w:val="center"/>
              <w:rPr>
                <w:rFonts w:eastAsia="Times New Roman"/>
                <w:color w:val="000000"/>
              </w:rPr>
            </w:pPr>
            <w:r>
              <w:rPr>
                <w:rFonts w:eastAsia="Times New Roman"/>
                <w:color w:val="000000"/>
              </w:rPr>
              <w:t>2</w:t>
            </w:r>
          </w:p>
        </w:tc>
        <w:tc>
          <w:tcPr>
            <w:tcW w:w="1722" w:type="dxa"/>
            <w:tcBorders>
              <w:top w:val="single" w:sz="4" w:space="0" w:color="auto"/>
              <w:left w:val="nil"/>
              <w:bottom w:val="nil"/>
              <w:right w:val="nil"/>
            </w:tcBorders>
            <w:shd w:val="clear" w:color="auto" w:fill="auto"/>
            <w:noWrap/>
            <w:vAlign w:val="bottom"/>
            <w:hideMark/>
          </w:tcPr>
          <w:p w14:paraId="210C1347" w14:textId="37FCCB48" w:rsidR="00A54C2D" w:rsidRPr="00364195" w:rsidRDefault="00A54C2D" w:rsidP="00263175">
            <w:pPr>
              <w:spacing w:line="240" w:lineRule="auto"/>
              <w:jc w:val="center"/>
              <w:rPr>
                <w:rFonts w:eastAsia="Times New Roman"/>
                <w:color w:val="000000"/>
              </w:rPr>
            </w:pPr>
            <w:r w:rsidRPr="00364195">
              <w:rPr>
                <w:rFonts w:eastAsia="Times New Roman"/>
                <w:color w:val="000000"/>
              </w:rPr>
              <w:t>37338.77</w:t>
            </w:r>
          </w:p>
        </w:tc>
        <w:tc>
          <w:tcPr>
            <w:tcW w:w="1788" w:type="dxa"/>
            <w:gridSpan w:val="2"/>
            <w:tcBorders>
              <w:top w:val="single" w:sz="4" w:space="0" w:color="auto"/>
              <w:left w:val="nil"/>
              <w:bottom w:val="nil"/>
              <w:right w:val="nil"/>
            </w:tcBorders>
          </w:tcPr>
          <w:p w14:paraId="674C5019" w14:textId="77777777" w:rsidR="00A54C2D" w:rsidRPr="00364195" w:rsidRDefault="00A54C2D" w:rsidP="00263175">
            <w:pPr>
              <w:spacing w:line="240" w:lineRule="auto"/>
              <w:jc w:val="center"/>
              <w:rPr>
                <w:rFonts w:eastAsia="Times New Roman"/>
                <w:color w:val="000000"/>
              </w:rPr>
            </w:pPr>
            <w:r>
              <w:rPr>
                <w:rFonts w:eastAsia="Times New Roman"/>
                <w:color w:val="000000"/>
              </w:rPr>
              <w:t>276.86</w:t>
            </w:r>
          </w:p>
        </w:tc>
        <w:tc>
          <w:tcPr>
            <w:tcW w:w="956" w:type="dxa"/>
            <w:tcBorders>
              <w:top w:val="single" w:sz="4" w:space="0" w:color="auto"/>
              <w:left w:val="nil"/>
              <w:bottom w:val="nil"/>
              <w:right w:val="nil"/>
            </w:tcBorders>
          </w:tcPr>
          <w:p w14:paraId="0808562C" w14:textId="1F266065"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11EAE483" w14:textId="42DE8D48" w:rsidTr="00580ED2">
        <w:trPr>
          <w:trHeight w:val="220"/>
        </w:trPr>
        <w:tc>
          <w:tcPr>
            <w:tcW w:w="3687" w:type="dxa"/>
            <w:tcBorders>
              <w:top w:val="nil"/>
              <w:left w:val="nil"/>
              <w:bottom w:val="nil"/>
              <w:right w:val="nil"/>
            </w:tcBorders>
            <w:shd w:val="clear" w:color="auto" w:fill="auto"/>
            <w:noWrap/>
            <w:vAlign w:val="bottom"/>
            <w:hideMark/>
          </w:tcPr>
          <w:p w14:paraId="0E9BD408" w14:textId="30468F00"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73" w:type="dxa"/>
            <w:tcBorders>
              <w:top w:val="nil"/>
              <w:left w:val="nil"/>
              <w:bottom w:val="nil"/>
              <w:right w:val="nil"/>
            </w:tcBorders>
          </w:tcPr>
          <w:p w14:paraId="0E915385" w14:textId="6F6BBAC1" w:rsidR="00A54C2D" w:rsidRPr="00364195" w:rsidRDefault="00A54C2D" w:rsidP="00263175">
            <w:pPr>
              <w:spacing w:line="240" w:lineRule="auto"/>
              <w:jc w:val="center"/>
              <w:rPr>
                <w:rFonts w:eastAsia="Times New Roman"/>
                <w:color w:val="000000"/>
              </w:rPr>
            </w:pPr>
            <w:r>
              <w:rPr>
                <w:rFonts w:eastAsia="Times New Roman"/>
                <w:color w:val="000000"/>
              </w:rPr>
              <w:t>3</w:t>
            </w:r>
          </w:p>
        </w:tc>
        <w:tc>
          <w:tcPr>
            <w:tcW w:w="1722" w:type="dxa"/>
            <w:tcBorders>
              <w:top w:val="nil"/>
              <w:left w:val="nil"/>
              <w:bottom w:val="nil"/>
              <w:right w:val="nil"/>
            </w:tcBorders>
            <w:shd w:val="clear" w:color="auto" w:fill="auto"/>
            <w:noWrap/>
            <w:vAlign w:val="bottom"/>
            <w:hideMark/>
          </w:tcPr>
          <w:p w14:paraId="0B21EB49" w14:textId="7F58D932" w:rsidR="00A54C2D" w:rsidRPr="00364195" w:rsidRDefault="00A54C2D" w:rsidP="00263175">
            <w:pPr>
              <w:spacing w:line="240" w:lineRule="auto"/>
              <w:jc w:val="center"/>
              <w:rPr>
                <w:rFonts w:eastAsia="Times New Roman"/>
                <w:color w:val="000000"/>
              </w:rPr>
            </w:pPr>
            <w:r w:rsidRPr="00364195">
              <w:rPr>
                <w:rFonts w:eastAsia="Times New Roman"/>
                <w:color w:val="000000"/>
              </w:rPr>
              <w:t>38178.07</w:t>
            </w:r>
          </w:p>
        </w:tc>
        <w:tc>
          <w:tcPr>
            <w:tcW w:w="1788" w:type="dxa"/>
            <w:gridSpan w:val="2"/>
            <w:tcBorders>
              <w:top w:val="nil"/>
              <w:left w:val="nil"/>
              <w:bottom w:val="nil"/>
              <w:right w:val="nil"/>
            </w:tcBorders>
          </w:tcPr>
          <w:p w14:paraId="2F4C01B9" w14:textId="77777777" w:rsidR="00A54C2D" w:rsidRPr="00364195" w:rsidRDefault="00A54C2D" w:rsidP="00263175">
            <w:pPr>
              <w:spacing w:line="240" w:lineRule="auto"/>
              <w:jc w:val="center"/>
              <w:rPr>
                <w:rFonts w:eastAsia="Times New Roman"/>
                <w:color w:val="000000"/>
              </w:rPr>
            </w:pPr>
            <w:r>
              <w:rPr>
                <w:rFonts w:eastAsia="Times New Roman"/>
                <w:color w:val="000000"/>
              </w:rPr>
              <w:t>1116.16</w:t>
            </w:r>
          </w:p>
        </w:tc>
        <w:tc>
          <w:tcPr>
            <w:tcW w:w="956" w:type="dxa"/>
            <w:tcBorders>
              <w:top w:val="nil"/>
              <w:left w:val="nil"/>
              <w:bottom w:val="nil"/>
              <w:right w:val="nil"/>
            </w:tcBorders>
          </w:tcPr>
          <w:p w14:paraId="6EDEDEF1" w14:textId="483ECD83"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72786D8A" w14:textId="771BB0F1" w:rsidTr="00580ED2">
        <w:trPr>
          <w:trHeight w:val="220"/>
        </w:trPr>
        <w:tc>
          <w:tcPr>
            <w:tcW w:w="3687" w:type="dxa"/>
            <w:tcBorders>
              <w:top w:val="nil"/>
              <w:left w:val="nil"/>
              <w:bottom w:val="nil"/>
              <w:right w:val="nil"/>
            </w:tcBorders>
            <w:shd w:val="clear" w:color="auto" w:fill="auto"/>
            <w:noWrap/>
            <w:vAlign w:val="bottom"/>
            <w:hideMark/>
          </w:tcPr>
          <w:p w14:paraId="7B4D21F2" w14:textId="19F267F7"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73" w:type="dxa"/>
            <w:tcBorders>
              <w:top w:val="nil"/>
              <w:left w:val="nil"/>
              <w:bottom w:val="nil"/>
              <w:right w:val="nil"/>
            </w:tcBorders>
          </w:tcPr>
          <w:p w14:paraId="762D1B54" w14:textId="12E86FEF" w:rsidR="00A54C2D" w:rsidRPr="002256FD" w:rsidRDefault="00A54C2D" w:rsidP="00263175">
            <w:pPr>
              <w:spacing w:line="240" w:lineRule="auto"/>
              <w:jc w:val="center"/>
              <w:rPr>
                <w:rFonts w:eastAsia="Times New Roman"/>
                <w:b/>
                <w:bCs/>
                <w:color w:val="000000"/>
              </w:rPr>
            </w:pPr>
            <w:r>
              <w:rPr>
                <w:rFonts w:eastAsia="Times New Roman"/>
                <w:b/>
                <w:bCs/>
                <w:color w:val="000000"/>
              </w:rPr>
              <w:t>4</w:t>
            </w:r>
          </w:p>
        </w:tc>
        <w:tc>
          <w:tcPr>
            <w:tcW w:w="1722" w:type="dxa"/>
            <w:tcBorders>
              <w:top w:val="nil"/>
              <w:left w:val="nil"/>
              <w:bottom w:val="nil"/>
              <w:right w:val="nil"/>
            </w:tcBorders>
            <w:shd w:val="clear" w:color="auto" w:fill="auto"/>
            <w:noWrap/>
            <w:vAlign w:val="bottom"/>
            <w:hideMark/>
          </w:tcPr>
          <w:p w14:paraId="591C2F22" w14:textId="783DCEA2"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37061.91</w:t>
            </w:r>
          </w:p>
        </w:tc>
        <w:tc>
          <w:tcPr>
            <w:tcW w:w="1788" w:type="dxa"/>
            <w:gridSpan w:val="2"/>
            <w:tcBorders>
              <w:top w:val="nil"/>
              <w:left w:val="nil"/>
              <w:bottom w:val="nil"/>
              <w:right w:val="nil"/>
            </w:tcBorders>
          </w:tcPr>
          <w:p w14:paraId="29490CAF" w14:textId="77777777"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0</w:t>
            </w:r>
          </w:p>
        </w:tc>
        <w:tc>
          <w:tcPr>
            <w:tcW w:w="956" w:type="dxa"/>
            <w:tcBorders>
              <w:top w:val="nil"/>
              <w:left w:val="nil"/>
              <w:bottom w:val="nil"/>
              <w:right w:val="nil"/>
            </w:tcBorders>
          </w:tcPr>
          <w:p w14:paraId="7C60153E" w14:textId="46F0A42F" w:rsidR="00A54C2D" w:rsidRPr="002256FD" w:rsidRDefault="00A54C2D" w:rsidP="00263175">
            <w:pPr>
              <w:spacing w:line="240" w:lineRule="auto"/>
              <w:jc w:val="center"/>
              <w:rPr>
                <w:rFonts w:eastAsia="Times New Roman"/>
                <w:b/>
                <w:bCs/>
                <w:color w:val="000000"/>
              </w:rPr>
            </w:pPr>
            <w:r>
              <w:rPr>
                <w:rFonts w:eastAsia="Times New Roman"/>
                <w:b/>
                <w:bCs/>
                <w:color w:val="000000"/>
              </w:rPr>
              <w:t>1</w:t>
            </w:r>
          </w:p>
        </w:tc>
      </w:tr>
      <w:tr w:rsidR="00A54C2D" w:rsidRPr="00364195" w14:paraId="644C4BE7" w14:textId="0D1BE9EE" w:rsidTr="00580ED2">
        <w:trPr>
          <w:trHeight w:val="220"/>
        </w:trPr>
        <w:tc>
          <w:tcPr>
            <w:tcW w:w="3687" w:type="dxa"/>
            <w:tcBorders>
              <w:top w:val="nil"/>
              <w:left w:val="nil"/>
              <w:right w:val="nil"/>
            </w:tcBorders>
            <w:shd w:val="clear" w:color="auto" w:fill="auto"/>
            <w:noWrap/>
            <w:vAlign w:val="bottom"/>
            <w:hideMark/>
          </w:tcPr>
          <w:p w14:paraId="110F2A6A" w14:textId="038B225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73" w:type="dxa"/>
            <w:tcBorders>
              <w:top w:val="nil"/>
              <w:left w:val="nil"/>
              <w:right w:val="nil"/>
            </w:tcBorders>
          </w:tcPr>
          <w:p w14:paraId="78D22F74" w14:textId="7A1AD400" w:rsidR="00A54C2D" w:rsidRPr="00364195" w:rsidRDefault="00A54C2D" w:rsidP="00263175">
            <w:pPr>
              <w:spacing w:line="240" w:lineRule="auto"/>
              <w:jc w:val="center"/>
              <w:rPr>
                <w:rFonts w:eastAsia="Times New Roman"/>
                <w:color w:val="000000"/>
              </w:rPr>
            </w:pPr>
            <w:r>
              <w:rPr>
                <w:rFonts w:eastAsia="Times New Roman"/>
                <w:color w:val="000000"/>
              </w:rPr>
              <w:t>7</w:t>
            </w:r>
          </w:p>
        </w:tc>
        <w:tc>
          <w:tcPr>
            <w:tcW w:w="1722" w:type="dxa"/>
            <w:tcBorders>
              <w:top w:val="nil"/>
              <w:left w:val="nil"/>
              <w:right w:val="nil"/>
            </w:tcBorders>
            <w:shd w:val="clear" w:color="auto" w:fill="auto"/>
            <w:noWrap/>
            <w:vAlign w:val="bottom"/>
            <w:hideMark/>
          </w:tcPr>
          <w:p w14:paraId="0DDAF1EA" w14:textId="3B7E56BC" w:rsidR="00A54C2D" w:rsidRPr="00364195" w:rsidRDefault="00A54C2D" w:rsidP="00263175">
            <w:pPr>
              <w:spacing w:line="240" w:lineRule="auto"/>
              <w:jc w:val="center"/>
              <w:rPr>
                <w:rFonts w:eastAsia="Times New Roman"/>
                <w:color w:val="000000"/>
              </w:rPr>
            </w:pPr>
            <w:r w:rsidRPr="00364195">
              <w:rPr>
                <w:rFonts w:eastAsia="Times New Roman"/>
                <w:color w:val="000000"/>
              </w:rPr>
              <w:t>37176.82</w:t>
            </w:r>
          </w:p>
        </w:tc>
        <w:tc>
          <w:tcPr>
            <w:tcW w:w="1788" w:type="dxa"/>
            <w:gridSpan w:val="2"/>
            <w:tcBorders>
              <w:top w:val="nil"/>
              <w:left w:val="nil"/>
              <w:right w:val="nil"/>
            </w:tcBorders>
          </w:tcPr>
          <w:p w14:paraId="237F4379" w14:textId="77777777" w:rsidR="00A54C2D" w:rsidRPr="00364195" w:rsidRDefault="00A54C2D" w:rsidP="00263175">
            <w:pPr>
              <w:spacing w:line="240" w:lineRule="auto"/>
              <w:jc w:val="center"/>
              <w:rPr>
                <w:rFonts w:eastAsia="Times New Roman"/>
                <w:color w:val="000000"/>
              </w:rPr>
            </w:pPr>
            <w:r>
              <w:rPr>
                <w:rFonts w:eastAsia="Times New Roman"/>
                <w:color w:val="000000"/>
              </w:rPr>
              <w:t>114.91</w:t>
            </w:r>
          </w:p>
        </w:tc>
        <w:tc>
          <w:tcPr>
            <w:tcW w:w="956" w:type="dxa"/>
            <w:tcBorders>
              <w:top w:val="nil"/>
              <w:left w:val="nil"/>
              <w:right w:val="nil"/>
            </w:tcBorders>
          </w:tcPr>
          <w:p w14:paraId="02EA136D" w14:textId="3313C498"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35A6954C" w14:textId="68F7E668" w:rsidTr="00580ED2">
        <w:trPr>
          <w:trHeight w:val="220"/>
        </w:trPr>
        <w:tc>
          <w:tcPr>
            <w:tcW w:w="3687" w:type="dxa"/>
            <w:tcBorders>
              <w:top w:val="nil"/>
              <w:left w:val="nil"/>
              <w:bottom w:val="nil"/>
              <w:right w:val="nil"/>
            </w:tcBorders>
            <w:shd w:val="clear" w:color="auto" w:fill="auto"/>
            <w:noWrap/>
            <w:vAlign w:val="bottom"/>
            <w:hideMark/>
          </w:tcPr>
          <w:p w14:paraId="5E08B9AD" w14:textId="0BB1DCA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73" w:type="dxa"/>
            <w:tcBorders>
              <w:top w:val="nil"/>
              <w:left w:val="nil"/>
              <w:bottom w:val="nil"/>
              <w:right w:val="nil"/>
            </w:tcBorders>
          </w:tcPr>
          <w:p w14:paraId="106CB9AF" w14:textId="7243FC55" w:rsidR="00A54C2D" w:rsidRPr="00364195" w:rsidRDefault="00A54C2D" w:rsidP="00263175">
            <w:pPr>
              <w:spacing w:line="240" w:lineRule="auto"/>
              <w:jc w:val="center"/>
              <w:rPr>
                <w:rFonts w:eastAsia="Times New Roman"/>
                <w:color w:val="000000"/>
              </w:rPr>
            </w:pPr>
            <w:r>
              <w:rPr>
                <w:rFonts w:eastAsia="Times New Roman"/>
                <w:color w:val="000000"/>
              </w:rPr>
              <w:t>9</w:t>
            </w:r>
          </w:p>
        </w:tc>
        <w:tc>
          <w:tcPr>
            <w:tcW w:w="1722" w:type="dxa"/>
            <w:tcBorders>
              <w:top w:val="nil"/>
              <w:left w:val="nil"/>
              <w:bottom w:val="nil"/>
              <w:right w:val="nil"/>
            </w:tcBorders>
            <w:shd w:val="clear" w:color="auto" w:fill="auto"/>
            <w:noWrap/>
            <w:vAlign w:val="bottom"/>
            <w:hideMark/>
          </w:tcPr>
          <w:p w14:paraId="0FC81D1C" w14:textId="32736815" w:rsidR="00A54C2D" w:rsidRPr="00364195" w:rsidRDefault="00A54C2D" w:rsidP="00263175">
            <w:pPr>
              <w:spacing w:line="240" w:lineRule="auto"/>
              <w:jc w:val="center"/>
              <w:rPr>
                <w:rFonts w:eastAsia="Times New Roman"/>
                <w:color w:val="000000"/>
              </w:rPr>
            </w:pPr>
            <w:r w:rsidRPr="00364195">
              <w:rPr>
                <w:rFonts w:eastAsia="Times New Roman"/>
                <w:color w:val="000000"/>
              </w:rPr>
              <w:t>37237.68</w:t>
            </w:r>
          </w:p>
        </w:tc>
        <w:tc>
          <w:tcPr>
            <w:tcW w:w="1788" w:type="dxa"/>
            <w:gridSpan w:val="2"/>
            <w:tcBorders>
              <w:top w:val="nil"/>
              <w:left w:val="nil"/>
              <w:bottom w:val="nil"/>
              <w:right w:val="nil"/>
            </w:tcBorders>
          </w:tcPr>
          <w:p w14:paraId="0B1166EF" w14:textId="77777777" w:rsidR="00A54C2D" w:rsidRPr="00364195" w:rsidRDefault="00A54C2D" w:rsidP="00263175">
            <w:pPr>
              <w:spacing w:line="240" w:lineRule="auto"/>
              <w:jc w:val="center"/>
              <w:rPr>
                <w:rFonts w:eastAsia="Times New Roman"/>
                <w:color w:val="000000"/>
              </w:rPr>
            </w:pPr>
            <w:r>
              <w:rPr>
                <w:rFonts w:eastAsia="Times New Roman"/>
                <w:color w:val="000000"/>
              </w:rPr>
              <w:t>175.77</w:t>
            </w:r>
          </w:p>
        </w:tc>
        <w:tc>
          <w:tcPr>
            <w:tcW w:w="956" w:type="dxa"/>
            <w:tcBorders>
              <w:top w:val="nil"/>
              <w:left w:val="nil"/>
              <w:bottom w:val="nil"/>
              <w:right w:val="nil"/>
            </w:tcBorders>
          </w:tcPr>
          <w:p w14:paraId="094F0B43" w14:textId="5C5609CC"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014FDC9C" w14:textId="386FCDE6" w:rsidTr="00580ED2">
        <w:trPr>
          <w:trHeight w:val="220"/>
        </w:trPr>
        <w:tc>
          <w:tcPr>
            <w:tcW w:w="3687" w:type="dxa"/>
            <w:tcBorders>
              <w:top w:val="nil"/>
              <w:left w:val="nil"/>
              <w:bottom w:val="nil"/>
              <w:right w:val="nil"/>
            </w:tcBorders>
            <w:shd w:val="clear" w:color="auto" w:fill="auto"/>
            <w:noWrap/>
            <w:vAlign w:val="bottom"/>
          </w:tcPr>
          <w:p w14:paraId="428F28D6" w14:textId="2DA923F7"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Orthographic</w:t>
            </w:r>
          </w:p>
        </w:tc>
        <w:tc>
          <w:tcPr>
            <w:tcW w:w="1273" w:type="dxa"/>
            <w:tcBorders>
              <w:top w:val="nil"/>
              <w:left w:val="nil"/>
              <w:bottom w:val="nil"/>
              <w:right w:val="nil"/>
            </w:tcBorders>
          </w:tcPr>
          <w:p w14:paraId="091E7635" w14:textId="190BECF9"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70A98846" w14:textId="77CD7759" w:rsidR="00A54C2D" w:rsidRPr="00A54C2D" w:rsidRDefault="00A54C2D" w:rsidP="00A54C2D">
            <w:pPr>
              <w:spacing w:line="240" w:lineRule="auto"/>
              <w:jc w:val="center"/>
              <w:rPr>
                <w:rFonts w:eastAsia="Times New Roman"/>
                <w:color w:val="000000"/>
              </w:rPr>
            </w:pPr>
            <w:r w:rsidRPr="00A54C2D">
              <w:rPr>
                <w:color w:val="000000"/>
              </w:rPr>
              <w:t>37633.28</w:t>
            </w:r>
          </w:p>
        </w:tc>
        <w:tc>
          <w:tcPr>
            <w:tcW w:w="1746" w:type="dxa"/>
            <w:tcBorders>
              <w:top w:val="nil"/>
              <w:left w:val="nil"/>
              <w:bottom w:val="nil"/>
              <w:right w:val="nil"/>
            </w:tcBorders>
          </w:tcPr>
          <w:p w14:paraId="32DDC809" w14:textId="428002C9" w:rsidR="00A54C2D" w:rsidRPr="00A54C2D" w:rsidRDefault="00A54C2D" w:rsidP="00A54C2D">
            <w:pPr>
              <w:spacing w:line="240" w:lineRule="auto"/>
              <w:jc w:val="center"/>
              <w:rPr>
                <w:rFonts w:eastAsia="Times New Roman"/>
                <w:color w:val="000000"/>
              </w:rPr>
            </w:pPr>
            <w:r w:rsidRPr="00A54C2D">
              <w:rPr>
                <w:color w:val="000000"/>
              </w:rPr>
              <w:t>569.28</w:t>
            </w:r>
          </w:p>
        </w:tc>
        <w:tc>
          <w:tcPr>
            <w:tcW w:w="997" w:type="dxa"/>
            <w:gridSpan w:val="2"/>
            <w:tcBorders>
              <w:top w:val="nil"/>
              <w:left w:val="nil"/>
              <w:bottom w:val="nil"/>
              <w:right w:val="nil"/>
            </w:tcBorders>
          </w:tcPr>
          <w:p w14:paraId="343AD21D" w14:textId="4C285E2F" w:rsidR="00A54C2D" w:rsidRPr="00A54C2D" w:rsidRDefault="00A54C2D" w:rsidP="00A54C2D">
            <w:pPr>
              <w:spacing w:line="240" w:lineRule="auto"/>
              <w:jc w:val="center"/>
              <w:rPr>
                <w:color w:val="000000"/>
              </w:rPr>
            </w:pPr>
            <w:r w:rsidRPr="00A54C2D">
              <w:rPr>
                <w:color w:val="000000"/>
              </w:rPr>
              <w:t>0</w:t>
            </w:r>
          </w:p>
        </w:tc>
      </w:tr>
      <w:tr w:rsidR="00A54C2D" w:rsidRPr="00364195" w14:paraId="3C7C95C3" w14:textId="4F9B690B" w:rsidTr="00580ED2">
        <w:trPr>
          <w:trHeight w:val="220"/>
        </w:trPr>
        <w:tc>
          <w:tcPr>
            <w:tcW w:w="3687" w:type="dxa"/>
            <w:tcBorders>
              <w:top w:val="nil"/>
              <w:left w:val="nil"/>
              <w:bottom w:val="nil"/>
              <w:right w:val="nil"/>
            </w:tcBorders>
            <w:shd w:val="clear" w:color="auto" w:fill="auto"/>
            <w:noWrap/>
            <w:vAlign w:val="bottom"/>
          </w:tcPr>
          <w:p w14:paraId="6C80A7F6" w14:textId="601BE31D"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Semantic</w:t>
            </w:r>
          </w:p>
        </w:tc>
        <w:tc>
          <w:tcPr>
            <w:tcW w:w="1273" w:type="dxa"/>
            <w:tcBorders>
              <w:top w:val="nil"/>
              <w:left w:val="nil"/>
              <w:bottom w:val="nil"/>
              <w:right w:val="nil"/>
            </w:tcBorders>
          </w:tcPr>
          <w:p w14:paraId="1EB878D6" w14:textId="531E6A24"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260075F2" w14:textId="1CC767D0" w:rsidR="00A54C2D" w:rsidRPr="00A54C2D" w:rsidRDefault="00A54C2D" w:rsidP="00A54C2D">
            <w:pPr>
              <w:spacing w:line="240" w:lineRule="auto"/>
              <w:jc w:val="center"/>
              <w:rPr>
                <w:rFonts w:eastAsia="Times New Roman"/>
                <w:color w:val="000000"/>
              </w:rPr>
            </w:pPr>
            <w:r w:rsidRPr="00A54C2D">
              <w:rPr>
                <w:color w:val="000000"/>
              </w:rPr>
              <w:t>37310.81</w:t>
            </w:r>
          </w:p>
        </w:tc>
        <w:tc>
          <w:tcPr>
            <w:tcW w:w="1746" w:type="dxa"/>
            <w:tcBorders>
              <w:top w:val="nil"/>
              <w:left w:val="nil"/>
              <w:bottom w:val="nil"/>
              <w:right w:val="nil"/>
            </w:tcBorders>
          </w:tcPr>
          <w:p w14:paraId="7AB99456" w14:textId="75B575B3" w:rsidR="00A54C2D" w:rsidRPr="00A54C2D" w:rsidRDefault="00A54C2D" w:rsidP="00A54C2D">
            <w:pPr>
              <w:spacing w:line="240" w:lineRule="auto"/>
              <w:jc w:val="center"/>
              <w:rPr>
                <w:rFonts w:eastAsia="Times New Roman"/>
                <w:color w:val="000000"/>
              </w:rPr>
            </w:pPr>
            <w:r w:rsidRPr="00A54C2D">
              <w:rPr>
                <w:color w:val="000000"/>
              </w:rPr>
              <w:t>246.81</w:t>
            </w:r>
          </w:p>
        </w:tc>
        <w:tc>
          <w:tcPr>
            <w:tcW w:w="997" w:type="dxa"/>
            <w:gridSpan w:val="2"/>
            <w:tcBorders>
              <w:top w:val="nil"/>
              <w:left w:val="nil"/>
              <w:bottom w:val="nil"/>
              <w:right w:val="nil"/>
            </w:tcBorders>
          </w:tcPr>
          <w:p w14:paraId="1819A1EA" w14:textId="289BAF0D" w:rsidR="00A54C2D" w:rsidRPr="00A54C2D" w:rsidRDefault="00A54C2D" w:rsidP="00A54C2D">
            <w:pPr>
              <w:spacing w:line="240" w:lineRule="auto"/>
              <w:jc w:val="center"/>
              <w:rPr>
                <w:color w:val="000000"/>
              </w:rPr>
            </w:pPr>
            <w:r w:rsidRPr="00A54C2D">
              <w:rPr>
                <w:color w:val="000000"/>
              </w:rPr>
              <w:t>0</w:t>
            </w:r>
          </w:p>
        </w:tc>
      </w:tr>
      <w:tr w:rsidR="00A54C2D" w:rsidRPr="00364195" w14:paraId="24DF5995" w14:textId="2A655C76" w:rsidTr="00580ED2">
        <w:trPr>
          <w:trHeight w:val="220"/>
        </w:trPr>
        <w:tc>
          <w:tcPr>
            <w:tcW w:w="3687" w:type="dxa"/>
            <w:tcBorders>
              <w:top w:val="nil"/>
              <w:left w:val="nil"/>
              <w:bottom w:val="nil"/>
              <w:right w:val="nil"/>
            </w:tcBorders>
            <w:shd w:val="clear" w:color="auto" w:fill="auto"/>
            <w:noWrap/>
            <w:vAlign w:val="bottom"/>
          </w:tcPr>
          <w:p w14:paraId="20DE1F43" w14:textId="14959243"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(Additive)</w:t>
            </w:r>
          </w:p>
        </w:tc>
        <w:tc>
          <w:tcPr>
            <w:tcW w:w="1273" w:type="dxa"/>
            <w:tcBorders>
              <w:top w:val="nil"/>
              <w:left w:val="nil"/>
              <w:bottom w:val="nil"/>
              <w:right w:val="nil"/>
            </w:tcBorders>
          </w:tcPr>
          <w:p w14:paraId="0462192C" w14:textId="6C99A21E"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nil"/>
              <w:right w:val="nil"/>
            </w:tcBorders>
            <w:shd w:val="clear" w:color="auto" w:fill="auto"/>
            <w:noWrap/>
            <w:vAlign w:val="bottom"/>
          </w:tcPr>
          <w:p w14:paraId="426C5991" w14:textId="08E97293" w:rsidR="00A54C2D" w:rsidRPr="00A54C2D" w:rsidRDefault="00A54C2D" w:rsidP="00A54C2D">
            <w:pPr>
              <w:spacing w:line="240" w:lineRule="auto"/>
              <w:jc w:val="center"/>
              <w:rPr>
                <w:rFonts w:eastAsia="Times New Roman"/>
                <w:color w:val="000000"/>
              </w:rPr>
            </w:pPr>
            <w:r w:rsidRPr="00A54C2D">
              <w:rPr>
                <w:color w:val="000000"/>
              </w:rPr>
              <w:t>37363.50</w:t>
            </w:r>
          </w:p>
        </w:tc>
        <w:tc>
          <w:tcPr>
            <w:tcW w:w="1746" w:type="dxa"/>
            <w:tcBorders>
              <w:top w:val="nil"/>
              <w:left w:val="nil"/>
              <w:bottom w:val="nil"/>
              <w:right w:val="nil"/>
            </w:tcBorders>
          </w:tcPr>
          <w:p w14:paraId="51B4EC70" w14:textId="15E279CC" w:rsidR="00A54C2D" w:rsidRPr="00A54C2D" w:rsidRDefault="00A54C2D" w:rsidP="00A54C2D">
            <w:pPr>
              <w:spacing w:line="240" w:lineRule="auto"/>
              <w:jc w:val="center"/>
              <w:rPr>
                <w:rFonts w:eastAsia="Times New Roman"/>
                <w:color w:val="000000"/>
              </w:rPr>
            </w:pPr>
            <w:r w:rsidRPr="00A54C2D">
              <w:rPr>
                <w:color w:val="000000"/>
              </w:rPr>
              <w:t>299.50</w:t>
            </w:r>
          </w:p>
        </w:tc>
        <w:tc>
          <w:tcPr>
            <w:tcW w:w="997" w:type="dxa"/>
            <w:gridSpan w:val="2"/>
            <w:tcBorders>
              <w:top w:val="nil"/>
              <w:left w:val="nil"/>
              <w:bottom w:val="nil"/>
              <w:right w:val="nil"/>
            </w:tcBorders>
          </w:tcPr>
          <w:p w14:paraId="0D98D52A" w14:textId="7BDC4503" w:rsidR="00A54C2D" w:rsidRPr="00A54C2D" w:rsidRDefault="00A54C2D" w:rsidP="00A54C2D">
            <w:pPr>
              <w:spacing w:line="240" w:lineRule="auto"/>
              <w:jc w:val="center"/>
              <w:rPr>
                <w:color w:val="000000"/>
              </w:rPr>
            </w:pPr>
            <w:r w:rsidRPr="00A54C2D">
              <w:rPr>
                <w:color w:val="000000"/>
              </w:rPr>
              <w:t>0</w:t>
            </w:r>
          </w:p>
        </w:tc>
      </w:tr>
      <w:tr w:rsidR="00A54C2D" w:rsidRPr="00364195" w14:paraId="46251897" w14:textId="3B366BDF" w:rsidTr="00580ED2">
        <w:trPr>
          <w:trHeight w:val="220"/>
        </w:trPr>
        <w:tc>
          <w:tcPr>
            <w:tcW w:w="3687" w:type="dxa"/>
            <w:tcBorders>
              <w:top w:val="nil"/>
              <w:left w:val="nil"/>
              <w:bottom w:val="single" w:sz="4" w:space="0" w:color="auto"/>
              <w:right w:val="nil"/>
            </w:tcBorders>
            <w:shd w:val="clear" w:color="auto" w:fill="auto"/>
            <w:noWrap/>
            <w:vAlign w:val="bottom"/>
          </w:tcPr>
          <w:p w14:paraId="43F5188B" w14:textId="55E2D51E"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(Multiplicative)</w:t>
            </w:r>
          </w:p>
        </w:tc>
        <w:tc>
          <w:tcPr>
            <w:tcW w:w="1273" w:type="dxa"/>
            <w:tcBorders>
              <w:top w:val="nil"/>
              <w:left w:val="nil"/>
              <w:bottom w:val="single" w:sz="4" w:space="0" w:color="auto"/>
              <w:right w:val="nil"/>
            </w:tcBorders>
          </w:tcPr>
          <w:p w14:paraId="2CBB539B" w14:textId="2F1FCA58"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single" w:sz="4" w:space="0" w:color="auto"/>
              <w:right w:val="nil"/>
            </w:tcBorders>
            <w:shd w:val="clear" w:color="auto" w:fill="auto"/>
            <w:noWrap/>
            <w:vAlign w:val="bottom"/>
          </w:tcPr>
          <w:p w14:paraId="2983233F" w14:textId="5BE37157" w:rsidR="00A54C2D" w:rsidRPr="00A54C2D" w:rsidRDefault="00A54C2D" w:rsidP="00A54C2D">
            <w:pPr>
              <w:spacing w:line="240" w:lineRule="auto"/>
              <w:jc w:val="center"/>
              <w:rPr>
                <w:rFonts w:eastAsia="Times New Roman"/>
                <w:color w:val="000000"/>
              </w:rPr>
            </w:pPr>
            <w:r w:rsidRPr="00A54C2D">
              <w:rPr>
                <w:color w:val="000000"/>
              </w:rPr>
              <w:t>37705.13</w:t>
            </w:r>
          </w:p>
        </w:tc>
        <w:tc>
          <w:tcPr>
            <w:tcW w:w="1746" w:type="dxa"/>
            <w:tcBorders>
              <w:top w:val="nil"/>
              <w:left w:val="nil"/>
              <w:bottom w:val="single" w:sz="4" w:space="0" w:color="auto"/>
              <w:right w:val="nil"/>
            </w:tcBorders>
          </w:tcPr>
          <w:p w14:paraId="26EBFBBC" w14:textId="756AF8F3" w:rsidR="00A54C2D" w:rsidRPr="00A54C2D" w:rsidRDefault="00A54C2D" w:rsidP="00A54C2D">
            <w:pPr>
              <w:spacing w:line="240" w:lineRule="auto"/>
              <w:jc w:val="center"/>
              <w:rPr>
                <w:rFonts w:eastAsia="Times New Roman"/>
                <w:color w:val="000000"/>
              </w:rPr>
            </w:pPr>
            <w:r w:rsidRPr="00A54C2D">
              <w:rPr>
                <w:color w:val="000000"/>
              </w:rPr>
              <w:t>641.13</w:t>
            </w:r>
          </w:p>
        </w:tc>
        <w:tc>
          <w:tcPr>
            <w:tcW w:w="997" w:type="dxa"/>
            <w:gridSpan w:val="2"/>
            <w:tcBorders>
              <w:top w:val="nil"/>
              <w:left w:val="nil"/>
              <w:bottom w:val="single" w:sz="4" w:space="0" w:color="auto"/>
              <w:right w:val="nil"/>
            </w:tcBorders>
          </w:tcPr>
          <w:p w14:paraId="31D52C05" w14:textId="325D713B" w:rsidR="00A54C2D" w:rsidRPr="00A54C2D" w:rsidRDefault="00A54C2D" w:rsidP="00A54C2D">
            <w:pPr>
              <w:spacing w:line="240" w:lineRule="auto"/>
              <w:jc w:val="center"/>
              <w:rPr>
                <w:color w:val="000000"/>
              </w:rPr>
            </w:pPr>
            <w:r w:rsidRPr="00A54C2D">
              <w:rPr>
                <w:color w:val="000000"/>
              </w:rPr>
              <w:t>0</w:t>
            </w:r>
          </w:p>
        </w:tc>
      </w:tr>
    </w:tbl>
    <w:p w14:paraId="28A8E2E7" w14:textId="50C6BE74" w:rsidR="0074756F" w:rsidRPr="00B21986" w:rsidRDefault="0074756F" w:rsidP="00044FA2"/>
    <w:p w14:paraId="39AFBAAA" w14:textId="676755DF" w:rsidR="008D773F" w:rsidRPr="00140B8E" w:rsidRDefault="00AA7C04" w:rsidP="000A6D74">
      <w:r>
        <w:tab/>
      </w:r>
      <w:commentRangeStart w:id="1069"/>
      <w:ins w:id="1070" w:author="Jason Zhou" w:date="2022-04-10T16:37:00Z">
        <w:r w:rsidR="00771928">
          <w:t>This</w:t>
        </w:r>
      </w:ins>
      <w:ins w:id="1071" w:author="Jason Zhou" w:date="2022-04-10T16:35:00Z">
        <w:r w:rsidR="00771928">
          <w:t xml:space="preserve"> discrepancy betw</w:t>
        </w:r>
      </w:ins>
      <w:ins w:id="1072" w:author="Jason Zhou" w:date="2022-04-10T16:36:00Z">
        <w:r w:rsidR="00771928">
          <w:t>een the quantitative fits and the qualitative patterns predicted by the models</w:t>
        </w:r>
      </w:ins>
      <w:ins w:id="1073" w:author="Jason Zhou" w:date="2022-04-10T16:37:00Z">
        <w:r w:rsidR="00771928">
          <w:t xml:space="preserve"> makes drawing a</w:t>
        </w:r>
      </w:ins>
      <w:ins w:id="1074" w:author="Jason Zhou" w:date="2022-04-13T10:25:00Z">
        <w:r w:rsidR="00B21986">
          <w:t xml:space="preserve"> clear</w:t>
        </w:r>
      </w:ins>
      <w:ins w:id="1075" w:author="Jason Zhou" w:date="2022-04-10T16:37:00Z">
        <w:r w:rsidR="00771928">
          <w:t xml:space="preserve"> conclusion </w:t>
        </w:r>
      </w:ins>
      <w:proofErr w:type="gramStart"/>
      <w:ins w:id="1076" w:author="Jason Zhou" w:date="2022-04-10T16:38:00Z">
        <w:r w:rsidR="00771928">
          <w:t>on the basis of</w:t>
        </w:r>
        <w:proofErr w:type="gramEnd"/>
        <w:r w:rsidR="00771928">
          <w:t xml:space="preserve"> the response error data </w:t>
        </w:r>
      </w:ins>
      <w:ins w:id="1077" w:author="Jason Zhou" w:date="2022-04-10T16:37:00Z">
        <w:r w:rsidR="00771928">
          <w:t>difficult</w:t>
        </w:r>
      </w:ins>
      <w:r w:rsidR="00771928">
        <w:t xml:space="preserve">. </w:t>
      </w:r>
      <w:r w:rsidR="006B6F2C">
        <w:t xml:space="preserve">To assess the models in a richer data space, we implemented diffusion analogs of each of </w:t>
      </w:r>
      <w:r w:rsidR="00771928">
        <w:t>the models, which we fit to</w:t>
      </w:r>
      <w:r w:rsidR="00780FDA">
        <w:t xml:space="preserve"> both</w:t>
      </w:r>
      <w:r w:rsidR="00771928">
        <w:t xml:space="preserve"> error and RT data</w:t>
      </w:r>
      <w:r w:rsidR="006B6F2C">
        <w:t>.</w:t>
      </w:r>
      <w:commentRangeEnd w:id="1069"/>
      <w:r w:rsidR="00771928">
        <w:rPr>
          <w:rStyle w:val="CommentReference"/>
        </w:rPr>
        <w:commentReference w:id="1069"/>
      </w:r>
    </w:p>
    <w:p w14:paraId="50A653E1" w14:textId="278D89A4" w:rsidR="00DD2186" w:rsidRDefault="00600156" w:rsidP="00DD2186">
      <w:pPr>
        <w:pStyle w:val="Heading3"/>
      </w:pPr>
      <w:commentRangeStart w:id="1078"/>
      <w:r>
        <w:t xml:space="preserve">Circular </w:t>
      </w:r>
      <w:r w:rsidR="00DD2186">
        <w:t>Diffusion Model</w:t>
      </w:r>
      <w:r>
        <w:t>s</w:t>
      </w:r>
      <w:commentRangeEnd w:id="1078"/>
      <w:r w:rsidR="00B84C17">
        <w:rPr>
          <w:rStyle w:val="CommentReference"/>
          <w:rFonts w:eastAsia="SimSun" w:cs="Times New Roman"/>
          <w:b w:val="0"/>
          <w:i w:val="0"/>
        </w:rPr>
        <w:commentReference w:id="1078"/>
      </w:r>
    </w:p>
    <w:p w14:paraId="7953C898" w14:textId="42B39316" w:rsidR="00B84C17" w:rsidRDefault="00953875" w:rsidP="001D69B7">
      <w:r>
        <w:tab/>
      </w:r>
      <w:commentRangeStart w:id="1079"/>
      <w:r w:rsidR="001B7B64">
        <w:t xml:space="preserve">The parameterization of the full intrusion diffusion model is as follows: mean drift </w:t>
      </w:r>
      <w:r w:rsidR="003321F7">
        <w:t>is</w:t>
      </w:r>
      <w:r w:rsidR="001B7B64">
        <w:t xml:space="preserve"> represented by </w:t>
      </w:r>
      <w:r w:rsidR="001B7B64" w:rsidRPr="00044FA2">
        <w:t>μ</w:t>
      </w:r>
      <w:r w:rsidR="001B7B64">
        <w:t xml:space="preserve">, which </w:t>
      </w:r>
      <w:r w:rsidR="003321F7">
        <w:t>is</w:t>
      </w:r>
      <w:r w:rsidR="001B7B64">
        <w:t xml:space="preserve"> normally distributed with standard deviation </w:t>
      </w:r>
      <w:r w:rsidR="001B7B64" w:rsidRPr="00044FA2">
        <w:t>η</w:t>
      </w:r>
      <w:r w:rsidR="00C425D6">
        <w:rPr>
          <w:i/>
          <w:iCs/>
        </w:rPr>
        <w:t xml:space="preserve">, </w:t>
      </w:r>
      <w:r w:rsidR="00C425D6">
        <w:t>which reflects across-trial variability in evidence quality</w:t>
      </w:r>
      <w:r w:rsidR="001B7B64">
        <w:t>.</w:t>
      </w:r>
      <w:commentRangeEnd w:id="1079"/>
      <w:r w:rsidR="00997100">
        <w:rPr>
          <w:rStyle w:val="CommentReference"/>
        </w:rPr>
        <w:commentReference w:id="1079"/>
      </w:r>
      <w:r w:rsidR="00C425D6">
        <w:t xml:space="preserve"> </w:t>
      </w:r>
      <w:r w:rsidR="003E42BF">
        <w:t xml:space="preserve">We assume that memory strength differs between target and </w:t>
      </w:r>
      <w:proofErr w:type="spellStart"/>
      <w:r w:rsidR="007A1F9F">
        <w:t>non target</w:t>
      </w:r>
      <w:proofErr w:type="spellEnd"/>
      <w:r w:rsidR="003E42BF">
        <w:t xml:space="preserve"> responses, and so these parameters were estimated separately for the memory </w:t>
      </w:r>
      <w:r w:rsidR="003E42BF">
        <w:lastRenderedPageBreak/>
        <w:t>component (</w:t>
      </w:r>
      <w:r w:rsidR="003E42BF" w:rsidRPr="00044FA2">
        <w:t>μ</w:t>
      </w:r>
      <w:r w:rsidR="003E42BF" w:rsidRPr="00044FA2">
        <w:rPr>
          <w:vertAlign w:val="subscript"/>
        </w:rPr>
        <w:t xml:space="preserve">1, </w:t>
      </w:r>
      <w:r w:rsidR="003E42BF" w:rsidRPr="00044FA2">
        <w:t>η</w:t>
      </w:r>
      <w:r w:rsidR="003E42BF" w:rsidRPr="00044FA2">
        <w:rPr>
          <w:vertAlign w:val="subscript"/>
        </w:rPr>
        <w:t>1</w:t>
      </w:r>
      <w:r w:rsidR="003E42BF">
        <w:t>) and the intrusion component (</w:t>
      </w:r>
      <w:r w:rsidR="003E42BF" w:rsidRPr="0004249A">
        <w:t>μ</w:t>
      </w:r>
      <w:r w:rsidR="003E42BF" w:rsidRPr="0004249A">
        <w:rPr>
          <w:vertAlign w:val="subscript"/>
        </w:rPr>
        <w:t xml:space="preserve">2, </w:t>
      </w:r>
      <w:r w:rsidR="003E42BF" w:rsidRPr="0004249A">
        <w:t>η</w:t>
      </w:r>
      <w:r w:rsidR="003E42BF" w:rsidRPr="0004249A">
        <w:rPr>
          <w:vertAlign w:val="subscript"/>
        </w:rPr>
        <w:t>2</w:t>
      </w:r>
      <w:r w:rsidR="003E42BF">
        <w:t>)</w:t>
      </w:r>
      <w:r w:rsidR="00FC757D">
        <w:t>, however, the two components share a single decision criterion (</w:t>
      </w:r>
      <w:r w:rsidR="00FC757D">
        <w:rPr>
          <w:i/>
          <w:iCs/>
        </w:rPr>
        <w:t>a</w:t>
      </w:r>
      <w:r w:rsidR="00FC757D" w:rsidRPr="0004249A">
        <w:rPr>
          <w:vertAlign w:val="subscript"/>
        </w:rPr>
        <w:t>1</w:t>
      </w:r>
      <w:r w:rsidR="00FC757D">
        <w:t xml:space="preserve">) because </w:t>
      </w:r>
      <w:r w:rsidR="00771928">
        <w:t>we make the selective influence assumption that decision criteria should be unaffected by the identity of the stimulus</w:t>
      </w:r>
      <w:ins w:id="1080" w:author="Adam Osth" w:date="2022-04-21T09:37:00Z">
        <w:r w:rsidR="00997100">
          <w:t xml:space="preserve">, which is a standard assumption of evidence accumulation models (e.g., Ratcliff &amp; </w:t>
        </w:r>
        <w:proofErr w:type="spellStart"/>
        <w:r w:rsidR="00997100">
          <w:t>McKoon</w:t>
        </w:r>
        <w:proofErr w:type="spellEnd"/>
        <w:r w:rsidR="00997100">
          <w:t>, 2008)</w:t>
        </w:r>
      </w:ins>
      <w:r w:rsidR="00771928">
        <w:t>.</w:t>
      </w:r>
    </w:p>
    <w:p w14:paraId="1983AB32" w14:textId="59219DFB" w:rsidR="001D69B7" w:rsidRPr="00263175" w:rsidRDefault="00771928" w:rsidP="00B84C17">
      <w:pPr>
        <w:ind w:firstLine="720"/>
      </w:pPr>
      <w:r>
        <w:t xml:space="preserve">A property of the circular diffusion model, inherited from the diffusion model of two-choice decisions (Ratcliff, 1978; Ratcliff &amp; </w:t>
      </w:r>
      <w:proofErr w:type="spellStart"/>
      <w:r>
        <w:t>McKoon</w:t>
      </w:r>
      <w:proofErr w:type="spellEnd"/>
      <w:r>
        <w:t>, 2008) is that it predicts slow errors</w:t>
      </w:r>
      <w:ins w:id="1081" w:author="Adam Osth" w:date="2022-04-21T09:37:00Z">
        <w:r w:rsidR="00997100">
          <w:t xml:space="preserve"> </w:t>
        </w:r>
      </w:ins>
      <w:ins w:id="1082" w:author="Adam Osth" w:date="2022-04-21T09:38:00Z">
        <w:r w:rsidR="00997100">
          <w:t>when there is cross-trial variability in drift rate.</w:t>
        </w:r>
      </w:ins>
      <w:del w:id="1083" w:author="Adam Osth" w:date="2022-04-21T09:38:00Z">
        <w:r w:rsidDel="00997100">
          <w:delText>.</w:delText>
        </w:r>
      </w:del>
      <w:r>
        <w:t xml:space="preserve"> In difficult two-choice decisions in which accuracy is stressed, error RTs are typically slower than correct RTs (Luce, 1986, p. 233)</w:t>
      </w:r>
      <w:ins w:id="1084" w:author="Adam Osth" w:date="2022-04-21T09:38:00Z">
        <w:r w:rsidR="00997100">
          <w:t xml:space="preserve">, especially in </w:t>
        </w:r>
        <w:proofErr w:type="spellStart"/>
        <w:r w:rsidR="00997100">
          <w:t>memoy</w:t>
        </w:r>
        <w:proofErr w:type="spellEnd"/>
        <w:r w:rsidR="00997100">
          <w:t xml:space="preserve"> tasks (e.g.; </w:t>
        </w:r>
        <w:proofErr w:type="spellStart"/>
        <w:r w:rsidR="00997100">
          <w:t>Osth</w:t>
        </w:r>
        <w:proofErr w:type="spellEnd"/>
        <w:r w:rsidR="00997100">
          <w:t>, Bora, Dennis, &amp; Heathcote, 2017; Ratcliff &amp; Smith, 2004)</w:t>
        </w:r>
      </w:ins>
      <w:r>
        <w:t xml:space="preserve">. The circular diffusion model makes a continuous counterpart of the slow-error prediction when drift rate varies across trials: The fastest responses are those made with the smallest error and RTs systematically increase with increasing error. In fits of the model to data, variability in drift rate norm is the most important source of variability needed to capture the distributions of error found in perceptual tasks (Smith et al., 2020) and memory tasks (Zhou et al. 2021). </w:t>
      </w:r>
      <w:r w:rsidR="00A70FF9">
        <w:t>In the intrusion models, not only do drift rate</w:t>
      </w:r>
      <w:r w:rsidR="004B1AA8">
        <w:t>s</w:t>
      </w:r>
      <w:r w:rsidR="00A70FF9">
        <w:t xml:space="preserve"> vary across trials, but intrusion responses are assumed to be associated with lower mean drift rates than target responses, and so the prediction of a slow error effect is </w:t>
      </w:r>
      <w:r>
        <w:t xml:space="preserve">also </w:t>
      </w:r>
      <w:r w:rsidR="00A70FF9">
        <w:t xml:space="preserve">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sidRPr="0004249A">
        <w:rPr>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xml:space="preserve">. For a more detailed description of the circular diffusion model, see Smith </w:t>
      </w:r>
      <w:r w:rsidR="004909BF">
        <w:lastRenderedPageBreak/>
        <w:t>(2016)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ins w:id="1085" w:author="Jason Zhou" w:date="2022-04-11T17:49:00Z">
        <w:r w:rsidR="00831163">
          <w:t xml:space="preserve"> </w:t>
        </w:r>
        <w:commentRangeStart w:id="1086"/>
        <w:r w:rsidR="00831163">
          <w:t xml:space="preserve">To focus on </w:t>
        </w:r>
      </w:ins>
      <w:ins w:id="1087" w:author="Jason Zhou" w:date="2022-04-11T17:50:00Z">
        <w:r w:rsidR="00831163">
          <w:t>a smaller set of candidate models</w:t>
        </w:r>
      </w:ins>
      <w:ins w:id="1088" w:author="Jason Zhou" w:date="2022-04-11T17:49:00Z">
        <w:r w:rsidR="00831163">
          <w:t xml:space="preserve">, we have excluded the </w:t>
        </w:r>
      </w:ins>
      <w:ins w:id="1089" w:author="Jason Zhou" w:date="2022-04-11T17:50:00Z">
        <w:r w:rsidR="00831163">
          <w:t xml:space="preserve">diffusion </w:t>
        </w:r>
      </w:ins>
      <w:ins w:id="1090" w:author="Jason Zhou" w:date="2022-04-11T17:49:00Z">
        <w:r w:rsidR="00831163">
          <w:t>models with orthographic and semantic similarity gradients in this analysis</w:t>
        </w:r>
      </w:ins>
      <w:ins w:id="1091" w:author="Jason Zhou" w:date="2022-04-11T17:50:00Z">
        <w:r w:rsidR="00831163">
          <w:t>, but we reintroduce them in Experiment 2.</w:t>
        </w:r>
      </w:ins>
      <w:commentRangeEnd w:id="1086"/>
      <w:ins w:id="1092" w:author="Jason Zhou" w:date="2022-04-11T17:51:00Z">
        <w:r w:rsidR="00831163">
          <w:rPr>
            <w:rStyle w:val="CommentReference"/>
          </w:rPr>
          <w:commentReference w:id="1086"/>
        </w:r>
      </w:ins>
    </w:p>
    <w:p w14:paraId="632BDC2C" w14:textId="6A6CCA51" w:rsidR="00263175" w:rsidRDefault="00263175" w:rsidP="00263175">
      <w:pPr>
        <w:pStyle w:val="Caption"/>
        <w:keepNext/>
      </w:pPr>
      <w:r>
        <w:t xml:space="preserve">Table </w:t>
      </w:r>
      <w:fldSimple w:instr=" SEQ Table \* ARABIC ">
        <w:r w:rsidR="008D7A45">
          <w:rPr>
            <w:noProof/>
          </w:rPr>
          <w:t>3</w:t>
        </w:r>
      </w:fldSimple>
    </w:p>
    <w:p w14:paraId="0C62AF57" w14:textId="6B0C2876" w:rsidR="00263175" w:rsidRPr="00263175" w:rsidRDefault="00263175" w:rsidP="00263175">
      <w:r>
        <w:rPr>
          <w:i/>
          <w:iCs/>
        </w:rPr>
        <w:t>Diffusion Model Parameterization</w:t>
      </w:r>
    </w:p>
    <w:tbl>
      <w:tblPr>
        <w:tblStyle w:val="TableGrid"/>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3414"/>
        <w:gridCol w:w="1120"/>
        <w:gridCol w:w="1120"/>
        <w:gridCol w:w="1120"/>
      </w:tblGrid>
      <w:tr w:rsidR="000E6879" w:rsidRPr="00C3638E" w14:paraId="0B186176" w14:textId="0A97ADF3" w:rsidTr="000E6879">
        <w:trPr>
          <w:trHeight w:val="62"/>
        </w:trPr>
        <w:tc>
          <w:tcPr>
            <w:tcW w:w="2419" w:type="dxa"/>
            <w:tcBorders>
              <w:top w:val="single" w:sz="4" w:space="0" w:color="auto"/>
              <w:bottom w:val="single" w:sz="4" w:space="0" w:color="auto"/>
            </w:tcBorders>
          </w:tcPr>
          <w:p w14:paraId="6DE12D27" w14:textId="77777777" w:rsidR="000E6879" w:rsidRPr="000B57FD" w:rsidRDefault="000E6879" w:rsidP="000B57FD">
            <w:pPr>
              <w:spacing w:line="360" w:lineRule="auto"/>
              <w:jc w:val="center"/>
              <w:rPr>
                <w:b/>
                <w:bCs/>
              </w:rPr>
            </w:pPr>
            <w:r w:rsidRPr="000B57FD">
              <w:rPr>
                <w:b/>
                <w:bCs/>
              </w:rPr>
              <w:t>Model</w:t>
            </w:r>
          </w:p>
        </w:tc>
        <w:tc>
          <w:tcPr>
            <w:tcW w:w="3414" w:type="dxa"/>
            <w:tcBorders>
              <w:top w:val="single" w:sz="4" w:space="0" w:color="auto"/>
              <w:bottom w:val="single" w:sz="4" w:space="0" w:color="auto"/>
            </w:tcBorders>
          </w:tcPr>
          <w:p w14:paraId="50208843" w14:textId="126108B3" w:rsidR="000E6879" w:rsidRPr="000B57FD" w:rsidRDefault="000E6879" w:rsidP="000B57FD">
            <w:pPr>
              <w:spacing w:line="360" w:lineRule="auto"/>
              <w:jc w:val="center"/>
              <w:rPr>
                <w:b/>
                <w:bCs/>
              </w:rPr>
            </w:pPr>
            <w:r w:rsidRPr="000B57FD">
              <w:rPr>
                <w:b/>
                <w:bCs/>
              </w:rPr>
              <w:t>Parameters (Number)</w:t>
            </w:r>
          </w:p>
        </w:tc>
        <w:tc>
          <w:tcPr>
            <w:tcW w:w="1120" w:type="dxa"/>
            <w:tcBorders>
              <w:top w:val="single" w:sz="4" w:space="0" w:color="auto"/>
              <w:bottom w:val="single" w:sz="4" w:space="0" w:color="auto"/>
            </w:tcBorders>
            <w:vAlign w:val="center"/>
          </w:tcPr>
          <w:p w14:paraId="30DBD28E" w14:textId="0E334245" w:rsidR="000E6879" w:rsidRPr="000B57FD" w:rsidRDefault="000E6879" w:rsidP="000B57FD">
            <w:pPr>
              <w:spacing w:line="360" w:lineRule="auto"/>
              <w:jc w:val="center"/>
              <w:rPr>
                <w:b/>
                <w:bCs/>
              </w:rPr>
            </w:pPr>
            <w:r w:rsidRPr="000B57FD">
              <w:rPr>
                <w:rFonts w:eastAsia="Times New Roman"/>
                <w:b/>
                <w:bCs/>
                <w:color w:val="000000"/>
              </w:rPr>
              <w:t>ΣAIC</w:t>
            </w:r>
          </w:p>
        </w:tc>
        <w:tc>
          <w:tcPr>
            <w:tcW w:w="1120" w:type="dxa"/>
            <w:tcBorders>
              <w:top w:val="single" w:sz="4" w:space="0" w:color="auto"/>
              <w:bottom w:val="single" w:sz="4" w:space="0" w:color="auto"/>
            </w:tcBorders>
            <w:vAlign w:val="center"/>
          </w:tcPr>
          <w:p w14:paraId="4C9E48B0" w14:textId="7A102BBB" w:rsidR="000E6879" w:rsidRPr="000B57FD" w:rsidRDefault="000E6879" w:rsidP="000B57FD">
            <w:pPr>
              <w:spacing w:line="360" w:lineRule="auto"/>
              <w:jc w:val="center"/>
              <w:rPr>
                <w:b/>
                <w:bCs/>
              </w:rPr>
            </w:pPr>
            <w:commentRangeStart w:id="1093"/>
            <w:r w:rsidRPr="000B57FD">
              <w:rPr>
                <w:rFonts w:eastAsia="Times New Roman"/>
                <w:b/>
                <w:bCs/>
                <w:color w:val="000000"/>
              </w:rPr>
              <w:t>ΔΣAIC</w:t>
            </w:r>
            <w:commentRangeEnd w:id="1093"/>
            <w:r>
              <w:rPr>
                <w:rStyle w:val="CommentReference"/>
              </w:rPr>
              <w:commentReference w:id="1093"/>
            </w:r>
          </w:p>
        </w:tc>
        <w:tc>
          <w:tcPr>
            <w:tcW w:w="1120" w:type="dxa"/>
            <w:tcBorders>
              <w:top w:val="single" w:sz="4" w:space="0" w:color="auto"/>
              <w:bottom w:val="single" w:sz="4" w:space="0" w:color="auto"/>
            </w:tcBorders>
          </w:tcPr>
          <w:p w14:paraId="77F8FB05" w14:textId="68CC0BF9" w:rsidR="000E6879" w:rsidRPr="000B57FD" w:rsidRDefault="000E6879" w:rsidP="000B57FD">
            <w:pPr>
              <w:spacing w:line="360" w:lineRule="auto"/>
              <w:jc w:val="center"/>
              <w:rPr>
                <w:rFonts w:eastAsia="Times New Roman"/>
                <w:b/>
                <w:bCs/>
                <w:color w:val="000000"/>
              </w:rPr>
            </w:pPr>
            <w:r>
              <w:rPr>
                <w:rFonts w:eastAsia="Times New Roman"/>
                <w:b/>
                <w:bCs/>
                <w:color w:val="000000"/>
              </w:rPr>
              <w:t>w(AIC)</w:t>
            </w:r>
          </w:p>
        </w:tc>
      </w:tr>
      <w:tr w:rsidR="000E6879" w:rsidRPr="00C3638E" w14:paraId="3CFFEF0C" w14:textId="25C2F46A" w:rsidTr="000E6879">
        <w:trPr>
          <w:trHeight w:val="62"/>
        </w:trPr>
        <w:tc>
          <w:tcPr>
            <w:tcW w:w="2419" w:type="dxa"/>
            <w:tcBorders>
              <w:top w:val="single" w:sz="4" w:space="0" w:color="auto"/>
            </w:tcBorders>
            <w:vAlign w:val="center"/>
          </w:tcPr>
          <w:p w14:paraId="415FADA8" w14:textId="77777777" w:rsidR="000E6879" w:rsidRPr="000B57FD" w:rsidRDefault="000E6879" w:rsidP="000E6879">
            <w:pPr>
              <w:spacing w:line="360" w:lineRule="auto"/>
            </w:pPr>
            <w:r w:rsidRPr="000B57FD">
              <w:t>1. Pure Guess</w:t>
            </w:r>
          </w:p>
        </w:tc>
        <w:tc>
          <w:tcPr>
            <w:tcW w:w="3414" w:type="dxa"/>
            <w:tcBorders>
              <w:top w:val="single" w:sz="4" w:space="0" w:color="auto"/>
            </w:tcBorders>
            <w:vAlign w:val="center"/>
          </w:tcPr>
          <w:p w14:paraId="23BDA216" w14:textId="26FA89B8"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B57FD">
              <w:rPr>
                <w:i/>
                <w:iCs/>
              </w:rPr>
              <w:t xml:space="preserve"> </w:t>
            </w:r>
            <w:r w:rsidRPr="000B57FD">
              <w:rPr>
                <w:b/>
                <w:bCs/>
              </w:rPr>
              <w:t>(6)</w:t>
            </w:r>
          </w:p>
        </w:tc>
        <w:tc>
          <w:tcPr>
            <w:tcW w:w="1120" w:type="dxa"/>
            <w:tcBorders>
              <w:top w:val="single" w:sz="4" w:space="0" w:color="auto"/>
            </w:tcBorders>
            <w:vAlign w:val="center"/>
          </w:tcPr>
          <w:p w14:paraId="5C0B0645" w14:textId="5F82146D" w:rsidR="000E6879" w:rsidRPr="000B57FD" w:rsidRDefault="000E6879" w:rsidP="000E6879">
            <w:pPr>
              <w:spacing w:line="360" w:lineRule="auto"/>
              <w:jc w:val="center"/>
              <w:rPr>
                <w:i/>
                <w:iCs/>
              </w:rPr>
            </w:pPr>
            <w:r w:rsidRPr="000B57FD">
              <w:rPr>
                <w:color w:val="000000"/>
              </w:rPr>
              <w:t>47611.67</w:t>
            </w:r>
          </w:p>
        </w:tc>
        <w:tc>
          <w:tcPr>
            <w:tcW w:w="1120" w:type="dxa"/>
            <w:tcBorders>
              <w:top w:val="single" w:sz="4" w:space="0" w:color="auto"/>
            </w:tcBorders>
            <w:vAlign w:val="center"/>
          </w:tcPr>
          <w:p w14:paraId="05ADE836" w14:textId="086B158D" w:rsidR="000E6879" w:rsidRPr="000B57FD" w:rsidRDefault="000E6879" w:rsidP="000E6879">
            <w:pPr>
              <w:spacing w:line="360" w:lineRule="auto"/>
              <w:jc w:val="center"/>
              <w:rPr>
                <w:i/>
                <w:iCs/>
              </w:rPr>
            </w:pPr>
            <w:r w:rsidRPr="000B57FD">
              <w:rPr>
                <w:color w:val="000000"/>
              </w:rPr>
              <w:t>1819.00</w:t>
            </w:r>
          </w:p>
        </w:tc>
        <w:tc>
          <w:tcPr>
            <w:tcW w:w="1120" w:type="dxa"/>
            <w:tcBorders>
              <w:top w:val="single" w:sz="4" w:space="0" w:color="auto"/>
            </w:tcBorders>
            <w:vAlign w:val="center"/>
          </w:tcPr>
          <w:p w14:paraId="43275B40" w14:textId="5CF0C777" w:rsidR="000E6879" w:rsidRPr="000B57FD" w:rsidRDefault="000E6879" w:rsidP="000E6879">
            <w:pPr>
              <w:spacing w:line="360" w:lineRule="auto"/>
              <w:jc w:val="center"/>
              <w:rPr>
                <w:color w:val="000000"/>
              </w:rPr>
            </w:pPr>
            <w:r>
              <w:rPr>
                <w:color w:val="000000"/>
              </w:rPr>
              <w:t>0</w:t>
            </w:r>
          </w:p>
        </w:tc>
      </w:tr>
      <w:tr w:rsidR="000E6879" w:rsidRPr="00C3638E" w14:paraId="7DA66BEF" w14:textId="57E490CC" w:rsidTr="000E6879">
        <w:trPr>
          <w:trHeight w:val="388"/>
        </w:trPr>
        <w:tc>
          <w:tcPr>
            <w:tcW w:w="2419" w:type="dxa"/>
            <w:vAlign w:val="center"/>
          </w:tcPr>
          <w:p w14:paraId="41827D05" w14:textId="278F0A38" w:rsidR="000E6879" w:rsidRPr="000B57FD" w:rsidRDefault="000E6879" w:rsidP="000E6879">
            <w:pPr>
              <w:spacing w:line="360" w:lineRule="auto"/>
            </w:pPr>
            <w:r w:rsidRPr="000B57FD">
              <w:t>2. Pure Intrusion</w:t>
            </w:r>
          </w:p>
        </w:tc>
        <w:tc>
          <w:tcPr>
            <w:tcW w:w="3414" w:type="dxa"/>
            <w:vAlign w:val="center"/>
          </w:tcPr>
          <w:p w14:paraId="7CD47556" w14:textId="2378D23F"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rPr>
                <w:rFonts w:eastAsia="Times New Roman"/>
                <w:color w:val="000000"/>
              </w:rPr>
              <w:t>γ</w:t>
            </w:r>
            <w:r w:rsidRPr="000B57FD">
              <w:rPr>
                <w:rFonts w:eastAsia="Times New Roman"/>
                <w:i/>
                <w:iCs/>
                <w:color w:val="000000"/>
              </w:rPr>
              <w:t xml:space="preserve"> </w:t>
            </w:r>
            <w:r w:rsidRPr="000B57FD">
              <w:rPr>
                <w:rFonts w:eastAsia="Times New Roman"/>
                <w:b/>
                <w:bCs/>
                <w:color w:val="000000"/>
              </w:rPr>
              <w:t>(7)</w:t>
            </w:r>
          </w:p>
        </w:tc>
        <w:tc>
          <w:tcPr>
            <w:tcW w:w="1120" w:type="dxa"/>
            <w:vAlign w:val="center"/>
          </w:tcPr>
          <w:p w14:paraId="45C63C78" w14:textId="1C567EC1" w:rsidR="000E6879" w:rsidRPr="000B57FD" w:rsidRDefault="000E6879" w:rsidP="000E6879">
            <w:pPr>
              <w:spacing w:line="360" w:lineRule="auto"/>
              <w:jc w:val="center"/>
              <w:rPr>
                <w:i/>
                <w:iCs/>
              </w:rPr>
            </w:pPr>
            <w:r w:rsidRPr="000B57FD">
              <w:rPr>
                <w:color w:val="000000"/>
              </w:rPr>
              <w:t>46512.06</w:t>
            </w:r>
          </w:p>
        </w:tc>
        <w:tc>
          <w:tcPr>
            <w:tcW w:w="1120" w:type="dxa"/>
            <w:vAlign w:val="center"/>
          </w:tcPr>
          <w:p w14:paraId="799ED0DF" w14:textId="528C598B" w:rsidR="000E6879" w:rsidRPr="000B57FD" w:rsidRDefault="000E6879" w:rsidP="000E6879">
            <w:pPr>
              <w:spacing w:line="360" w:lineRule="auto"/>
              <w:jc w:val="center"/>
              <w:rPr>
                <w:i/>
                <w:iCs/>
              </w:rPr>
            </w:pPr>
            <w:r w:rsidRPr="000B57FD">
              <w:rPr>
                <w:color w:val="000000"/>
              </w:rPr>
              <w:t>719.39</w:t>
            </w:r>
          </w:p>
        </w:tc>
        <w:tc>
          <w:tcPr>
            <w:tcW w:w="1120" w:type="dxa"/>
            <w:vAlign w:val="center"/>
          </w:tcPr>
          <w:p w14:paraId="7693C72F" w14:textId="3870BE41" w:rsidR="000E6879" w:rsidRPr="000B57FD" w:rsidRDefault="000E6879" w:rsidP="000E6879">
            <w:pPr>
              <w:spacing w:line="360" w:lineRule="auto"/>
              <w:jc w:val="center"/>
              <w:rPr>
                <w:color w:val="000000"/>
              </w:rPr>
            </w:pPr>
            <w:r>
              <w:rPr>
                <w:color w:val="000000"/>
              </w:rPr>
              <w:t>0</w:t>
            </w:r>
          </w:p>
        </w:tc>
      </w:tr>
      <w:tr w:rsidR="000E6879" w:rsidRPr="00C3638E" w14:paraId="273FE8A2" w14:textId="1E4D578D" w:rsidTr="000E6879">
        <w:trPr>
          <w:trHeight w:val="403"/>
        </w:trPr>
        <w:tc>
          <w:tcPr>
            <w:tcW w:w="2419" w:type="dxa"/>
            <w:vAlign w:val="center"/>
          </w:tcPr>
          <w:p w14:paraId="7487AE3A" w14:textId="7F71BE97" w:rsidR="000E6879" w:rsidRPr="000B57FD" w:rsidRDefault="000E6879" w:rsidP="000E6879">
            <w:pPr>
              <w:spacing w:line="360" w:lineRule="auto"/>
            </w:pPr>
            <w:r w:rsidRPr="000B57FD">
              <w:t>3. Intrusion + Guess</w:t>
            </w:r>
            <w:r>
              <w:t xml:space="preserve"> (Flat)</w:t>
            </w:r>
          </w:p>
        </w:tc>
        <w:tc>
          <w:tcPr>
            <w:tcW w:w="3414" w:type="dxa"/>
            <w:vAlign w:val="center"/>
          </w:tcPr>
          <w:p w14:paraId="22F4DFF1" w14:textId="6D267B19"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w:t>
            </w:r>
            <w:r w:rsidRPr="000B57FD">
              <w:rPr>
                <w:rFonts w:eastAsia="Times New Roman"/>
                <w:i/>
                <w:iCs/>
                <w:color w:val="000000"/>
              </w:rPr>
              <w:t xml:space="preserve"> </w:t>
            </w:r>
            <w:r w:rsidRPr="000B57FD">
              <w:rPr>
                <w:b/>
                <w:bCs/>
              </w:rPr>
              <w:t>(9)</w:t>
            </w:r>
          </w:p>
        </w:tc>
        <w:tc>
          <w:tcPr>
            <w:tcW w:w="1120" w:type="dxa"/>
            <w:vAlign w:val="center"/>
          </w:tcPr>
          <w:p w14:paraId="72471551" w14:textId="3D496DD5" w:rsidR="000E6879" w:rsidRPr="000B57FD" w:rsidRDefault="000E6879" w:rsidP="000E6879">
            <w:pPr>
              <w:spacing w:line="360" w:lineRule="auto"/>
              <w:jc w:val="center"/>
              <w:rPr>
                <w:i/>
                <w:iCs/>
              </w:rPr>
            </w:pPr>
            <w:r w:rsidRPr="000B57FD">
              <w:rPr>
                <w:color w:val="000000"/>
              </w:rPr>
              <w:t>45850.07</w:t>
            </w:r>
          </w:p>
        </w:tc>
        <w:tc>
          <w:tcPr>
            <w:tcW w:w="1120" w:type="dxa"/>
            <w:vAlign w:val="center"/>
          </w:tcPr>
          <w:p w14:paraId="49915BB2" w14:textId="4A6FD328" w:rsidR="000E6879" w:rsidRPr="000B57FD" w:rsidRDefault="000E6879" w:rsidP="000E6879">
            <w:pPr>
              <w:spacing w:line="360" w:lineRule="auto"/>
              <w:jc w:val="center"/>
              <w:rPr>
                <w:i/>
                <w:iCs/>
              </w:rPr>
            </w:pPr>
            <w:r w:rsidRPr="000B57FD">
              <w:rPr>
                <w:color w:val="000000"/>
              </w:rPr>
              <w:t>57.41</w:t>
            </w:r>
          </w:p>
        </w:tc>
        <w:tc>
          <w:tcPr>
            <w:tcW w:w="1120" w:type="dxa"/>
            <w:vAlign w:val="center"/>
          </w:tcPr>
          <w:p w14:paraId="18249145" w14:textId="7D3D9EA3" w:rsidR="000E6879" w:rsidRPr="000B57FD" w:rsidRDefault="000E6879" w:rsidP="000E6879">
            <w:pPr>
              <w:spacing w:line="360" w:lineRule="auto"/>
              <w:jc w:val="center"/>
              <w:rPr>
                <w:color w:val="000000"/>
              </w:rPr>
            </w:pPr>
            <w:r>
              <w:rPr>
                <w:color w:val="000000"/>
              </w:rPr>
              <w:t>0</w:t>
            </w:r>
          </w:p>
        </w:tc>
      </w:tr>
      <w:tr w:rsidR="000E6879" w:rsidRPr="00C3638E" w14:paraId="24E693E3" w14:textId="4DE5BDC3" w:rsidTr="000E6879">
        <w:trPr>
          <w:trHeight w:val="403"/>
        </w:trPr>
        <w:tc>
          <w:tcPr>
            <w:tcW w:w="2419" w:type="dxa"/>
            <w:vAlign w:val="center"/>
          </w:tcPr>
          <w:p w14:paraId="59CC5EA6" w14:textId="77777777" w:rsidR="000E6879" w:rsidRPr="000B57FD" w:rsidRDefault="000E6879" w:rsidP="000E6879">
            <w:pPr>
              <w:spacing w:line="360" w:lineRule="auto"/>
            </w:pPr>
            <w:r w:rsidRPr="000B57FD">
              <w:t>4. Temporal Gradient</w:t>
            </w:r>
          </w:p>
        </w:tc>
        <w:tc>
          <w:tcPr>
            <w:tcW w:w="3414" w:type="dxa"/>
            <w:vAlign w:val="center"/>
          </w:tcPr>
          <w:p w14:paraId="18D0FF80" w14:textId="5B9926E0"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120" w:type="dxa"/>
            <w:vAlign w:val="center"/>
          </w:tcPr>
          <w:p w14:paraId="0DC9263D" w14:textId="4507554D" w:rsidR="000E6879" w:rsidRPr="000B57FD" w:rsidRDefault="000E6879" w:rsidP="000E6879">
            <w:pPr>
              <w:spacing w:line="360" w:lineRule="auto"/>
              <w:jc w:val="center"/>
              <w:rPr>
                <w:i/>
                <w:iCs/>
              </w:rPr>
            </w:pPr>
            <w:r w:rsidRPr="000B57FD">
              <w:rPr>
                <w:color w:val="000000"/>
              </w:rPr>
              <w:t>45988.75</w:t>
            </w:r>
          </w:p>
        </w:tc>
        <w:tc>
          <w:tcPr>
            <w:tcW w:w="1120" w:type="dxa"/>
            <w:vAlign w:val="center"/>
          </w:tcPr>
          <w:p w14:paraId="50055825" w14:textId="2AA2B0AB" w:rsidR="000E6879" w:rsidRPr="000B57FD" w:rsidRDefault="000E6879" w:rsidP="000E6879">
            <w:pPr>
              <w:spacing w:line="360" w:lineRule="auto"/>
              <w:jc w:val="center"/>
              <w:rPr>
                <w:i/>
                <w:iCs/>
              </w:rPr>
            </w:pPr>
            <w:r w:rsidRPr="000B57FD">
              <w:rPr>
                <w:color w:val="000000"/>
              </w:rPr>
              <w:t>196.09</w:t>
            </w:r>
          </w:p>
        </w:tc>
        <w:tc>
          <w:tcPr>
            <w:tcW w:w="1120" w:type="dxa"/>
            <w:vAlign w:val="center"/>
          </w:tcPr>
          <w:p w14:paraId="01ADB670" w14:textId="088E2851" w:rsidR="000E6879" w:rsidRPr="000B57FD" w:rsidRDefault="000E6879" w:rsidP="000E6879">
            <w:pPr>
              <w:spacing w:line="360" w:lineRule="auto"/>
              <w:jc w:val="center"/>
              <w:rPr>
                <w:color w:val="000000"/>
              </w:rPr>
            </w:pPr>
            <w:r>
              <w:rPr>
                <w:color w:val="000000"/>
              </w:rPr>
              <w:t>0</w:t>
            </w:r>
          </w:p>
        </w:tc>
      </w:tr>
      <w:tr w:rsidR="000E6879" w:rsidRPr="00C3638E" w14:paraId="334EDF3B" w14:textId="003C9CF1" w:rsidTr="000E6879">
        <w:trPr>
          <w:trHeight w:val="403"/>
        </w:trPr>
        <w:tc>
          <w:tcPr>
            <w:tcW w:w="2419" w:type="dxa"/>
            <w:tcBorders>
              <w:bottom w:val="single" w:sz="4" w:space="0" w:color="auto"/>
            </w:tcBorders>
            <w:vAlign w:val="center"/>
          </w:tcPr>
          <w:p w14:paraId="3CC442C2" w14:textId="77777777" w:rsidR="000E6879" w:rsidRPr="000B57FD" w:rsidRDefault="000E6879" w:rsidP="000E6879">
            <w:pPr>
              <w:spacing w:line="360" w:lineRule="auto"/>
            </w:pPr>
            <w:r w:rsidRPr="000B57FD">
              <w:t>5. Spatiotemporal Gradient</w:t>
            </w:r>
          </w:p>
        </w:tc>
        <w:tc>
          <w:tcPr>
            <w:tcW w:w="3414" w:type="dxa"/>
            <w:tcBorders>
              <w:bottom w:val="single" w:sz="4" w:space="0" w:color="auto"/>
            </w:tcBorders>
            <w:vAlign w:val="center"/>
          </w:tcPr>
          <w:p w14:paraId="08F17CD6" w14:textId="34BF090D"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4249A">
              <w:rPr>
                <w:rFonts w:eastAsia="Times New Roman"/>
                <w:color w:val="000000"/>
                <w:vertAlign w:val="subscript"/>
              </w:rPr>
              <w:t>2,</w:t>
            </w:r>
            <w:r w:rsidRPr="0004249A">
              <w:rPr>
                <w:rFonts w:eastAsia="Times New Roman"/>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120" w:type="dxa"/>
            <w:tcBorders>
              <w:bottom w:val="single" w:sz="4" w:space="0" w:color="auto"/>
            </w:tcBorders>
            <w:vAlign w:val="center"/>
          </w:tcPr>
          <w:p w14:paraId="5EF544A2" w14:textId="45604B68" w:rsidR="000E6879" w:rsidRPr="000B57FD" w:rsidRDefault="000E6879" w:rsidP="000E6879">
            <w:pPr>
              <w:spacing w:line="360" w:lineRule="auto"/>
              <w:jc w:val="center"/>
              <w:rPr>
                <w:i/>
                <w:iCs/>
              </w:rPr>
            </w:pPr>
            <w:r w:rsidRPr="000B57FD">
              <w:rPr>
                <w:color w:val="000000"/>
              </w:rPr>
              <w:t>45792.67</w:t>
            </w:r>
          </w:p>
        </w:tc>
        <w:tc>
          <w:tcPr>
            <w:tcW w:w="1120" w:type="dxa"/>
            <w:tcBorders>
              <w:bottom w:val="single" w:sz="4" w:space="0" w:color="auto"/>
            </w:tcBorders>
            <w:vAlign w:val="center"/>
          </w:tcPr>
          <w:p w14:paraId="1B1C3740" w14:textId="11443145" w:rsidR="000E6879" w:rsidRPr="000B57FD" w:rsidRDefault="000E6879" w:rsidP="000E6879">
            <w:pPr>
              <w:spacing w:line="360" w:lineRule="auto"/>
              <w:jc w:val="center"/>
              <w:rPr>
                <w:i/>
                <w:iCs/>
              </w:rPr>
            </w:pPr>
            <w:r w:rsidRPr="000B57FD">
              <w:rPr>
                <w:color w:val="000000"/>
              </w:rPr>
              <w:t>0.00</w:t>
            </w:r>
          </w:p>
        </w:tc>
        <w:tc>
          <w:tcPr>
            <w:tcW w:w="1120" w:type="dxa"/>
            <w:tcBorders>
              <w:bottom w:val="single" w:sz="4" w:space="0" w:color="auto"/>
            </w:tcBorders>
            <w:vAlign w:val="center"/>
          </w:tcPr>
          <w:p w14:paraId="305D6A26" w14:textId="61894123" w:rsidR="000E6879" w:rsidRPr="000B57FD" w:rsidRDefault="000E6879" w:rsidP="000E6879">
            <w:pPr>
              <w:spacing w:line="360" w:lineRule="auto"/>
              <w:jc w:val="center"/>
              <w:rPr>
                <w:color w:val="000000"/>
              </w:rPr>
            </w:pPr>
            <w:r>
              <w:rPr>
                <w:color w:val="000000"/>
              </w:rPr>
              <w:t>1</w:t>
            </w:r>
          </w:p>
        </w:tc>
      </w:tr>
    </w:tbl>
    <w:p w14:paraId="59D59988" w14:textId="04424EB8" w:rsidR="00CA7865" w:rsidRDefault="00CA7865" w:rsidP="00FF1C0D"/>
    <w:p w14:paraId="51B6998B" w14:textId="601B12E8" w:rsidR="009A6B97" w:rsidRDefault="00FF1C0D" w:rsidP="00B21C31">
      <w:pPr>
        <w:keepNext/>
        <w:ind w:firstLine="720"/>
        <w:rPr>
          <w:ins w:id="1094" w:author="Jason Zhou" w:date="2022-04-05T17:09:00Z"/>
        </w:rPr>
      </w:pPr>
      <w:r>
        <w:t xml:space="preserve">In contrast to the response error model comparison, which showed a preference for the Flat Intrusion + Guess model, </w:t>
      </w:r>
      <w:commentRangeStart w:id="1095"/>
      <w:commentRangeStart w:id="1096"/>
      <w:r>
        <w:t>the spatiotemporal diffusion model is preferred over the other diffusion model variants</w:t>
      </w:r>
      <w:commentRangeEnd w:id="1095"/>
      <w:r>
        <w:rPr>
          <w:rStyle w:val="CommentReference"/>
        </w:rPr>
        <w:commentReference w:id="1095"/>
      </w:r>
      <w:commentRangeEnd w:id="1096"/>
      <w:r>
        <w:rPr>
          <w:rStyle w:val="CommentReference"/>
        </w:rPr>
        <w:commentReference w:id="1096"/>
      </w:r>
      <w:r>
        <w:t xml:space="preserve">. </w:t>
      </w:r>
      <w:ins w:id="1097" w:author="Jason Zhou" w:date="2022-04-10T16:41:00Z">
        <w:r w:rsidR="003A2F9A">
          <w:t xml:space="preserve">Figure </w:t>
        </w:r>
      </w:ins>
      <w:ins w:id="1098" w:author="Jason Zhou" w:date="2022-04-11T17:51:00Z">
        <w:r w:rsidR="00831163">
          <w:t>8</w:t>
        </w:r>
      </w:ins>
      <w:ins w:id="1099" w:author="Jason Zhou" w:date="2022-04-10T16:41:00Z">
        <w:r w:rsidR="003A2F9A">
          <w:t xml:space="preserve">A shows the graphical fits of the diffusion models to the response error data. Compared to </w:t>
        </w:r>
      </w:ins>
      <w:ins w:id="1100" w:author="Jason Zhou" w:date="2022-04-10T16:42:00Z">
        <w:r w:rsidR="003A2F9A">
          <w:t xml:space="preserve">the equivalent plot for the models fit to response error data alone in Figure XA, the diffusion models appear to capture the distribution of response error more poorly. </w:t>
        </w:r>
      </w:ins>
      <w:ins w:id="1101" w:author="Jason Zhou" w:date="2022-04-10T16:43:00Z">
        <w:r w:rsidR="003A2F9A">
          <w:t>This is because the parameters of the diffusion model need to account for the entire joint distributions of RT and error, which is a 2D rather than a 1D distribution</w:t>
        </w:r>
      </w:ins>
      <w:r w:rsidR="003A2F9A">
        <w:t xml:space="preserve">. </w:t>
      </w:r>
      <w:ins w:id="1102" w:author="Jason Zhou" w:date="2022-04-10T16:43:00Z">
        <w:r w:rsidR="003A2F9A">
          <w:t>I</w:t>
        </w:r>
      </w:ins>
      <w:ins w:id="1103" w:author="Jason Zhou" w:date="2022-04-05T17:09:00Z">
        <w:r w:rsidR="00EB4CD2">
          <w:t xml:space="preserve">n addition to the </w:t>
        </w:r>
      </w:ins>
      <w:ins w:id="1104" w:author="Jason Zhou" w:date="2022-04-05T17:10:00Z">
        <w:r w:rsidR="00EB4CD2">
          <w:t xml:space="preserve">fits of the model predictions to the distribution of response error and RTs in Figure </w:t>
        </w:r>
      </w:ins>
      <w:r w:rsidR="00337A16">
        <w:t>8</w:t>
      </w:r>
      <w:ins w:id="1105" w:author="Jason Zhou" w:date="2022-04-05T17:10:00Z">
        <w:r w:rsidR="00EB4CD2">
          <w:t xml:space="preserve">A and </w:t>
        </w:r>
      </w:ins>
      <w:r w:rsidR="00337A16">
        <w:t>8</w:t>
      </w:r>
      <w:ins w:id="1106" w:author="Jason Zhou" w:date="2022-04-05T17:11:00Z">
        <w:r w:rsidR="00EB4CD2">
          <w:t xml:space="preserve">B </w:t>
        </w:r>
        <w:r w:rsidR="00EB4CD2">
          <w:lastRenderedPageBreak/>
          <w:t>respectively</w:t>
        </w:r>
      </w:ins>
      <w:ins w:id="1107" w:author="Jason Zhou" w:date="2022-04-05T17:10:00Z">
        <w:r w:rsidR="00EB4CD2">
          <w:t xml:space="preserve">, Figure </w:t>
        </w:r>
      </w:ins>
      <w:r w:rsidR="00337A16">
        <w:t>8</w:t>
      </w:r>
      <w:ins w:id="1108" w:author="Jason Zhou" w:date="2022-04-05T17:11:00Z">
        <w:r w:rsidR="00EB4CD2">
          <w:t>C</w:t>
        </w:r>
      </w:ins>
      <w:ins w:id="1109" w:author="Jason Zhou" w:date="2022-04-05T17:09:00Z">
        <w:r w:rsidR="00EB4CD2">
          <w:t xml:space="preserve"> </w:t>
        </w:r>
      </w:ins>
      <w:ins w:id="1110" w:author="Jason Zhou" w:date="2022-04-05T17:11:00Z">
        <w:r w:rsidR="00EB4CD2">
          <w:t xml:space="preserve">shows the </w:t>
        </w:r>
      </w:ins>
      <w:ins w:id="1111" w:author="Jason Zhou" w:date="2022-04-05T17:09:00Z">
        <w:r w:rsidR="00EB4CD2">
          <w:t xml:space="preserve">joint distributions of errors and RT in the form of a bivariate quantile plot, which depicts how response time (depicted on the y-axis) varies with response accuracy (depicted on the x-axis). </w:t>
        </w:r>
      </w:ins>
      <w:ins w:id="1112" w:author="Jason Zhou" w:date="2022-04-11T17:39:00Z">
        <w:r w:rsidR="00337A16">
          <w:t>In Figure 8C, t</w:t>
        </w:r>
      </w:ins>
      <w:ins w:id="1113" w:author="Jason Zhou" w:date="2022-04-05T17:12:00Z">
        <w:r w:rsidR="00EB4CD2">
          <w:t xml:space="preserve">he observed data are represented by points, with </w:t>
        </w:r>
      </w:ins>
      <w:ins w:id="1114" w:author="Jason Zhou" w:date="2022-04-05T17:13:00Z">
        <w:r w:rsidR="00F12663">
          <w:t xml:space="preserve">position along the x-axis representing the error quantiles </w:t>
        </w:r>
      </w:ins>
      <w:ins w:id="1115" w:author="Jason Zhou" w:date="2022-04-05T17:19:00Z">
        <w:r w:rsidR="002A77C6">
          <w:t xml:space="preserve">(in sequence the 0.1, 0.3, 0.5, and 0.9 quantiles) </w:t>
        </w:r>
      </w:ins>
      <w:ins w:id="1116" w:author="Jason Zhou" w:date="2022-04-05T17:13:00Z">
        <w:r w:rsidR="00F12663">
          <w:t xml:space="preserve">such that the </w:t>
        </w:r>
      </w:ins>
      <w:ins w:id="1117" w:author="Jason Zhou" w:date="2022-04-05T17:15:00Z">
        <w:r w:rsidR="00F12663">
          <w:t xml:space="preserve">leftmost points closest to the origin is </w:t>
        </w:r>
      </w:ins>
      <w:ins w:id="1118" w:author="Jason Zhou" w:date="2022-04-05T17:17:00Z">
        <w:r w:rsidR="00F12663">
          <w:t>the value under which the most accurate 10% of responses lie</w:t>
        </w:r>
      </w:ins>
      <w:ins w:id="1119" w:author="Jason Zhou" w:date="2022-04-05T17:18:00Z">
        <w:r w:rsidR="002A77C6">
          <w:t>, and so on for the points moving</w:t>
        </w:r>
      </w:ins>
      <w:ins w:id="1120" w:author="Jason Zhou" w:date="2022-04-05T17:19:00Z">
        <w:r w:rsidR="002A77C6">
          <w:t xml:space="preserve"> rightwards along the x-axis</w:t>
        </w:r>
      </w:ins>
      <w:ins w:id="1121" w:author="Jason Zhou" w:date="2022-04-05T17:17:00Z">
        <w:r w:rsidR="00F12663">
          <w:t>.</w:t>
        </w:r>
      </w:ins>
      <w:ins w:id="1122" w:author="Jason Zhou" w:date="2022-04-05T17:18:00Z">
        <w:r w:rsidR="00F12663">
          <w:t xml:space="preserve"> </w:t>
        </w:r>
      </w:ins>
      <w:ins w:id="1123" w:author="Jason Zhou" w:date="2022-04-05T17:19:00Z">
        <w:r w:rsidR="002A77C6">
          <w:t>T</w:t>
        </w:r>
      </w:ins>
      <w:ins w:id="1124" w:author="Jason Zhou" w:date="2022-04-05T17:09:00Z">
        <w:r w:rsidR="00EB4CD2">
          <w:t xml:space="preserve">he </w:t>
        </w:r>
      </w:ins>
      <w:ins w:id="1125" w:author="Jason Zhou" w:date="2022-04-05T17:19:00Z">
        <w:r w:rsidR="002A77C6">
          <w:t xml:space="preserve">vertical </w:t>
        </w:r>
      </w:ins>
      <w:ins w:id="1126" w:author="Jason Zhou" w:date="2022-04-05T17:09:00Z">
        <w:r w:rsidR="00EB4CD2">
          <w:t xml:space="preserve">stacks of points represent the </w:t>
        </w:r>
      </w:ins>
      <w:ins w:id="1127" w:author="Jason Zhou" w:date="2022-04-05T17:20:00Z">
        <w:r w:rsidR="002A77C6">
          <w:t xml:space="preserve">response time quantiles </w:t>
        </w:r>
      </w:ins>
      <w:ins w:id="1128" w:author="Jason Zhou" w:date="2022-04-05T17:23:00Z">
        <w:r w:rsidR="009A6B97">
          <w:t xml:space="preserve">(0.1, 0.5, 0.9) </w:t>
        </w:r>
      </w:ins>
      <w:ins w:id="1129" w:author="Jason Zhou" w:date="2022-04-05T17:21:00Z">
        <w:r w:rsidR="002A77C6">
          <w:t xml:space="preserve">for data conditioned on the corresponding level of accuracy: the leftmost stack </w:t>
        </w:r>
      </w:ins>
      <w:ins w:id="1130" w:author="Jason Zhou" w:date="2022-04-05T17:22:00Z">
        <w:r w:rsidR="002A77C6">
          <w:t xml:space="preserve">collectively </w:t>
        </w:r>
      </w:ins>
      <w:ins w:id="1131" w:author="Jason Zhou" w:date="2022-04-05T17:21:00Z">
        <w:r w:rsidR="002A77C6">
          <w:t xml:space="preserve">represents response times for the </w:t>
        </w:r>
      </w:ins>
      <w:ins w:id="1132" w:author="Jason Zhou" w:date="2022-04-05T17:22:00Z">
        <w:r w:rsidR="002A77C6">
          <w:t>most accurate 10% of responses</w:t>
        </w:r>
      </w:ins>
      <w:ins w:id="1133" w:author="Jason Zhou" w:date="2022-04-05T17:21:00Z">
        <w:r w:rsidR="002A77C6">
          <w:t xml:space="preserve">, and the </w:t>
        </w:r>
      </w:ins>
      <w:ins w:id="1134" w:author="Jason Zhou" w:date="2022-04-05T17:22:00Z">
        <w:r w:rsidR="002A77C6">
          <w:t>bottommost point in that stack is the fastest 10% of these most accurate responses.</w:t>
        </w:r>
      </w:ins>
    </w:p>
    <w:p w14:paraId="0519CE8B" w14:textId="77777777" w:rsidR="002163BE" w:rsidRDefault="002163BE" w:rsidP="00153030">
      <w:pPr>
        <w:spacing w:line="240" w:lineRule="auto"/>
        <w:rPr>
          <w:b/>
          <w:iCs/>
          <w:szCs w:val="18"/>
        </w:rPr>
      </w:pPr>
    </w:p>
    <w:p w14:paraId="3C573AD3" w14:textId="7BA0E0F8" w:rsidR="00337A16" w:rsidRDefault="00337A16" w:rsidP="00337A16">
      <w:pPr>
        <w:pStyle w:val="Caption"/>
        <w:keepNext/>
      </w:pPr>
      <w:r>
        <w:t xml:space="preserve">Figure </w:t>
      </w:r>
      <w:fldSimple w:instr=" SEQ Figure \* ARABIC ">
        <w:r>
          <w:rPr>
            <w:noProof/>
          </w:rPr>
          <w:t>8</w:t>
        </w:r>
      </w:fldSimple>
    </w:p>
    <w:p w14:paraId="641264CE" w14:textId="77777777" w:rsidR="00337A16" w:rsidRPr="00D95681" w:rsidRDefault="00337A16" w:rsidP="00337A16">
      <w:pPr>
        <w:rPr>
          <w:i/>
          <w:iCs/>
        </w:rPr>
      </w:pPr>
      <w:r>
        <w:rPr>
          <w:i/>
          <w:iCs/>
        </w:rPr>
        <w:t>Diffusion Model Fits to Response Error and Latency</w:t>
      </w:r>
    </w:p>
    <w:p w14:paraId="65E38280" w14:textId="77777777" w:rsidR="00337A16" w:rsidRPr="00337A16" w:rsidRDefault="00337A16" w:rsidP="00337A16"/>
    <w:p w14:paraId="7EF61A22" w14:textId="0A5ECD92" w:rsidR="00153030" w:rsidRDefault="002163BE" w:rsidP="00153030">
      <w:pPr>
        <w:spacing w:line="240" w:lineRule="auto"/>
      </w:pPr>
      <w:r>
        <w:rPr>
          <w:noProof/>
          <w:sz w:val="16"/>
          <w:szCs w:val="16"/>
        </w:rPr>
        <w:lastRenderedPageBreak/>
        <w:drawing>
          <wp:inline distT="0" distB="0" distL="0" distR="0" wp14:anchorId="07DBDB65" wp14:editId="79C0FE32">
            <wp:extent cx="5943600" cy="447611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w:t>
      </w:r>
    </w:p>
    <w:p w14:paraId="69276F95" w14:textId="68F5D487" w:rsidR="00FF1C0D" w:rsidRDefault="00FF1C0D" w:rsidP="00153030">
      <w:pPr>
        <w:spacing w:line="240" w:lineRule="auto"/>
      </w:pPr>
    </w:p>
    <w:p w14:paraId="39E73940" w14:textId="77777777" w:rsidR="00FF1C0D" w:rsidRDefault="00FF1C0D" w:rsidP="00153030">
      <w:pPr>
        <w:spacing w:line="240" w:lineRule="auto"/>
      </w:pPr>
    </w:p>
    <w:p w14:paraId="36820EB1" w14:textId="1935F139" w:rsidR="00FF1C0D" w:rsidRPr="00FF1C0D" w:rsidRDefault="00FF1C0D" w:rsidP="00FF1C0D">
      <w:pPr>
        <w:ind w:firstLine="720"/>
      </w:pPr>
      <w:r>
        <w:t>The average estimated values of each parameter are shown in Table 4. As with the response error models, including intrusions in Model 3 reduces but does not eliminate guesses</w:t>
      </w:r>
      <w:r w:rsidR="00F73B91">
        <w:t xml:space="preserve"> </w:t>
      </w:r>
      <w:r>
        <w:t>compared to the Model 1.</w:t>
      </w:r>
    </w:p>
    <w:p w14:paraId="367A7BAF" w14:textId="77777777" w:rsidR="00FF1C0D" w:rsidRDefault="00FF1C0D" w:rsidP="00FF1C0D">
      <w:pPr>
        <w:pStyle w:val="Caption"/>
        <w:keepNext/>
      </w:pPr>
      <w:r>
        <w:t xml:space="preserve">Table </w:t>
      </w:r>
      <w:fldSimple w:instr=" SEQ Table \* ARABIC ">
        <w:r>
          <w:rPr>
            <w:noProof/>
          </w:rPr>
          <w:t>4</w:t>
        </w:r>
      </w:fldSimple>
    </w:p>
    <w:p w14:paraId="13E7CB2F" w14:textId="77777777" w:rsidR="00FF1C0D" w:rsidRPr="004B17D1" w:rsidRDefault="00FF1C0D" w:rsidP="00FF1C0D">
      <w:pPr>
        <w:rPr>
          <w:i/>
          <w:iCs/>
        </w:rPr>
      </w:pPr>
      <w:commentRangeStart w:id="1135"/>
      <w:r>
        <w:rPr>
          <w:i/>
          <w:iCs/>
        </w:rPr>
        <w:t>Diffusion Model Parameter Estimates</w:t>
      </w:r>
      <w:commentRangeEnd w:id="1135"/>
      <w:r>
        <w:rPr>
          <w:rStyle w:val="CommentReference"/>
        </w:rPr>
        <w:commentReference w:id="1135"/>
      </w:r>
    </w:p>
    <w:tbl>
      <w:tblPr>
        <w:tblStyle w:val="TableGrid1"/>
        <w:tblW w:w="9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136" w:author="Jason Zhou" w:date="2022-03-29T11:53:00Z">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89"/>
        <w:gridCol w:w="637"/>
        <w:gridCol w:w="638"/>
        <w:gridCol w:w="638"/>
        <w:gridCol w:w="637"/>
        <w:gridCol w:w="638"/>
        <w:gridCol w:w="638"/>
        <w:gridCol w:w="638"/>
        <w:gridCol w:w="637"/>
        <w:gridCol w:w="638"/>
        <w:gridCol w:w="638"/>
        <w:gridCol w:w="637"/>
        <w:gridCol w:w="638"/>
        <w:gridCol w:w="638"/>
        <w:gridCol w:w="638"/>
        <w:tblGridChange w:id="1137">
          <w:tblGrid>
            <w:gridCol w:w="850"/>
            <w:gridCol w:w="609"/>
            <w:gridCol w:w="610"/>
            <w:gridCol w:w="610"/>
            <w:gridCol w:w="609"/>
            <w:gridCol w:w="610"/>
            <w:gridCol w:w="610"/>
            <w:gridCol w:w="610"/>
            <w:gridCol w:w="609"/>
            <w:gridCol w:w="610"/>
            <w:gridCol w:w="610"/>
            <w:gridCol w:w="609"/>
            <w:gridCol w:w="610"/>
            <w:gridCol w:w="610"/>
            <w:gridCol w:w="610"/>
          </w:tblGrid>
        </w:tblGridChange>
      </w:tblGrid>
      <w:tr w:rsidR="00FF1C0D" w:rsidRPr="00B351FF" w14:paraId="333C0BC2" w14:textId="77777777" w:rsidTr="00946665">
        <w:trPr>
          <w:trHeight w:val="405"/>
          <w:trPrChange w:id="1138" w:author="Jason Zhou" w:date="2022-03-29T11:53:00Z">
            <w:trPr>
              <w:trHeight w:val="396"/>
            </w:trPr>
          </w:trPrChange>
        </w:trPr>
        <w:tc>
          <w:tcPr>
            <w:tcW w:w="889" w:type="dxa"/>
            <w:tcBorders>
              <w:top w:val="single" w:sz="4" w:space="0" w:color="auto"/>
              <w:bottom w:val="single" w:sz="4" w:space="0" w:color="auto"/>
            </w:tcBorders>
            <w:noWrap/>
            <w:vAlign w:val="center"/>
            <w:hideMark/>
            <w:tcPrChange w:id="1139" w:author="Jason Zhou" w:date="2022-03-29T11:53:00Z">
              <w:tcPr>
                <w:tcW w:w="850" w:type="dxa"/>
                <w:tcBorders>
                  <w:top w:val="single" w:sz="4" w:space="0" w:color="auto"/>
                  <w:bottom w:val="single" w:sz="4" w:space="0" w:color="auto"/>
                </w:tcBorders>
                <w:noWrap/>
                <w:vAlign w:val="center"/>
                <w:hideMark/>
              </w:tcPr>
            </w:tcPrChange>
          </w:tcPr>
          <w:p w14:paraId="3E6A7F0D" w14:textId="77777777" w:rsidR="00FF1C0D" w:rsidRPr="00B351FF" w:rsidRDefault="00FF1C0D" w:rsidP="00946665">
            <w:pPr>
              <w:spacing w:line="240" w:lineRule="auto"/>
              <w:jc w:val="center"/>
              <w:rPr>
                <w:rFonts w:eastAsia="Times New Roman"/>
              </w:rPr>
            </w:pPr>
            <w:r w:rsidRPr="00B351FF">
              <w:rPr>
                <w:rFonts w:eastAsia="Times New Roman"/>
              </w:rPr>
              <w:t>Model</w:t>
            </w:r>
          </w:p>
        </w:tc>
        <w:tc>
          <w:tcPr>
            <w:tcW w:w="637" w:type="dxa"/>
            <w:tcBorders>
              <w:top w:val="single" w:sz="4" w:space="0" w:color="auto"/>
              <w:bottom w:val="single" w:sz="4" w:space="0" w:color="auto"/>
            </w:tcBorders>
            <w:noWrap/>
            <w:vAlign w:val="center"/>
            <w:hideMark/>
            <w:tcPrChange w:id="1140" w:author="Jason Zhou" w:date="2022-03-29T11:53:00Z">
              <w:tcPr>
                <w:tcW w:w="609" w:type="dxa"/>
                <w:tcBorders>
                  <w:top w:val="single" w:sz="4" w:space="0" w:color="auto"/>
                  <w:bottom w:val="single" w:sz="4" w:space="0" w:color="auto"/>
                </w:tcBorders>
                <w:noWrap/>
                <w:vAlign w:val="center"/>
                <w:hideMark/>
              </w:tcPr>
            </w:tcPrChange>
          </w:tcPr>
          <w:p w14:paraId="1698D950" w14:textId="77777777" w:rsidR="00FF1C0D" w:rsidRPr="0004249A" w:rsidRDefault="00FF1C0D" w:rsidP="00946665">
            <w:pPr>
              <w:spacing w:line="240" w:lineRule="auto"/>
              <w:jc w:val="center"/>
              <w:rPr>
                <w:rFonts w:eastAsia="Times New Roman"/>
                <w:color w:val="000000"/>
              </w:rPr>
            </w:pPr>
            <w:r w:rsidRPr="0004249A">
              <w:t>μ</w:t>
            </w:r>
            <w:r w:rsidRPr="0004249A">
              <w:rPr>
                <w:vertAlign w:val="subscript"/>
              </w:rPr>
              <w:t>1</w:t>
            </w:r>
          </w:p>
        </w:tc>
        <w:tc>
          <w:tcPr>
            <w:tcW w:w="638" w:type="dxa"/>
            <w:tcBorders>
              <w:top w:val="single" w:sz="4" w:space="0" w:color="auto"/>
              <w:bottom w:val="single" w:sz="4" w:space="0" w:color="auto"/>
            </w:tcBorders>
            <w:noWrap/>
            <w:vAlign w:val="center"/>
            <w:hideMark/>
            <w:tcPrChange w:id="1141" w:author="Jason Zhou" w:date="2022-03-29T11:53:00Z">
              <w:tcPr>
                <w:tcW w:w="610" w:type="dxa"/>
                <w:tcBorders>
                  <w:top w:val="single" w:sz="4" w:space="0" w:color="auto"/>
                  <w:bottom w:val="single" w:sz="4" w:space="0" w:color="auto"/>
                </w:tcBorders>
                <w:noWrap/>
                <w:vAlign w:val="center"/>
                <w:hideMark/>
              </w:tcPr>
            </w:tcPrChange>
          </w:tcPr>
          <w:p w14:paraId="00D57F66" w14:textId="77777777" w:rsidR="00FF1C0D" w:rsidRPr="0004249A" w:rsidRDefault="00FF1C0D" w:rsidP="00946665">
            <w:pPr>
              <w:spacing w:line="240" w:lineRule="auto"/>
              <w:jc w:val="center"/>
              <w:rPr>
                <w:rFonts w:eastAsia="Times New Roman"/>
                <w:color w:val="000000"/>
                <w:vertAlign w:val="subscript"/>
              </w:rPr>
            </w:pPr>
            <w:r w:rsidRPr="0004249A">
              <w:t>μ</w:t>
            </w:r>
            <w:r w:rsidRPr="0004249A">
              <w:rPr>
                <w:vertAlign w:val="subscript"/>
              </w:rPr>
              <w:t>2</w:t>
            </w:r>
          </w:p>
        </w:tc>
        <w:tc>
          <w:tcPr>
            <w:tcW w:w="638" w:type="dxa"/>
            <w:tcBorders>
              <w:top w:val="single" w:sz="4" w:space="0" w:color="auto"/>
              <w:bottom w:val="single" w:sz="4" w:space="0" w:color="auto"/>
            </w:tcBorders>
            <w:noWrap/>
            <w:vAlign w:val="center"/>
            <w:hideMark/>
            <w:tcPrChange w:id="1142" w:author="Jason Zhou" w:date="2022-03-29T11:53:00Z">
              <w:tcPr>
                <w:tcW w:w="610" w:type="dxa"/>
                <w:tcBorders>
                  <w:top w:val="single" w:sz="4" w:space="0" w:color="auto"/>
                  <w:bottom w:val="single" w:sz="4" w:space="0" w:color="auto"/>
                </w:tcBorders>
                <w:noWrap/>
                <w:vAlign w:val="center"/>
                <w:hideMark/>
              </w:tcPr>
            </w:tcPrChange>
          </w:tcPr>
          <w:p w14:paraId="19851B69"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1</w:t>
            </w:r>
          </w:p>
        </w:tc>
        <w:tc>
          <w:tcPr>
            <w:tcW w:w="637" w:type="dxa"/>
            <w:tcBorders>
              <w:top w:val="single" w:sz="4" w:space="0" w:color="auto"/>
              <w:bottom w:val="single" w:sz="4" w:space="0" w:color="auto"/>
            </w:tcBorders>
            <w:noWrap/>
            <w:vAlign w:val="center"/>
            <w:hideMark/>
            <w:tcPrChange w:id="1143" w:author="Jason Zhou" w:date="2022-03-29T11:53:00Z">
              <w:tcPr>
                <w:tcW w:w="609" w:type="dxa"/>
                <w:tcBorders>
                  <w:top w:val="single" w:sz="4" w:space="0" w:color="auto"/>
                  <w:bottom w:val="single" w:sz="4" w:space="0" w:color="auto"/>
                </w:tcBorders>
                <w:noWrap/>
                <w:vAlign w:val="center"/>
                <w:hideMark/>
              </w:tcPr>
            </w:tcPrChange>
          </w:tcPr>
          <w:p w14:paraId="22795D32"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2</w:t>
            </w:r>
          </w:p>
        </w:tc>
        <w:tc>
          <w:tcPr>
            <w:tcW w:w="638" w:type="dxa"/>
            <w:tcBorders>
              <w:top w:val="single" w:sz="4" w:space="0" w:color="auto"/>
              <w:bottom w:val="single" w:sz="4" w:space="0" w:color="auto"/>
            </w:tcBorders>
            <w:noWrap/>
            <w:vAlign w:val="center"/>
            <w:hideMark/>
            <w:tcPrChange w:id="1144" w:author="Jason Zhou" w:date="2022-03-29T11:53:00Z">
              <w:tcPr>
                <w:tcW w:w="610" w:type="dxa"/>
                <w:tcBorders>
                  <w:top w:val="single" w:sz="4" w:space="0" w:color="auto"/>
                  <w:bottom w:val="single" w:sz="4" w:space="0" w:color="auto"/>
                </w:tcBorders>
                <w:noWrap/>
                <w:vAlign w:val="center"/>
                <w:hideMark/>
              </w:tcPr>
            </w:tcPrChange>
          </w:tcPr>
          <w:p w14:paraId="24F9022C"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1</w:t>
            </w:r>
          </w:p>
        </w:tc>
        <w:tc>
          <w:tcPr>
            <w:tcW w:w="638" w:type="dxa"/>
            <w:tcBorders>
              <w:top w:val="single" w:sz="4" w:space="0" w:color="auto"/>
              <w:bottom w:val="single" w:sz="4" w:space="0" w:color="auto"/>
            </w:tcBorders>
            <w:noWrap/>
            <w:vAlign w:val="center"/>
            <w:hideMark/>
            <w:tcPrChange w:id="1145" w:author="Jason Zhou" w:date="2022-03-29T11:53:00Z">
              <w:tcPr>
                <w:tcW w:w="610" w:type="dxa"/>
                <w:tcBorders>
                  <w:top w:val="single" w:sz="4" w:space="0" w:color="auto"/>
                  <w:bottom w:val="single" w:sz="4" w:space="0" w:color="auto"/>
                </w:tcBorders>
                <w:noWrap/>
                <w:vAlign w:val="center"/>
                <w:hideMark/>
              </w:tcPr>
            </w:tcPrChange>
          </w:tcPr>
          <w:p w14:paraId="7FD51A40"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2</w:t>
            </w:r>
          </w:p>
        </w:tc>
        <w:tc>
          <w:tcPr>
            <w:tcW w:w="638" w:type="dxa"/>
            <w:tcBorders>
              <w:top w:val="single" w:sz="4" w:space="0" w:color="auto"/>
              <w:bottom w:val="single" w:sz="4" w:space="0" w:color="auto"/>
            </w:tcBorders>
            <w:noWrap/>
            <w:vAlign w:val="center"/>
            <w:hideMark/>
            <w:tcPrChange w:id="1146" w:author="Jason Zhou" w:date="2022-03-29T11:53:00Z">
              <w:tcPr>
                <w:tcW w:w="610" w:type="dxa"/>
                <w:tcBorders>
                  <w:top w:val="single" w:sz="4" w:space="0" w:color="auto"/>
                  <w:bottom w:val="single" w:sz="4" w:space="0" w:color="auto"/>
                </w:tcBorders>
                <w:noWrap/>
                <w:vAlign w:val="center"/>
                <w:hideMark/>
              </w:tcPr>
            </w:tcPrChange>
          </w:tcPr>
          <w:p w14:paraId="2D5CFDA7"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γ</w:t>
            </w:r>
          </w:p>
        </w:tc>
        <w:tc>
          <w:tcPr>
            <w:tcW w:w="637" w:type="dxa"/>
            <w:tcBorders>
              <w:top w:val="single" w:sz="4" w:space="0" w:color="auto"/>
              <w:bottom w:val="single" w:sz="4" w:space="0" w:color="auto"/>
            </w:tcBorders>
            <w:noWrap/>
            <w:vAlign w:val="center"/>
            <w:hideMark/>
            <w:tcPrChange w:id="1147" w:author="Jason Zhou" w:date="2022-03-29T11:53:00Z">
              <w:tcPr>
                <w:tcW w:w="609" w:type="dxa"/>
                <w:tcBorders>
                  <w:top w:val="single" w:sz="4" w:space="0" w:color="auto"/>
                  <w:bottom w:val="single" w:sz="4" w:space="0" w:color="auto"/>
                </w:tcBorders>
                <w:noWrap/>
                <w:vAlign w:val="center"/>
                <w:hideMark/>
              </w:tcPr>
            </w:tcPrChange>
          </w:tcPr>
          <w:p w14:paraId="637BBD38" w14:textId="77777777" w:rsidR="00FF1C0D" w:rsidRPr="0004249A" w:rsidRDefault="00FF1C0D" w:rsidP="00946665">
            <w:pPr>
              <w:spacing w:line="240" w:lineRule="auto"/>
              <w:jc w:val="center"/>
              <w:rPr>
                <w:rFonts w:eastAsia="Times New Roman"/>
                <w:color w:val="000000"/>
              </w:rPr>
            </w:pPr>
            <w:r w:rsidRPr="0004249A">
              <w:t>β</w:t>
            </w:r>
          </w:p>
        </w:tc>
        <w:tc>
          <w:tcPr>
            <w:tcW w:w="638" w:type="dxa"/>
            <w:tcBorders>
              <w:top w:val="single" w:sz="4" w:space="0" w:color="auto"/>
              <w:bottom w:val="single" w:sz="4" w:space="0" w:color="auto"/>
            </w:tcBorders>
            <w:noWrap/>
            <w:vAlign w:val="center"/>
            <w:hideMark/>
            <w:tcPrChange w:id="1148" w:author="Jason Zhou" w:date="2022-03-29T11:53:00Z">
              <w:tcPr>
                <w:tcW w:w="610" w:type="dxa"/>
                <w:tcBorders>
                  <w:top w:val="single" w:sz="4" w:space="0" w:color="auto"/>
                  <w:bottom w:val="single" w:sz="4" w:space="0" w:color="auto"/>
                </w:tcBorders>
                <w:noWrap/>
                <w:vAlign w:val="center"/>
                <w:hideMark/>
              </w:tcPr>
            </w:tcPrChange>
          </w:tcPr>
          <w:p w14:paraId="1D16E71C" w14:textId="4A5CAAC8" w:rsidR="00FF1C0D" w:rsidRPr="0004249A" w:rsidRDefault="0034391E" w:rsidP="00946665">
            <w:pPr>
              <w:spacing w:line="240" w:lineRule="auto"/>
              <w:jc w:val="center"/>
              <w:rPr>
                <w:rFonts w:eastAsia="Times New Roman"/>
                <w:color w:val="000000"/>
              </w:rPr>
            </w:pPr>
            <w:r w:rsidRPr="0004249A">
              <w:rPr>
                <w:rFonts w:eastAsia="Times New Roman"/>
                <w:color w:val="000000"/>
              </w:rPr>
              <w:t>τ</w:t>
            </w:r>
          </w:p>
        </w:tc>
        <w:tc>
          <w:tcPr>
            <w:tcW w:w="638" w:type="dxa"/>
            <w:tcBorders>
              <w:top w:val="single" w:sz="4" w:space="0" w:color="auto"/>
              <w:bottom w:val="single" w:sz="4" w:space="0" w:color="auto"/>
            </w:tcBorders>
            <w:noWrap/>
            <w:vAlign w:val="center"/>
            <w:hideMark/>
            <w:tcPrChange w:id="1149" w:author="Jason Zhou" w:date="2022-03-29T11:53:00Z">
              <w:tcPr>
                <w:tcW w:w="610" w:type="dxa"/>
                <w:tcBorders>
                  <w:top w:val="single" w:sz="4" w:space="0" w:color="auto"/>
                  <w:bottom w:val="single" w:sz="4" w:space="0" w:color="auto"/>
                </w:tcBorders>
                <w:noWrap/>
                <w:vAlign w:val="center"/>
                <w:hideMark/>
              </w:tcPr>
            </w:tcPrChange>
          </w:tcPr>
          <w:p w14:paraId="12ACE7E1"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637" w:type="dxa"/>
            <w:tcBorders>
              <w:top w:val="single" w:sz="4" w:space="0" w:color="auto"/>
              <w:bottom w:val="single" w:sz="4" w:space="0" w:color="auto"/>
            </w:tcBorders>
            <w:noWrap/>
            <w:vAlign w:val="center"/>
            <w:hideMark/>
            <w:tcPrChange w:id="1150" w:author="Jason Zhou" w:date="2022-03-29T11:53:00Z">
              <w:tcPr>
                <w:tcW w:w="609" w:type="dxa"/>
                <w:tcBorders>
                  <w:top w:val="single" w:sz="4" w:space="0" w:color="auto"/>
                  <w:bottom w:val="single" w:sz="4" w:space="0" w:color="auto"/>
                </w:tcBorders>
                <w:noWrap/>
                <w:vAlign w:val="center"/>
                <w:hideMark/>
              </w:tcPr>
            </w:tcPrChange>
          </w:tcPr>
          <w:p w14:paraId="0E4859E4"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638" w:type="dxa"/>
            <w:tcBorders>
              <w:top w:val="single" w:sz="4" w:space="0" w:color="auto"/>
              <w:bottom w:val="single" w:sz="4" w:space="0" w:color="auto"/>
            </w:tcBorders>
            <w:noWrap/>
            <w:vAlign w:val="center"/>
            <w:hideMark/>
            <w:tcPrChange w:id="1151" w:author="Jason Zhou" w:date="2022-03-29T11:53:00Z">
              <w:tcPr>
                <w:tcW w:w="610" w:type="dxa"/>
                <w:tcBorders>
                  <w:top w:val="single" w:sz="4" w:space="0" w:color="auto"/>
                  <w:bottom w:val="single" w:sz="4" w:space="0" w:color="auto"/>
                </w:tcBorders>
                <w:noWrap/>
                <w:vAlign w:val="center"/>
                <w:hideMark/>
              </w:tcPr>
            </w:tcPrChange>
          </w:tcPr>
          <w:p w14:paraId="08AD275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ζ</w:t>
            </w:r>
          </w:p>
        </w:tc>
        <w:tc>
          <w:tcPr>
            <w:tcW w:w="638" w:type="dxa"/>
            <w:tcBorders>
              <w:top w:val="single" w:sz="4" w:space="0" w:color="auto"/>
              <w:bottom w:val="single" w:sz="4" w:space="0" w:color="auto"/>
            </w:tcBorders>
            <w:noWrap/>
            <w:vAlign w:val="center"/>
            <w:hideMark/>
            <w:tcPrChange w:id="1152" w:author="Jason Zhou" w:date="2022-03-29T11:53:00Z">
              <w:tcPr>
                <w:tcW w:w="610" w:type="dxa"/>
                <w:tcBorders>
                  <w:top w:val="single" w:sz="4" w:space="0" w:color="auto"/>
                  <w:bottom w:val="single" w:sz="4" w:space="0" w:color="auto"/>
                </w:tcBorders>
                <w:noWrap/>
                <w:vAlign w:val="center"/>
                <w:hideMark/>
              </w:tcPr>
            </w:tcPrChange>
          </w:tcPr>
          <w:p w14:paraId="75CA1DB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ρ</w:t>
            </w:r>
          </w:p>
        </w:tc>
        <w:tc>
          <w:tcPr>
            <w:tcW w:w="638" w:type="dxa"/>
            <w:tcBorders>
              <w:top w:val="single" w:sz="4" w:space="0" w:color="auto"/>
              <w:bottom w:val="single" w:sz="4" w:space="0" w:color="auto"/>
            </w:tcBorders>
            <w:noWrap/>
            <w:vAlign w:val="center"/>
            <w:hideMark/>
            <w:tcPrChange w:id="1153" w:author="Jason Zhou" w:date="2022-03-29T11:53:00Z">
              <w:tcPr>
                <w:tcW w:w="610" w:type="dxa"/>
                <w:tcBorders>
                  <w:top w:val="single" w:sz="4" w:space="0" w:color="auto"/>
                  <w:bottom w:val="single" w:sz="4" w:space="0" w:color="auto"/>
                </w:tcBorders>
                <w:noWrap/>
                <w:vAlign w:val="center"/>
                <w:hideMark/>
              </w:tcPr>
            </w:tcPrChange>
          </w:tcPr>
          <w:p w14:paraId="65E23C9C" w14:textId="77777777" w:rsidR="00FF1C0D" w:rsidRPr="00B351FF" w:rsidRDefault="00FF1C0D" w:rsidP="00946665">
            <w:pPr>
              <w:spacing w:line="240" w:lineRule="auto"/>
              <w:jc w:val="center"/>
              <w:rPr>
                <w:rFonts w:eastAsia="Times New Roman"/>
                <w:color w:val="000000"/>
              </w:rPr>
            </w:pPr>
            <w:r w:rsidRPr="00462B32">
              <w:rPr>
                <w:i/>
                <w:iCs/>
              </w:rPr>
              <w:t>T</w:t>
            </w:r>
            <w:r w:rsidRPr="00462B32">
              <w:rPr>
                <w:i/>
                <w:iCs/>
                <w:vertAlign w:val="subscript"/>
              </w:rPr>
              <w:t>er</w:t>
            </w:r>
          </w:p>
        </w:tc>
      </w:tr>
      <w:tr w:rsidR="00FF1C0D" w:rsidRPr="00B351FF" w14:paraId="2E1793BA" w14:textId="77777777" w:rsidTr="00946665">
        <w:trPr>
          <w:trHeight w:val="405"/>
          <w:trPrChange w:id="1154" w:author="Jason Zhou" w:date="2022-03-29T11:53:00Z">
            <w:trPr>
              <w:trHeight w:val="396"/>
            </w:trPr>
          </w:trPrChange>
        </w:trPr>
        <w:tc>
          <w:tcPr>
            <w:tcW w:w="889" w:type="dxa"/>
            <w:tcBorders>
              <w:top w:val="single" w:sz="4" w:space="0" w:color="auto"/>
            </w:tcBorders>
            <w:noWrap/>
            <w:vAlign w:val="center"/>
            <w:hideMark/>
            <w:tcPrChange w:id="1155" w:author="Jason Zhou" w:date="2022-03-29T11:53:00Z">
              <w:tcPr>
                <w:tcW w:w="850" w:type="dxa"/>
                <w:tcBorders>
                  <w:top w:val="single" w:sz="4" w:space="0" w:color="auto"/>
                </w:tcBorders>
                <w:noWrap/>
                <w:vAlign w:val="center"/>
                <w:hideMark/>
              </w:tcPr>
            </w:tcPrChange>
          </w:tcPr>
          <w:p w14:paraId="219BD8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w:t>
            </w:r>
          </w:p>
        </w:tc>
        <w:tc>
          <w:tcPr>
            <w:tcW w:w="637" w:type="dxa"/>
            <w:tcBorders>
              <w:top w:val="single" w:sz="4" w:space="0" w:color="auto"/>
            </w:tcBorders>
            <w:noWrap/>
            <w:vAlign w:val="center"/>
            <w:hideMark/>
            <w:tcPrChange w:id="1156" w:author="Jason Zhou" w:date="2022-03-29T11:53:00Z">
              <w:tcPr>
                <w:tcW w:w="609" w:type="dxa"/>
                <w:tcBorders>
                  <w:top w:val="single" w:sz="4" w:space="0" w:color="auto"/>
                </w:tcBorders>
                <w:noWrap/>
                <w:vAlign w:val="center"/>
                <w:hideMark/>
              </w:tcPr>
            </w:tcPrChange>
          </w:tcPr>
          <w:p w14:paraId="72C25513" w14:textId="77777777" w:rsidR="00FF1C0D" w:rsidRPr="00B351FF" w:rsidRDefault="00FF1C0D" w:rsidP="00946665">
            <w:pPr>
              <w:spacing w:line="240" w:lineRule="auto"/>
              <w:jc w:val="center"/>
              <w:rPr>
                <w:rFonts w:eastAsia="Times New Roman"/>
                <w:color w:val="000000"/>
              </w:rPr>
            </w:pPr>
            <w:r>
              <w:rPr>
                <w:rFonts w:eastAsia="Times New Roman"/>
                <w:color w:val="000000"/>
              </w:rPr>
              <w:t>1.78</w:t>
            </w:r>
          </w:p>
        </w:tc>
        <w:tc>
          <w:tcPr>
            <w:tcW w:w="638" w:type="dxa"/>
            <w:tcBorders>
              <w:top w:val="single" w:sz="4" w:space="0" w:color="auto"/>
            </w:tcBorders>
            <w:noWrap/>
            <w:vAlign w:val="center"/>
            <w:hideMark/>
            <w:tcPrChange w:id="1157" w:author="Jason Zhou" w:date="2022-03-29T11:53:00Z">
              <w:tcPr>
                <w:tcW w:w="610" w:type="dxa"/>
                <w:tcBorders>
                  <w:top w:val="single" w:sz="4" w:space="0" w:color="auto"/>
                </w:tcBorders>
                <w:noWrap/>
                <w:vAlign w:val="center"/>
                <w:hideMark/>
              </w:tcPr>
            </w:tcPrChange>
          </w:tcPr>
          <w:p w14:paraId="2446A25B"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158" w:author="Jason Zhou" w:date="2022-03-29T11:53:00Z">
              <w:tcPr>
                <w:tcW w:w="610" w:type="dxa"/>
                <w:tcBorders>
                  <w:top w:val="single" w:sz="4" w:space="0" w:color="auto"/>
                </w:tcBorders>
                <w:noWrap/>
                <w:vAlign w:val="center"/>
                <w:hideMark/>
              </w:tcPr>
            </w:tcPrChange>
          </w:tcPr>
          <w:p w14:paraId="44CF38A0" w14:textId="77777777" w:rsidR="00FF1C0D" w:rsidRPr="00B351FF" w:rsidRDefault="00FF1C0D" w:rsidP="00946665">
            <w:pPr>
              <w:spacing w:line="240" w:lineRule="auto"/>
              <w:jc w:val="center"/>
              <w:rPr>
                <w:rFonts w:eastAsia="Times New Roman"/>
              </w:rPr>
            </w:pPr>
            <w:r>
              <w:rPr>
                <w:rFonts w:eastAsia="Times New Roman"/>
              </w:rPr>
              <w:t>0.21</w:t>
            </w:r>
          </w:p>
        </w:tc>
        <w:tc>
          <w:tcPr>
            <w:tcW w:w="637" w:type="dxa"/>
            <w:tcBorders>
              <w:top w:val="single" w:sz="4" w:space="0" w:color="auto"/>
            </w:tcBorders>
            <w:noWrap/>
            <w:vAlign w:val="center"/>
            <w:hideMark/>
            <w:tcPrChange w:id="1159" w:author="Jason Zhou" w:date="2022-03-29T11:53:00Z">
              <w:tcPr>
                <w:tcW w:w="609" w:type="dxa"/>
                <w:tcBorders>
                  <w:top w:val="single" w:sz="4" w:space="0" w:color="auto"/>
                </w:tcBorders>
                <w:noWrap/>
                <w:vAlign w:val="center"/>
                <w:hideMark/>
              </w:tcPr>
            </w:tcPrChange>
          </w:tcPr>
          <w:p w14:paraId="5CBC3B79"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0" w:author="Jason Zhou" w:date="2022-03-29T11:53:00Z">
              <w:tcPr>
                <w:tcW w:w="610" w:type="dxa"/>
                <w:tcBorders>
                  <w:top w:val="single" w:sz="4" w:space="0" w:color="auto"/>
                </w:tcBorders>
                <w:noWrap/>
                <w:vAlign w:val="center"/>
                <w:hideMark/>
              </w:tcPr>
            </w:tcPrChange>
          </w:tcPr>
          <w:p w14:paraId="3C4279A2" w14:textId="77777777" w:rsidR="00FF1C0D" w:rsidRPr="00B351FF" w:rsidRDefault="00FF1C0D" w:rsidP="00946665">
            <w:pPr>
              <w:spacing w:line="240" w:lineRule="auto"/>
              <w:jc w:val="center"/>
              <w:rPr>
                <w:rFonts w:eastAsia="Times New Roman"/>
                <w:color w:val="000000"/>
              </w:rPr>
            </w:pPr>
            <w:r>
              <w:rPr>
                <w:rFonts w:eastAsia="Times New Roman"/>
                <w:color w:val="000000"/>
              </w:rPr>
              <w:t>2.78</w:t>
            </w:r>
          </w:p>
        </w:tc>
        <w:tc>
          <w:tcPr>
            <w:tcW w:w="638" w:type="dxa"/>
            <w:tcBorders>
              <w:top w:val="single" w:sz="4" w:space="0" w:color="auto"/>
            </w:tcBorders>
            <w:noWrap/>
            <w:vAlign w:val="center"/>
            <w:hideMark/>
            <w:tcPrChange w:id="1161" w:author="Jason Zhou" w:date="2022-03-29T11:53:00Z">
              <w:tcPr>
                <w:tcW w:w="610" w:type="dxa"/>
                <w:tcBorders>
                  <w:top w:val="single" w:sz="4" w:space="0" w:color="auto"/>
                </w:tcBorders>
                <w:noWrap/>
                <w:vAlign w:val="center"/>
                <w:hideMark/>
              </w:tcPr>
            </w:tcPrChange>
          </w:tcPr>
          <w:p w14:paraId="5D410C2C" w14:textId="77777777" w:rsidR="00FF1C0D" w:rsidRPr="00B351FF" w:rsidRDefault="00FF1C0D" w:rsidP="00946665">
            <w:pPr>
              <w:spacing w:line="240" w:lineRule="auto"/>
              <w:jc w:val="center"/>
              <w:rPr>
                <w:rFonts w:eastAsia="Times New Roman"/>
                <w:color w:val="000000"/>
              </w:rPr>
            </w:pPr>
            <w:r>
              <w:rPr>
                <w:rFonts w:eastAsia="Times New Roman"/>
                <w:color w:val="000000"/>
              </w:rPr>
              <w:t>1.68</w:t>
            </w:r>
          </w:p>
        </w:tc>
        <w:tc>
          <w:tcPr>
            <w:tcW w:w="638" w:type="dxa"/>
            <w:tcBorders>
              <w:top w:val="single" w:sz="4" w:space="0" w:color="auto"/>
            </w:tcBorders>
            <w:noWrap/>
            <w:vAlign w:val="center"/>
            <w:hideMark/>
            <w:tcPrChange w:id="1162" w:author="Jason Zhou" w:date="2022-03-29T11:53:00Z">
              <w:tcPr>
                <w:tcW w:w="610" w:type="dxa"/>
                <w:tcBorders>
                  <w:top w:val="single" w:sz="4" w:space="0" w:color="auto"/>
                </w:tcBorders>
                <w:noWrap/>
                <w:vAlign w:val="center"/>
                <w:hideMark/>
              </w:tcPr>
            </w:tcPrChange>
          </w:tcPr>
          <w:p w14:paraId="237CE966" w14:textId="77777777" w:rsidR="00FF1C0D" w:rsidRPr="00B351FF" w:rsidRDefault="00FF1C0D" w:rsidP="00946665">
            <w:pPr>
              <w:spacing w:line="240" w:lineRule="auto"/>
              <w:jc w:val="center"/>
              <w:rPr>
                <w:rFonts w:eastAsia="Times New Roman"/>
                <w:color w:val="000000"/>
              </w:rPr>
            </w:pPr>
          </w:p>
        </w:tc>
        <w:tc>
          <w:tcPr>
            <w:tcW w:w="637" w:type="dxa"/>
            <w:tcBorders>
              <w:top w:val="single" w:sz="4" w:space="0" w:color="auto"/>
            </w:tcBorders>
            <w:noWrap/>
            <w:vAlign w:val="center"/>
            <w:hideMark/>
            <w:tcPrChange w:id="1163" w:author="Jason Zhou" w:date="2022-03-29T11:53:00Z">
              <w:tcPr>
                <w:tcW w:w="609" w:type="dxa"/>
                <w:tcBorders>
                  <w:top w:val="single" w:sz="4" w:space="0" w:color="auto"/>
                </w:tcBorders>
                <w:noWrap/>
                <w:vAlign w:val="center"/>
                <w:hideMark/>
              </w:tcPr>
            </w:tcPrChange>
          </w:tcPr>
          <w:p w14:paraId="0A12B9B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38" w:type="dxa"/>
            <w:tcBorders>
              <w:top w:val="single" w:sz="4" w:space="0" w:color="auto"/>
            </w:tcBorders>
            <w:noWrap/>
            <w:vAlign w:val="center"/>
            <w:hideMark/>
            <w:tcPrChange w:id="1164" w:author="Jason Zhou" w:date="2022-03-29T11:53:00Z">
              <w:tcPr>
                <w:tcW w:w="610" w:type="dxa"/>
                <w:tcBorders>
                  <w:top w:val="single" w:sz="4" w:space="0" w:color="auto"/>
                </w:tcBorders>
                <w:noWrap/>
                <w:vAlign w:val="center"/>
                <w:hideMark/>
              </w:tcPr>
            </w:tcPrChange>
          </w:tcPr>
          <w:p w14:paraId="0B6C264F"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165" w:author="Jason Zhou" w:date="2022-03-29T11:53:00Z">
              <w:tcPr>
                <w:tcW w:w="610" w:type="dxa"/>
                <w:tcBorders>
                  <w:top w:val="single" w:sz="4" w:space="0" w:color="auto"/>
                </w:tcBorders>
                <w:noWrap/>
                <w:vAlign w:val="center"/>
                <w:hideMark/>
              </w:tcPr>
            </w:tcPrChange>
          </w:tcPr>
          <w:p w14:paraId="4F066357" w14:textId="77777777" w:rsidR="00FF1C0D" w:rsidRPr="00B351FF" w:rsidRDefault="00FF1C0D" w:rsidP="00946665">
            <w:pPr>
              <w:spacing w:line="240" w:lineRule="auto"/>
              <w:jc w:val="center"/>
              <w:rPr>
                <w:rFonts w:eastAsia="Times New Roman"/>
              </w:rPr>
            </w:pPr>
          </w:p>
        </w:tc>
        <w:tc>
          <w:tcPr>
            <w:tcW w:w="637" w:type="dxa"/>
            <w:tcBorders>
              <w:top w:val="single" w:sz="4" w:space="0" w:color="auto"/>
            </w:tcBorders>
            <w:noWrap/>
            <w:vAlign w:val="center"/>
            <w:hideMark/>
            <w:tcPrChange w:id="1166" w:author="Jason Zhou" w:date="2022-03-29T11:53:00Z">
              <w:tcPr>
                <w:tcW w:w="609" w:type="dxa"/>
                <w:tcBorders>
                  <w:top w:val="single" w:sz="4" w:space="0" w:color="auto"/>
                </w:tcBorders>
                <w:noWrap/>
                <w:vAlign w:val="center"/>
                <w:hideMark/>
              </w:tcPr>
            </w:tcPrChange>
          </w:tcPr>
          <w:p w14:paraId="431DD4C0"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7" w:author="Jason Zhou" w:date="2022-03-29T11:53:00Z">
              <w:tcPr>
                <w:tcW w:w="610" w:type="dxa"/>
                <w:tcBorders>
                  <w:top w:val="single" w:sz="4" w:space="0" w:color="auto"/>
                </w:tcBorders>
                <w:noWrap/>
                <w:vAlign w:val="center"/>
                <w:hideMark/>
              </w:tcPr>
            </w:tcPrChange>
          </w:tcPr>
          <w:p w14:paraId="6A77A2EA"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8" w:author="Jason Zhou" w:date="2022-03-29T11:53:00Z">
              <w:tcPr>
                <w:tcW w:w="610" w:type="dxa"/>
                <w:tcBorders>
                  <w:top w:val="single" w:sz="4" w:space="0" w:color="auto"/>
                </w:tcBorders>
                <w:noWrap/>
                <w:vAlign w:val="center"/>
                <w:hideMark/>
              </w:tcPr>
            </w:tcPrChange>
          </w:tcPr>
          <w:p w14:paraId="0AB1CAB2"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169" w:author="Jason Zhou" w:date="2022-03-29T11:53:00Z">
              <w:tcPr>
                <w:tcW w:w="610" w:type="dxa"/>
                <w:tcBorders>
                  <w:top w:val="single" w:sz="4" w:space="0" w:color="auto"/>
                </w:tcBorders>
                <w:noWrap/>
                <w:vAlign w:val="center"/>
                <w:hideMark/>
              </w:tcPr>
            </w:tcPrChange>
          </w:tcPr>
          <w:p w14:paraId="61B9C06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0.18</w:t>
            </w:r>
          </w:p>
        </w:tc>
      </w:tr>
      <w:tr w:rsidR="00FF1C0D" w:rsidRPr="00B351FF" w14:paraId="214C694E" w14:textId="77777777" w:rsidTr="00946665">
        <w:trPr>
          <w:trHeight w:val="405"/>
          <w:trPrChange w:id="1170" w:author="Jason Zhou" w:date="2022-03-29T11:53:00Z">
            <w:trPr>
              <w:trHeight w:val="396"/>
            </w:trPr>
          </w:trPrChange>
        </w:trPr>
        <w:tc>
          <w:tcPr>
            <w:tcW w:w="889" w:type="dxa"/>
            <w:noWrap/>
            <w:vAlign w:val="center"/>
            <w:hideMark/>
            <w:tcPrChange w:id="1171" w:author="Jason Zhou" w:date="2022-03-29T11:53:00Z">
              <w:tcPr>
                <w:tcW w:w="850" w:type="dxa"/>
                <w:noWrap/>
                <w:vAlign w:val="center"/>
                <w:hideMark/>
              </w:tcPr>
            </w:tcPrChange>
          </w:tcPr>
          <w:p w14:paraId="598B0BA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w:t>
            </w:r>
          </w:p>
        </w:tc>
        <w:tc>
          <w:tcPr>
            <w:tcW w:w="637" w:type="dxa"/>
            <w:noWrap/>
            <w:vAlign w:val="center"/>
            <w:hideMark/>
            <w:tcPrChange w:id="1172" w:author="Jason Zhou" w:date="2022-03-29T11:53:00Z">
              <w:tcPr>
                <w:tcW w:w="609" w:type="dxa"/>
                <w:noWrap/>
                <w:vAlign w:val="center"/>
                <w:hideMark/>
              </w:tcPr>
            </w:tcPrChange>
          </w:tcPr>
          <w:p w14:paraId="464AF1A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2.41</w:t>
            </w:r>
          </w:p>
        </w:tc>
        <w:tc>
          <w:tcPr>
            <w:tcW w:w="638" w:type="dxa"/>
            <w:noWrap/>
            <w:vAlign w:val="center"/>
            <w:hideMark/>
            <w:tcPrChange w:id="1173" w:author="Jason Zhou" w:date="2022-03-29T11:53:00Z">
              <w:tcPr>
                <w:tcW w:w="610" w:type="dxa"/>
                <w:noWrap/>
                <w:vAlign w:val="center"/>
                <w:hideMark/>
              </w:tcPr>
            </w:tcPrChange>
          </w:tcPr>
          <w:p w14:paraId="4424F09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2.14</w:t>
            </w:r>
          </w:p>
        </w:tc>
        <w:tc>
          <w:tcPr>
            <w:tcW w:w="638" w:type="dxa"/>
            <w:noWrap/>
            <w:vAlign w:val="center"/>
            <w:hideMark/>
            <w:tcPrChange w:id="1174" w:author="Jason Zhou" w:date="2022-03-29T11:53:00Z">
              <w:tcPr>
                <w:tcW w:w="610" w:type="dxa"/>
                <w:noWrap/>
                <w:vAlign w:val="center"/>
                <w:hideMark/>
              </w:tcPr>
            </w:tcPrChange>
          </w:tcPr>
          <w:p w14:paraId="582F1D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0.26</w:t>
            </w:r>
          </w:p>
        </w:tc>
        <w:tc>
          <w:tcPr>
            <w:tcW w:w="637" w:type="dxa"/>
            <w:noWrap/>
            <w:vAlign w:val="center"/>
            <w:hideMark/>
            <w:tcPrChange w:id="1175" w:author="Jason Zhou" w:date="2022-03-29T11:53:00Z">
              <w:tcPr>
                <w:tcW w:w="609" w:type="dxa"/>
                <w:noWrap/>
                <w:vAlign w:val="center"/>
                <w:hideMark/>
              </w:tcPr>
            </w:tcPrChange>
          </w:tcPr>
          <w:p w14:paraId="228AFA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0.58</w:t>
            </w:r>
          </w:p>
        </w:tc>
        <w:tc>
          <w:tcPr>
            <w:tcW w:w="638" w:type="dxa"/>
            <w:noWrap/>
            <w:vAlign w:val="center"/>
            <w:hideMark/>
            <w:tcPrChange w:id="1176" w:author="Jason Zhou" w:date="2022-03-29T11:53:00Z">
              <w:tcPr>
                <w:tcW w:w="610" w:type="dxa"/>
                <w:noWrap/>
                <w:vAlign w:val="center"/>
                <w:hideMark/>
              </w:tcPr>
            </w:tcPrChange>
          </w:tcPr>
          <w:p w14:paraId="48ADAD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1.86</w:t>
            </w:r>
          </w:p>
        </w:tc>
        <w:tc>
          <w:tcPr>
            <w:tcW w:w="638" w:type="dxa"/>
            <w:noWrap/>
            <w:vAlign w:val="center"/>
            <w:hideMark/>
            <w:tcPrChange w:id="1177" w:author="Jason Zhou" w:date="2022-03-29T11:53:00Z">
              <w:tcPr>
                <w:tcW w:w="610" w:type="dxa"/>
                <w:noWrap/>
                <w:vAlign w:val="center"/>
                <w:hideMark/>
              </w:tcPr>
            </w:tcPrChange>
          </w:tcPr>
          <w:p w14:paraId="49D797B7"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78" w:author="Jason Zhou" w:date="2022-03-29T11:53:00Z">
              <w:tcPr>
                <w:tcW w:w="610" w:type="dxa"/>
                <w:noWrap/>
                <w:vAlign w:val="center"/>
                <w:hideMark/>
              </w:tcPr>
            </w:tcPrChange>
          </w:tcPr>
          <w:p w14:paraId="6EE4215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0.44</w:t>
            </w:r>
          </w:p>
        </w:tc>
        <w:tc>
          <w:tcPr>
            <w:tcW w:w="637" w:type="dxa"/>
            <w:noWrap/>
            <w:vAlign w:val="center"/>
            <w:hideMark/>
            <w:tcPrChange w:id="1179" w:author="Jason Zhou" w:date="2022-03-29T11:53:00Z">
              <w:tcPr>
                <w:tcW w:w="609" w:type="dxa"/>
                <w:noWrap/>
                <w:vAlign w:val="center"/>
                <w:hideMark/>
              </w:tcPr>
            </w:tcPrChange>
          </w:tcPr>
          <w:p w14:paraId="40DF1876"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80" w:author="Jason Zhou" w:date="2022-03-29T11:53:00Z">
              <w:tcPr>
                <w:tcW w:w="610" w:type="dxa"/>
                <w:noWrap/>
                <w:vAlign w:val="center"/>
                <w:hideMark/>
              </w:tcPr>
            </w:tcPrChange>
          </w:tcPr>
          <w:p w14:paraId="49BA4068"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1" w:author="Jason Zhou" w:date="2022-03-29T11:53:00Z">
              <w:tcPr>
                <w:tcW w:w="610" w:type="dxa"/>
                <w:noWrap/>
                <w:vAlign w:val="center"/>
                <w:hideMark/>
              </w:tcPr>
            </w:tcPrChange>
          </w:tcPr>
          <w:p w14:paraId="0945B1F2" w14:textId="77777777" w:rsidR="00FF1C0D" w:rsidRPr="00B351FF" w:rsidRDefault="00FF1C0D" w:rsidP="00946665">
            <w:pPr>
              <w:spacing w:line="240" w:lineRule="auto"/>
              <w:jc w:val="center"/>
              <w:rPr>
                <w:rFonts w:eastAsia="Times New Roman"/>
              </w:rPr>
            </w:pPr>
          </w:p>
        </w:tc>
        <w:tc>
          <w:tcPr>
            <w:tcW w:w="637" w:type="dxa"/>
            <w:noWrap/>
            <w:vAlign w:val="center"/>
            <w:hideMark/>
            <w:tcPrChange w:id="1182" w:author="Jason Zhou" w:date="2022-03-29T11:53:00Z">
              <w:tcPr>
                <w:tcW w:w="609" w:type="dxa"/>
                <w:noWrap/>
                <w:vAlign w:val="center"/>
                <w:hideMark/>
              </w:tcPr>
            </w:tcPrChange>
          </w:tcPr>
          <w:p w14:paraId="51C8546C"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3" w:author="Jason Zhou" w:date="2022-03-29T11:53:00Z">
              <w:tcPr>
                <w:tcW w:w="610" w:type="dxa"/>
                <w:noWrap/>
                <w:vAlign w:val="center"/>
                <w:hideMark/>
              </w:tcPr>
            </w:tcPrChange>
          </w:tcPr>
          <w:p w14:paraId="0D5BA654"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4" w:author="Jason Zhou" w:date="2022-03-29T11:53:00Z">
              <w:tcPr>
                <w:tcW w:w="610" w:type="dxa"/>
                <w:noWrap/>
                <w:vAlign w:val="center"/>
                <w:hideMark/>
              </w:tcPr>
            </w:tcPrChange>
          </w:tcPr>
          <w:p w14:paraId="100897FF" w14:textId="77777777" w:rsidR="00FF1C0D" w:rsidRPr="00B351FF" w:rsidRDefault="00FF1C0D" w:rsidP="00946665">
            <w:pPr>
              <w:spacing w:line="240" w:lineRule="auto"/>
              <w:jc w:val="center"/>
              <w:rPr>
                <w:rFonts w:eastAsia="Times New Roman"/>
              </w:rPr>
            </w:pPr>
          </w:p>
        </w:tc>
        <w:tc>
          <w:tcPr>
            <w:tcW w:w="638" w:type="dxa"/>
            <w:noWrap/>
            <w:vAlign w:val="center"/>
            <w:hideMark/>
            <w:tcPrChange w:id="1185" w:author="Jason Zhou" w:date="2022-03-29T11:53:00Z">
              <w:tcPr>
                <w:tcW w:w="610" w:type="dxa"/>
                <w:noWrap/>
                <w:vAlign w:val="center"/>
                <w:hideMark/>
              </w:tcPr>
            </w:tcPrChange>
          </w:tcPr>
          <w:p w14:paraId="34BBBCF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r>
      <w:tr w:rsidR="00FF1C0D" w:rsidRPr="00B351FF" w14:paraId="279B5085" w14:textId="77777777" w:rsidTr="00946665">
        <w:trPr>
          <w:trHeight w:val="405"/>
          <w:trPrChange w:id="1186" w:author="Jason Zhou" w:date="2022-03-29T11:53:00Z">
            <w:trPr>
              <w:trHeight w:val="396"/>
            </w:trPr>
          </w:trPrChange>
        </w:trPr>
        <w:tc>
          <w:tcPr>
            <w:tcW w:w="889" w:type="dxa"/>
            <w:noWrap/>
            <w:vAlign w:val="center"/>
            <w:hideMark/>
            <w:tcPrChange w:id="1187" w:author="Jason Zhou" w:date="2022-03-29T11:53:00Z">
              <w:tcPr>
                <w:tcW w:w="850" w:type="dxa"/>
                <w:noWrap/>
                <w:vAlign w:val="center"/>
                <w:hideMark/>
              </w:tcPr>
            </w:tcPrChange>
          </w:tcPr>
          <w:p w14:paraId="0B70A39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lastRenderedPageBreak/>
              <w:t>3</w:t>
            </w:r>
          </w:p>
        </w:tc>
        <w:tc>
          <w:tcPr>
            <w:tcW w:w="637" w:type="dxa"/>
            <w:noWrap/>
            <w:vAlign w:val="center"/>
            <w:hideMark/>
            <w:tcPrChange w:id="1188" w:author="Jason Zhou" w:date="2022-03-29T11:53:00Z">
              <w:tcPr>
                <w:tcW w:w="609" w:type="dxa"/>
                <w:noWrap/>
                <w:vAlign w:val="center"/>
                <w:hideMark/>
              </w:tcPr>
            </w:tcPrChange>
          </w:tcPr>
          <w:p w14:paraId="7B3F9710"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3.32</w:t>
            </w:r>
          </w:p>
        </w:tc>
        <w:tc>
          <w:tcPr>
            <w:tcW w:w="638" w:type="dxa"/>
            <w:noWrap/>
            <w:vAlign w:val="center"/>
            <w:hideMark/>
            <w:tcPrChange w:id="1189" w:author="Jason Zhou" w:date="2022-03-29T11:53:00Z">
              <w:tcPr>
                <w:tcW w:w="610" w:type="dxa"/>
                <w:noWrap/>
                <w:vAlign w:val="center"/>
                <w:hideMark/>
              </w:tcPr>
            </w:tcPrChange>
          </w:tcPr>
          <w:p w14:paraId="5193332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2.70</w:t>
            </w:r>
          </w:p>
        </w:tc>
        <w:tc>
          <w:tcPr>
            <w:tcW w:w="638" w:type="dxa"/>
            <w:noWrap/>
            <w:vAlign w:val="center"/>
            <w:hideMark/>
            <w:tcPrChange w:id="1190" w:author="Jason Zhou" w:date="2022-03-29T11:53:00Z">
              <w:tcPr>
                <w:tcW w:w="610" w:type="dxa"/>
                <w:noWrap/>
                <w:vAlign w:val="center"/>
                <w:hideMark/>
              </w:tcPr>
            </w:tcPrChange>
          </w:tcPr>
          <w:p w14:paraId="171E40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0.30</w:t>
            </w:r>
          </w:p>
        </w:tc>
        <w:tc>
          <w:tcPr>
            <w:tcW w:w="637" w:type="dxa"/>
            <w:noWrap/>
            <w:vAlign w:val="center"/>
            <w:hideMark/>
            <w:tcPrChange w:id="1191" w:author="Jason Zhou" w:date="2022-03-29T11:53:00Z">
              <w:tcPr>
                <w:tcW w:w="609" w:type="dxa"/>
                <w:noWrap/>
                <w:vAlign w:val="center"/>
                <w:hideMark/>
              </w:tcPr>
            </w:tcPrChange>
          </w:tcPr>
          <w:p w14:paraId="7E91C6F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0.32</w:t>
            </w:r>
          </w:p>
        </w:tc>
        <w:tc>
          <w:tcPr>
            <w:tcW w:w="638" w:type="dxa"/>
            <w:noWrap/>
            <w:vAlign w:val="center"/>
            <w:hideMark/>
            <w:tcPrChange w:id="1192" w:author="Jason Zhou" w:date="2022-03-29T11:53:00Z">
              <w:tcPr>
                <w:tcW w:w="610" w:type="dxa"/>
                <w:noWrap/>
                <w:vAlign w:val="center"/>
                <w:hideMark/>
              </w:tcPr>
            </w:tcPrChange>
          </w:tcPr>
          <w:p w14:paraId="398B7EF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2.10</w:t>
            </w:r>
          </w:p>
        </w:tc>
        <w:tc>
          <w:tcPr>
            <w:tcW w:w="638" w:type="dxa"/>
            <w:noWrap/>
            <w:vAlign w:val="center"/>
            <w:hideMark/>
            <w:tcPrChange w:id="1193" w:author="Jason Zhou" w:date="2022-03-29T11:53:00Z">
              <w:tcPr>
                <w:tcW w:w="610" w:type="dxa"/>
                <w:noWrap/>
                <w:vAlign w:val="center"/>
                <w:hideMark/>
              </w:tcPr>
            </w:tcPrChange>
          </w:tcPr>
          <w:p w14:paraId="3791FC2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1.29</w:t>
            </w:r>
          </w:p>
        </w:tc>
        <w:tc>
          <w:tcPr>
            <w:tcW w:w="638" w:type="dxa"/>
            <w:noWrap/>
            <w:vAlign w:val="center"/>
            <w:hideMark/>
            <w:tcPrChange w:id="1194" w:author="Jason Zhou" w:date="2022-03-29T11:53:00Z">
              <w:tcPr>
                <w:tcW w:w="610" w:type="dxa"/>
                <w:noWrap/>
                <w:vAlign w:val="center"/>
                <w:hideMark/>
              </w:tcPr>
            </w:tcPrChange>
          </w:tcPr>
          <w:p w14:paraId="76844A9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7" w:type="dxa"/>
            <w:noWrap/>
            <w:vAlign w:val="center"/>
            <w:hideMark/>
            <w:tcPrChange w:id="1195" w:author="Jason Zhou" w:date="2022-03-29T11:53:00Z">
              <w:tcPr>
                <w:tcW w:w="609" w:type="dxa"/>
                <w:noWrap/>
                <w:vAlign w:val="center"/>
                <w:hideMark/>
              </w:tcPr>
            </w:tcPrChange>
          </w:tcPr>
          <w:p w14:paraId="4C2FB4C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0.28</w:t>
            </w:r>
          </w:p>
        </w:tc>
        <w:tc>
          <w:tcPr>
            <w:tcW w:w="638" w:type="dxa"/>
            <w:noWrap/>
            <w:vAlign w:val="center"/>
            <w:hideMark/>
            <w:tcPrChange w:id="1196" w:author="Jason Zhou" w:date="2022-03-29T11:53:00Z">
              <w:tcPr>
                <w:tcW w:w="610" w:type="dxa"/>
                <w:noWrap/>
                <w:vAlign w:val="center"/>
                <w:hideMark/>
              </w:tcPr>
            </w:tcPrChange>
          </w:tcPr>
          <w:p w14:paraId="5D36988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197" w:author="Jason Zhou" w:date="2022-03-29T11:53:00Z">
              <w:tcPr>
                <w:tcW w:w="610" w:type="dxa"/>
                <w:noWrap/>
                <w:vAlign w:val="center"/>
                <w:hideMark/>
              </w:tcPr>
            </w:tcPrChange>
          </w:tcPr>
          <w:p w14:paraId="1287086E" w14:textId="77777777" w:rsidR="00FF1C0D" w:rsidRPr="00B351FF" w:rsidRDefault="00FF1C0D" w:rsidP="00946665">
            <w:pPr>
              <w:spacing w:line="240" w:lineRule="auto"/>
              <w:jc w:val="center"/>
              <w:rPr>
                <w:rFonts w:eastAsia="Times New Roman"/>
              </w:rPr>
            </w:pPr>
          </w:p>
        </w:tc>
        <w:tc>
          <w:tcPr>
            <w:tcW w:w="637" w:type="dxa"/>
            <w:noWrap/>
            <w:vAlign w:val="center"/>
            <w:hideMark/>
            <w:tcPrChange w:id="1198" w:author="Jason Zhou" w:date="2022-03-29T11:53:00Z">
              <w:tcPr>
                <w:tcW w:w="609" w:type="dxa"/>
                <w:noWrap/>
                <w:vAlign w:val="center"/>
                <w:hideMark/>
              </w:tcPr>
            </w:tcPrChange>
          </w:tcPr>
          <w:p w14:paraId="615B2812" w14:textId="77777777" w:rsidR="00FF1C0D" w:rsidRPr="00B351FF" w:rsidRDefault="00FF1C0D" w:rsidP="00946665">
            <w:pPr>
              <w:spacing w:line="240" w:lineRule="auto"/>
              <w:jc w:val="center"/>
              <w:rPr>
                <w:rFonts w:eastAsia="Times New Roman"/>
              </w:rPr>
            </w:pPr>
          </w:p>
        </w:tc>
        <w:tc>
          <w:tcPr>
            <w:tcW w:w="638" w:type="dxa"/>
            <w:noWrap/>
            <w:vAlign w:val="center"/>
            <w:hideMark/>
            <w:tcPrChange w:id="1199" w:author="Jason Zhou" w:date="2022-03-29T11:53:00Z">
              <w:tcPr>
                <w:tcW w:w="610" w:type="dxa"/>
                <w:noWrap/>
                <w:vAlign w:val="center"/>
                <w:hideMark/>
              </w:tcPr>
            </w:tcPrChange>
          </w:tcPr>
          <w:p w14:paraId="011D18A7" w14:textId="77777777" w:rsidR="00FF1C0D" w:rsidRPr="00B351FF" w:rsidRDefault="00FF1C0D" w:rsidP="00946665">
            <w:pPr>
              <w:spacing w:line="240" w:lineRule="auto"/>
              <w:jc w:val="center"/>
              <w:rPr>
                <w:rFonts w:eastAsia="Times New Roman"/>
              </w:rPr>
            </w:pPr>
          </w:p>
        </w:tc>
        <w:tc>
          <w:tcPr>
            <w:tcW w:w="638" w:type="dxa"/>
            <w:noWrap/>
            <w:vAlign w:val="center"/>
            <w:hideMark/>
            <w:tcPrChange w:id="1200" w:author="Jason Zhou" w:date="2022-03-29T11:53:00Z">
              <w:tcPr>
                <w:tcW w:w="610" w:type="dxa"/>
                <w:noWrap/>
                <w:vAlign w:val="center"/>
                <w:hideMark/>
              </w:tcPr>
            </w:tcPrChange>
          </w:tcPr>
          <w:p w14:paraId="5447778A" w14:textId="77777777" w:rsidR="00FF1C0D" w:rsidRPr="00B351FF" w:rsidRDefault="00FF1C0D" w:rsidP="00946665">
            <w:pPr>
              <w:spacing w:line="240" w:lineRule="auto"/>
              <w:jc w:val="center"/>
              <w:rPr>
                <w:rFonts w:eastAsia="Times New Roman"/>
              </w:rPr>
            </w:pPr>
          </w:p>
        </w:tc>
        <w:tc>
          <w:tcPr>
            <w:tcW w:w="638" w:type="dxa"/>
            <w:noWrap/>
            <w:vAlign w:val="center"/>
            <w:hideMark/>
            <w:tcPrChange w:id="1201" w:author="Jason Zhou" w:date="2022-03-29T11:53:00Z">
              <w:tcPr>
                <w:tcW w:w="610" w:type="dxa"/>
                <w:noWrap/>
                <w:vAlign w:val="center"/>
                <w:hideMark/>
              </w:tcPr>
            </w:tcPrChange>
          </w:tcPr>
          <w:p w14:paraId="54C1BDC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2537AAB3" w14:textId="77777777" w:rsidTr="00946665">
        <w:trPr>
          <w:trHeight w:val="405"/>
          <w:trPrChange w:id="1202" w:author="Jason Zhou" w:date="2022-03-29T11:53:00Z">
            <w:trPr>
              <w:trHeight w:val="396"/>
            </w:trPr>
          </w:trPrChange>
        </w:trPr>
        <w:tc>
          <w:tcPr>
            <w:tcW w:w="889" w:type="dxa"/>
            <w:noWrap/>
            <w:vAlign w:val="center"/>
            <w:hideMark/>
            <w:tcPrChange w:id="1203" w:author="Jason Zhou" w:date="2022-03-29T11:53:00Z">
              <w:tcPr>
                <w:tcW w:w="850" w:type="dxa"/>
                <w:noWrap/>
                <w:vAlign w:val="center"/>
                <w:hideMark/>
              </w:tcPr>
            </w:tcPrChange>
          </w:tcPr>
          <w:p w14:paraId="0C6CB92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4</w:t>
            </w:r>
          </w:p>
        </w:tc>
        <w:tc>
          <w:tcPr>
            <w:tcW w:w="637" w:type="dxa"/>
            <w:noWrap/>
            <w:vAlign w:val="center"/>
            <w:hideMark/>
            <w:tcPrChange w:id="1204" w:author="Jason Zhou" w:date="2022-03-29T11:53:00Z">
              <w:tcPr>
                <w:tcW w:w="609" w:type="dxa"/>
                <w:noWrap/>
                <w:vAlign w:val="center"/>
                <w:hideMark/>
              </w:tcPr>
            </w:tcPrChange>
          </w:tcPr>
          <w:p w14:paraId="42073DB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3.25</w:t>
            </w:r>
          </w:p>
        </w:tc>
        <w:tc>
          <w:tcPr>
            <w:tcW w:w="638" w:type="dxa"/>
            <w:noWrap/>
            <w:vAlign w:val="center"/>
            <w:hideMark/>
            <w:tcPrChange w:id="1205" w:author="Jason Zhou" w:date="2022-03-29T11:53:00Z">
              <w:tcPr>
                <w:tcW w:w="610" w:type="dxa"/>
                <w:noWrap/>
                <w:vAlign w:val="center"/>
                <w:hideMark/>
              </w:tcPr>
            </w:tcPrChange>
          </w:tcPr>
          <w:p w14:paraId="2AD88D8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1.78</w:t>
            </w:r>
          </w:p>
        </w:tc>
        <w:tc>
          <w:tcPr>
            <w:tcW w:w="638" w:type="dxa"/>
            <w:noWrap/>
            <w:vAlign w:val="center"/>
            <w:hideMark/>
            <w:tcPrChange w:id="1206" w:author="Jason Zhou" w:date="2022-03-29T11:53:00Z">
              <w:tcPr>
                <w:tcW w:w="610" w:type="dxa"/>
                <w:noWrap/>
                <w:vAlign w:val="center"/>
                <w:hideMark/>
              </w:tcPr>
            </w:tcPrChange>
          </w:tcPr>
          <w:p w14:paraId="50BB006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0.24</w:t>
            </w:r>
          </w:p>
        </w:tc>
        <w:tc>
          <w:tcPr>
            <w:tcW w:w="637" w:type="dxa"/>
            <w:noWrap/>
            <w:vAlign w:val="center"/>
            <w:hideMark/>
            <w:tcPrChange w:id="1207" w:author="Jason Zhou" w:date="2022-03-29T11:53:00Z">
              <w:tcPr>
                <w:tcW w:w="609" w:type="dxa"/>
                <w:noWrap/>
                <w:vAlign w:val="center"/>
                <w:hideMark/>
              </w:tcPr>
            </w:tcPrChange>
          </w:tcPr>
          <w:p w14:paraId="310C949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8" w:type="dxa"/>
            <w:noWrap/>
            <w:vAlign w:val="center"/>
            <w:hideMark/>
            <w:tcPrChange w:id="1208" w:author="Jason Zhou" w:date="2022-03-29T11:53:00Z">
              <w:tcPr>
                <w:tcW w:w="610" w:type="dxa"/>
                <w:noWrap/>
                <w:vAlign w:val="center"/>
                <w:hideMark/>
              </w:tcPr>
            </w:tcPrChange>
          </w:tcPr>
          <w:p w14:paraId="4AAD3EC5"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2.07</w:t>
            </w:r>
          </w:p>
        </w:tc>
        <w:tc>
          <w:tcPr>
            <w:tcW w:w="638" w:type="dxa"/>
            <w:noWrap/>
            <w:vAlign w:val="center"/>
            <w:hideMark/>
            <w:tcPrChange w:id="1209" w:author="Jason Zhou" w:date="2022-03-29T11:53:00Z">
              <w:tcPr>
                <w:tcW w:w="610" w:type="dxa"/>
                <w:noWrap/>
                <w:vAlign w:val="center"/>
                <w:hideMark/>
              </w:tcPr>
            </w:tcPrChange>
          </w:tcPr>
          <w:p w14:paraId="734DE4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1.21</w:t>
            </w:r>
          </w:p>
        </w:tc>
        <w:tc>
          <w:tcPr>
            <w:tcW w:w="638" w:type="dxa"/>
            <w:noWrap/>
            <w:vAlign w:val="center"/>
            <w:hideMark/>
            <w:tcPrChange w:id="1210" w:author="Jason Zhou" w:date="2022-03-29T11:53:00Z">
              <w:tcPr>
                <w:tcW w:w="610" w:type="dxa"/>
                <w:noWrap/>
                <w:vAlign w:val="center"/>
                <w:hideMark/>
              </w:tcPr>
            </w:tcPrChange>
          </w:tcPr>
          <w:p w14:paraId="0E389A8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0.31</w:t>
            </w:r>
          </w:p>
        </w:tc>
        <w:tc>
          <w:tcPr>
            <w:tcW w:w="637" w:type="dxa"/>
            <w:noWrap/>
            <w:vAlign w:val="center"/>
            <w:hideMark/>
            <w:tcPrChange w:id="1211" w:author="Jason Zhou" w:date="2022-03-29T11:53:00Z">
              <w:tcPr>
                <w:tcW w:w="609" w:type="dxa"/>
                <w:noWrap/>
                <w:vAlign w:val="center"/>
                <w:hideMark/>
              </w:tcPr>
            </w:tcPrChange>
          </w:tcPr>
          <w:p w14:paraId="2C8CD56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0.38</w:t>
            </w:r>
          </w:p>
        </w:tc>
        <w:tc>
          <w:tcPr>
            <w:tcW w:w="638" w:type="dxa"/>
            <w:noWrap/>
            <w:vAlign w:val="center"/>
            <w:hideMark/>
            <w:tcPrChange w:id="1212" w:author="Jason Zhou" w:date="2022-03-29T11:53:00Z">
              <w:tcPr>
                <w:tcW w:w="610" w:type="dxa"/>
                <w:noWrap/>
                <w:vAlign w:val="center"/>
                <w:hideMark/>
              </w:tcPr>
            </w:tcPrChange>
          </w:tcPr>
          <w:p w14:paraId="31E4B3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0.49</w:t>
            </w:r>
          </w:p>
        </w:tc>
        <w:tc>
          <w:tcPr>
            <w:tcW w:w="638" w:type="dxa"/>
            <w:noWrap/>
            <w:vAlign w:val="center"/>
            <w:hideMark/>
            <w:tcPrChange w:id="1213" w:author="Jason Zhou" w:date="2022-03-29T11:53:00Z">
              <w:tcPr>
                <w:tcW w:w="610" w:type="dxa"/>
                <w:noWrap/>
                <w:vAlign w:val="center"/>
                <w:hideMark/>
              </w:tcPr>
            </w:tcPrChange>
          </w:tcPr>
          <w:p w14:paraId="2DB8CE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0.80</w:t>
            </w:r>
          </w:p>
        </w:tc>
        <w:tc>
          <w:tcPr>
            <w:tcW w:w="637" w:type="dxa"/>
            <w:noWrap/>
            <w:vAlign w:val="center"/>
            <w:hideMark/>
            <w:tcPrChange w:id="1214" w:author="Jason Zhou" w:date="2022-03-29T11:53:00Z">
              <w:tcPr>
                <w:tcW w:w="609" w:type="dxa"/>
                <w:noWrap/>
                <w:vAlign w:val="center"/>
                <w:hideMark/>
              </w:tcPr>
            </w:tcPrChange>
          </w:tcPr>
          <w:p w14:paraId="25D6283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0.94</w:t>
            </w:r>
          </w:p>
        </w:tc>
        <w:tc>
          <w:tcPr>
            <w:tcW w:w="638" w:type="dxa"/>
            <w:noWrap/>
            <w:vAlign w:val="center"/>
            <w:hideMark/>
            <w:tcPrChange w:id="1215" w:author="Jason Zhou" w:date="2022-03-29T11:53:00Z">
              <w:tcPr>
                <w:tcW w:w="610" w:type="dxa"/>
                <w:noWrap/>
                <w:vAlign w:val="center"/>
                <w:hideMark/>
              </w:tcPr>
            </w:tcPrChange>
          </w:tcPr>
          <w:p w14:paraId="23D09BA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216" w:author="Jason Zhou" w:date="2022-03-29T11:53:00Z">
              <w:tcPr>
                <w:tcW w:w="610" w:type="dxa"/>
                <w:noWrap/>
                <w:vAlign w:val="center"/>
                <w:hideMark/>
              </w:tcPr>
            </w:tcPrChange>
          </w:tcPr>
          <w:p w14:paraId="14F0CDFC" w14:textId="77777777" w:rsidR="00FF1C0D" w:rsidRPr="00B351FF" w:rsidRDefault="00FF1C0D" w:rsidP="00946665">
            <w:pPr>
              <w:spacing w:line="240" w:lineRule="auto"/>
              <w:jc w:val="center"/>
              <w:rPr>
                <w:rFonts w:eastAsia="Times New Roman"/>
              </w:rPr>
            </w:pPr>
          </w:p>
        </w:tc>
        <w:tc>
          <w:tcPr>
            <w:tcW w:w="638" w:type="dxa"/>
            <w:noWrap/>
            <w:vAlign w:val="center"/>
            <w:hideMark/>
            <w:tcPrChange w:id="1217" w:author="Jason Zhou" w:date="2022-03-29T11:53:00Z">
              <w:tcPr>
                <w:tcW w:w="610" w:type="dxa"/>
                <w:noWrap/>
                <w:vAlign w:val="center"/>
                <w:hideMark/>
              </w:tcPr>
            </w:tcPrChange>
          </w:tcPr>
          <w:p w14:paraId="751AEE5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47365FB8" w14:textId="77777777" w:rsidTr="00946665">
        <w:trPr>
          <w:trHeight w:val="405"/>
          <w:trPrChange w:id="1218" w:author="Jason Zhou" w:date="2022-03-29T11:53:00Z">
            <w:trPr>
              <w:trHeight w:val="396"/>
            </w:trPr>
          </w:trPrChange>
        </w:trPr>
        <w:tc>
          <w:tcPr>
            <w:tcW w:w="889" w:type="dxa"/>
            <w:tcBorders>
              <w:bottom w:val="single" w:sz="4" w:space="0" w:color="auto"/>
            </w:tcBorders>
            <w:noWrap/>
            <w:vAlign w:val="center"/>
            <w:hideMark/>
            <w:tcPrChange w:id="1219" w:author="Jason Zhou" w:date="2022-03-29T11:53:00Z">
              <w:tcPr>
                <w:tcW w:w="850" w:type="dxa"/>
                <w:tcBorders>
                  <w:bottom w:val="single" w:sz="4" w:space="0" w:color="auto"/>
                </w:tcBorders>
                <w:noWrap/>
                <w:vAlign w:val="center"/>
                <w:hideMark/>
              </w:tcPr>
            </w:tcPrChange>
          </w:tcPr>
          <w:p w14:paraId="639C55F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5</w:t>
            </w:r>
          </w:p>
        </w:tc>
        <w:tc>
          <w:tcPr>
            <w:tcW w:w="637" w:type="dxa"/>
            <w:tcBorders>
              <w:bottom w:val="single" w:sz="4" w:space="0" w:color="auto"/>
            </w:tcBorders>
            <w:noWrap/>
            <w:vAlign w:val="center"/>
            <w:hideMark/>
            <w:tcPrChange w:id="1220" w:author="Jason Zhou" w:date="2022-03-29T11:53:00Z">
              <w:tcPr>
                <w:tcW w:w="609" w:type="dxa"/>
                <w:tcBorders>
                  <w:bottom w:val="single" w:sz="4" w:space="0" w:color="auto"/>
                </w:tcBorders>
                <w:noWrap/>
                <w:vAlign w:val="center"/>
                <w:hideMark/>
              </w:tcPr>
            </w:tcPrChange>
          </w:tcPr>
          <w:p w14:paraId="7F9BB74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3.51</w:t>
            </w:r>
          </w:p>
        </w:tc>
        <w:tc>
          <w:tcPr>
            <w:tcW w:w="638" w:type="dxa"/>
            <w:tcBorders>
              <w:bottom w:val="single" w:sz="4" w:space="0" w:color="auto"/>
            </w:tcBorders>
            <w:noWrap/>
            <w:vAlign w:val="center"/>
            <w:hideMark/>
            <w:tcPrChange w:id="1221" w:author="Jason Zhou" w:date="2022-03-29T11:53:00Z">
              <w:tcPr>
                <w:tcW w:w="610" w:type="dxa"/>
                <w:tcBorders>
                  <w:bottom w:val="single" w:sz="4" w:space="0" w:color="auto"/>
                </w:tcBorders>
                <w:noWrap/>
                <w:vAlign w:val="center"/>
                <w:hideMark/>
              </w:tcPr>
            </w:tcPrChange>
          </w:tcPr>
          <w:p w14:paraId="13D22B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2.32</w:t>
            </w:r>
          </w:p>
        </w:tc>
        <w:tc>
          <w:tcPr>
            <w:tcW w:w="638" w:type="dxa"/>
            <w:tcBorders>
              <w:bottom w:val="single" w:sz="4" w:space="0" w:color="auto"/>
            </w:tcBorders>
            <w:noWrap/>
            <w:vAlign w:val="center"/>
            <w:hideMark/>
            <w:tcPrChange w:id="1222" w:author="Jason Zhou" w:date="2022-03-29T11:53:00Z">
              <w:tcPr>
                <w:tcW w:w="610" w:type="dxa"/>
                <w:tcBorders>
                  <w:bottom w:val="single" w:sz="4" w:space="0" w:color="auto"/>
                </w:tcBorders>
                <w:noWrap/>
                <w:vAlign w:val="center"/>
                <w:hideMark/>
              </w:tcPr>
            </w:tcPrChange>
          </w:tcPr>
          <w:p w14:paraId="00DAD2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c>
          <w:tcPr>
            <w:tcW w:w="637" w:type="dxa"/>
            <w:tcBorders>
              <w:bottom w:val="single" w:sz="4" w:space="0" w:color="auto"/>
            </w:tcBorders>
            <w:noWrap/>
            <w:vAlign w:val="center"/>
            <w:hideMark/>
            <w:tcPrChange w:id="1223" w:author="Jason Zhou" w:date="2022-03-29T11:53:00Z">
              <w:tcPr>
                <w:tcW w:w="609" w:type="dxa"/>
                <w:tcBorders>
                  <w:bottom w:val="single" w:sz="4" w:space="0" w:color="auto"/>
                </w:tcBorders>
                <w:noWrap/>
                <w:vAlign w:val="center"/>
                <w:hideMark/>
              </w:tcPr>
            </w:tcPrChange>
          </w:tcPr>
          <w:p w14:paraId="65D1B54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0.29</w:t>
            </w:r>
          </w:p>
        </w:tc>
        <w:tc>
          <w:tcPr>
            <w:tcW w:w="638" w:type="dxa"/>
            <w:tcBorders>
              <w:bottom w:val="single" w:sz="4" w:space="0" w:color="auto"/>
            </w:tcBorders>
            <w:noWrap/>
            <w:vAlign w:val="center"/>
            <w:hideMark/>
            <w:tcPrChange w:id="1224" w:author="Jason Zhou" w:date="2022-03-29T11:53:00Z">
              <w:tcPr>
                <w:tcW w:w="610" w:type="dxa"/>
                <w:tcBorders>
                  <w:bottom w:val="single" w:sz="4" w:space="0" w:color="auto"/>
                </w:tcBorders>
                <w:noWrap/>
                <w:vAlign w:val="center"/>
                <w:hideMark/>
              </w:tcPr>
            </w:tcPrChange>
          </w:tcPr>
          <w:p w14:paraId="392545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2.17</w:t>
            </w:r>
          </w:p>
        </w:tc>
        <w:tc>
          <w:tcPr>
            <w:tcW w:w="638" w:type="dxa"/>
            <w:tcBorders>
              <w:bottom w:val="single" w:sz="4" w:space="0" w:color="auto"/>
            </w:tcBorders>
            <w:noWrap/>
            <w:vAlign w:val="center"/>
            <w:hideMark/>
            <w:tcPrChange w:id="1225" w:author="Jason Zhou" w:date="2022-03-29T11:53:00Z">
              <w:tcPr>
                <w:tcW w:w="610" w:type="dxa"/>
                <w:tcBorders>
                  <w:bottom w:val="single" w:sz="4" w:space="0" w:color="auto"/>
                </w:tcBorders>
                <w:noWrap/>
                <w:vAlign w:val="center"/>
                <w:hideMark/>
              </w:tcPr>
            </w:tcPrChange>
          </w:tcPr>
          <w:p w14:paraId="65E7644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1.26</w:t>
            </w:r>
          </w:p>
        </w:tc>
        <w:tc>
          <w:tcPr>
            <w:tcW w:w="638" w:type="dxa"/>
            <w:tcBorders>
              <w:bottom w:val="single" w:sz="4" w:space="0" w:color="auto"/>
            </w:tcBorders>
            <w:noWrap/>
            <w:vAlign w:val="center"/>
            <w:hideMark/>
            <w:tcPrChange w:id="1226" w:author="Jason Zhou" w:date="2022-03-29T11:53:00Z">
              <w:tcPr>
                <w:tcW w:w="610" w:type="dxa"/>
                <w:tcBorders>
                  <w:bottom w:val="single" w:sz="4" w:space="0" w:color="auto"/>
                </w:tcBorders>
                <w:noWrap/>
                <w:vAlign w:val="center"/>
                <w:hideMark/>
              </w:tcPr>
            </w:tcPrChange>
          </w:tcPr>
          <w:p w14:paraId="790028B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c>
          <w:tcPr>
            <w:tcW w:w="637" w:type="dxa"/>
            <w:tcBorders>
              <w:bottom w:val="single" w:sz="4" w:space="0" w:color="auto"/>
            </w:tcBorders>
            <w:noWrap/>
            <w:vAlign w:val="center"/>
            <w:hideMark/>
            <w:tcPrChange w:id="1227" w:author="Jason Zhou" w:date="2022-03-29T11:53:00Z">
              <w:tcPr>
                <w:tcW w:w="609" w:type="dxa"/>
                <w:tcBorders>
                  <w:bottom w:val="single" w:sz="4" w:space="0" w:color="auto"/>
                </w:tcBorders>
                <w:noWrap/>
                <w:vAlign w:val="center"/>
                <w:hideMark/>
              </w:tcPr>
            </w:tcPrChange>
          </w:tcPr>
          <w:p w14:paraId="16275558"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0.35</w:t>
            </w:r>
          </w:p>
        </w:tc>
        <w:tc>
          <w:tcPr>
            <w:tcW w:w="638" w:type="dxa"/>
            <w:tcBorders>
              <w:bottom w:val="single" w:sz="4" w:space="0" w:color="auto"/>
            </w:tcBorders>
            <w:noWrap/>
            <w:vAlign w:val="center"/>
            <w:hideMark/>
            <w:tcPrChange w:id="1228" w:author="Jason Zhou" w:date="2022-03-29T11:53:00Z">
              <w:tcPr>
                <w:tcW w:w="610" w:type="dxa"/>
                <w:tcBorders>
                  <w:bottom w:val="single" w:sz="4" w:space="0" w:color="auto"/>
                </w:tcBorders>
                <w:noWrap/>
                <w:vAlign w:val="center"/>
                <w:hideMark/>
              </w:tcPr>
            </w:tcPrChange>
          </w:tcPr>
          <w:p w14:paraId="7E01C87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0.64</w:t>
            </w:r>
          </w:p>
        </w:tc>
        <w:tc>
          <w:tcPr>
            <w:tcW w:w="638" w:type="dxa"/>
            <w:tcBorders>
              <w:bottom w:val="single" w:sz="4" w:space="0" w:color="auto"/>
            </w:tcBorders>
            <w:noWrap/>
            <w:vAlign w:val="center"/>
            <w:hideMark/>
            <w:tcPrChange w:id="1229" w:author="Jason Zhou" w:date="2022-03-29T11:53:00Z">
              <w:tcPr>
                <w:tcW w:w="610" w:type="dxa"/>
                <w:tcBorders>
                  <w:bottom w:val="single" w:sz="4" w:space="0" w:color="auto"/>
                </w:tcBorders>
                <w:noWrap/>
                <w:vAlign w:val="center"/>
                <w:hideMark/>
              </w:tcPr>
            </w:tcPrChange>
          </w:tcPr>
          <w:p w14:paraId="2575541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0.87</w:t>
            </w:r>
          </w:p>
        </w:tc>
        <w:tc>
          <w:tcPr>
            <w:tcW w:w="637" w:type="dxa"/>
            <w:tcBorders>
              <w:bottom w:val="single" w:sz="4" w:space="0" w:color="auto"/>
            </w:tcBorders>
            <w:noWrap/>
            <w:vAlign w:val="center"/>
            <w:hideMark/>
            <w:tcPrChange w:id="1230" w:author="Jason Zhou" w:date="2022-03-29T11:53:00Z">
              <w:tcPr>
                <w:tcW w:w="609" w:type="dxa"/>
                <w:tcBorders>
                  <w:bottom w:val="single" w:sz="4" w:space="0" w:color="auto"/>
                </w:tcBorders>
                <w:noWrap/>
                <w:vAlign w:val="center"/>
                <w:hideMark/>
              </w:tcPr>
            </w:tcPrChange>
          </w:tcPr>
          <w:p w14:paraId="21284A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0.76</w:t>
            </w:r>
          </w:p>
        </w:tc>
        <w:tc>
          <w:tcPr>
            <w:tcW w:w="638" w:type="dxa"/>
            <w:tcBorders>
              <w:bottom w:val="single" w:sz="4" w:space="0" w:color="auto"/>
            </w:tcBorders>
            <w:noWrap/>
            <w:vAlign w:val="center"/>
            <w:hideMark/>
            <w:tcPrChange w:id="1231" w:author="Jason Zhou" w:date="2022-03-29T11:53:00Z">
              <w:tcPr>
                <w:tcW w:w="610" w:type="dxa"/>
                <w:tcBorders>
                  <w:bottom w:val="single" w:sz="4" w:space="0" w:color="auto"/>
                </w:tcBorders>
                <w:noWrap/>
                <w:vAlign w:val="center"/>
                <w:hideMark/>
              </w:tcPr>
            </w:tcPrChange>
          </w:tcPr>
          <w:p w14:paraId="21BE0CC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0.39</w:t>
            </w:r>
          </w:p>
        </w:tc>
        <w:tc>
          <w:tcPr>
            <w:tcW w:w="638" w:type="dxa"/>
            <w:tcBorders>
              <w:bottom w:val="single" w:sz="4" w:space="0" w:color="auto"/>
            </w:tcBorders>
            <w:noWrap/>
            <w:vAlign w:val="center"/>
            <w:hideMark/>
            <w:tcPrChange w:id="1232" w:author="Jason Zhou" w:date="2022-03-29T11:53:00Z">
              <w:tcPr>
                <w:tcW w:w="610" w:type="dxa"/>
                <w:tcBorders>
                  <w:bottom w:val="single" w:sz="4" w:space="0" w:color="auto"/>
                </w:tcBorders>
                <w:noWrap/>
                <w:vAlign w:val="center"/>
                <w:hideMark/>
              </w:tcPr>
            </w:tcPrChange>
          </w:tcPr>
          <w:p w14:paraId="12FCFB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0.56</w:t>
            </w:r>
          </w:p>
        </w:tc>
        <w:tc>
          <w:tcPr>
            <w:tcW w:w="638" w:type="dxa"/>
            <w:tcBorders>
              <w:bottom w:val="single" w:sz="4" w:space="0" w:color="auto"/>
            </w:tcBorders>
            <w:noWrap/>
            <w:vAlign w:val="center"/>
            <w:hideMark/>
            <w:tcPrChange w:id="1233" w:author="Jason Zhou" w:date="2022-03-29T11:53:00Z">
              <w:tcPr>
                <w:tcW w:w="610" w:type="dxa"/>
                <w:tcBorders>
                  <w:bottom w:val="single" w:sz="4" w:space="0" w:color="auto"/>
                </w:tcBorders>
                <w:noWrap/>
                <w:vAlign w:val="center"/>
                <w:hideMark/>
              </w:tcPr>
            </w:tcPrChange>
          </w:tcPr>
          <w:p w14:paraId="0E50A77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bl>
    <w:p w14:paraId="0443072B" w14:textId="77777777" w:rsidR="00FF1C0D" w:rsidRDefault="00FF1C0D" w:rsidP="00153030">
      <w:pPr>
        <w:spacing w:line="240" w:lineRule="auto"/>
      </w:pPr>
    </w:p>
    <w:p w14:paraId="37DC86BA" w14:textId="45875C29" w:rsidR="00AC468A" w:rsidRDefault="000A078C" w:rsidP="00DF5B7E">
      <w:pPr>
        <w:pStyle w:val="Heading2"/>
        <w:ind w:firstLine="0"/>
        <w:rPr>
          <w:ins w:id="1234" w:author="Jason Zhou" w:date="2022-04-10T23:26:00Z"/>
        </w:rPr>
      </w:pPr>
      <w:r>
        <w:t>Discussion</w:t>
      </w:r>
    </w:p>
    <w:p w14:paraId="3319DFCD" w14:textId="51820F9B" w:rsidR="006F690E" w:rsidRDefault="00A069D9" w:rsidP="001E6996">
      <w:pPr>
        <w:ind w:firstLine="720"/>
        <w:rPr>
          <w:ins w:id="1235" w:author="Jason Zhou" w:date="2022-04-11T11:31:00Z"/>
        </w:rPr>
      </w:pPr>
      <w:ins w:id="1236" w:author="Jason Zhou" w:date="2022-04-11T11:11:00Z">
        <w:r>
          <w:t xml:space="preserve">In Experiment 1, there were three key findings we wish to highlight. </w:t>
        </w:r>
      </w:ins>
      <w:ins w:id="1237" w:author="Jason Zhou" w:date="2022-04-11T11:31:00Z">
        <w:r w:rsidR="006F690E">
          <w:t>First</w:t>
        </w:r>
        <w:del w:id="1238" w:author="Adam Osth" w:date="2022-04-21T14:31:00Z">
          <w:r w:rsidR="006F690E" w:rsidDel="000C620F">
            <w:delText>ly</w:delText>
          </w:r>
        </w:del>
        <w:r w:rsidR="006F690E">
          <w:t xml:space="preserve">, our comparison </w:t>
        </w:r>
      </w:ins>
      <w:ins w:id="1239" w:author="Jason Zhou" w:date="2022-04-11T11:45:00Z">
        <w:r w:rsidR="00C30CE7">
          <w:t>of sequential and simultaneous presentation of word and location indicated</w:t>
        </w:r>
      </w:ins>
      <w:ins w:id="1240" w:author="Jason Zhou" w:date="2022-04-11T17:39:00Z">
        <w:r w:rsidR="00337A16">
          <w:t xml:space="preserve"> that although</w:t>
        </w:r>
      </w:ins>
      <w:ins w:id="1241" w:author="Jason Zhou" w:date="2022-04-11T17:41:00Z">
        <w:r w:rsidR="00337A16">
          <w:t xml:space="preserve"> overall</w:t>
        </w:r>
      </w:ins>
      <w:ins w:id="1242" w:author="Jason Zhou" w:date="2022-04-11T17:39:00Z">
        <w:r w:rsidR="00337A16">
          <w:t xml:space="preserve"> </w:t>
        </w:r>
      </w:ins>
      <w:ins w:id="1243" w:author="Jason Zhou" w:date="2022-04-11T17:40:00Z">
        <w:r w:rsidR="00337A16">
          <w:t>response error was lower when words were presented simultaneously</w:t>
        </w:r>
      </w:ins>
      <w:ins w:id="1244" w:author="Jason Zhou" w:date="2022-04-11T17:41:00Z">
        <w:r w:rsidR="00337A16">
          <w:t>, similarly heavy tailed error distributions were present in both conditions</w:t>
        </w:r>
      </w:ins>
      <w:ins w:id="1245" w:author="Jason Zhou" w:date="2022-04-11T17:52:00Z">
        <w:r w:rsidR="00831163">
          <w:t xml:space="preserve">, which suggests that while the sequential format used by Harlow and Donaldson (2013) and Zhou et al. </w:t>
        </w:r>
      </w:ins>
      <w:ins w:id="1246" w:author="Jason Zhou" w:date="2022-04-11T17:53:00Z">
        <w:r w:rsidR="00831163">
          <w:t xml:space="preserve">(2021) may have </w:t>
        </w:r>
      </w:ins>
      <w:ins w:id="1247" w:author="Jason Zhou" w:date="2022-04-11T17:55:00Z">
        <w:r w:rsidR="00636BCD">
          <w:t xml:space="preserve">marginally </w:t>
        </w:r>
      </w:ins>
      <w:ins w:id="1248" w:author="Jason Zhou" w:date="2022-04-11T17:53:00Z">
        <w:r w:rsidR="00636BCD">
          <w:t>increased the difficulty of the source retrieval task</w:t>
        </w:r>
      </w:ins>
      <w:ins w:id="1249" w:author="Jason Zhou" w:date="2022-04-11T17:57:00Z">
        <w:r w:rsidR="00636BCD">
          <w:t xml:space="preserve"> relative to a simultaneous format</w:t>
        </w:r>
      </w:ins>
      <w:ins w:id="1250" w:author="Jason Zhou" w:date="2022-04-11T17:53:00Z">
        <w:r w:rsidR="00636BCD">
          <w:t xml:space="preserve">, </w:t>
        </w:r>
      </w:ins>
      <w:ins w:id="1251" w:author="Jason Zhou" w:date="2022-04-11T17:54:00Z">
        <w:r w:rsidR="00636BCD">
          <w:t>th</w:t>
        </w:r>
      </w:ins>
      <w:ins w:id="1252" w:author="Jason Zhou" w:date="2022-04-11T17:55:00Z">
        <w:r w:rsidR="00636BCD">
          <w:t>is</w:t>
        </w:r>
      </w:ins>
      <w:ins w:id="1253" w:author="Jason Zhou" w:date="2022-04-11T17:54:00Z">
        <w:r w:rsidR="00636BCD">
          <w:t xml:space="preserve"> </w:t>
        </w:r>
      </w:ins>
      <w:ins w:id="1254" w:author="Jason Zhou" w:date="2022-04-11T17:56:00Z">
        <w:r w:rsidR="00636BCD">
          <w:t xml:space="preserve">difference </w:t>
        </w:r>
      </w:ins>
      <w:ins w:id="1255" w:author="Jason Zhou" w:date="2022-04-11T17:57:00Z">
        <w:r w:rsidR="00636BCD">
          <w:t>does not challeng</w:t>
        </w:r>
      </w:ins>
      <w:ins w:id="1256" w:author="Jason Zhou" w:date="2022-04-11T17:58:00Z">
        <w:r w:rsidR="00636BCD">
          <w:t>e</w:t>
        </w:r>
      </w:ins>
      <w:ins w:id="1257" w:author="Jason Zhou" w:date="2022-04-11T17:57:00Z">
        <w:r w:rsidR="00636BCD">
          <w:t xml:space="preserve"> </w:t>
        </w:r>
      </w:ins>
      <w:ins w:id="1258" w:author="Jason Zhou" w:date="2022-04-11T17:58:00Z">
        <w:r w:rsidR="00636BCD">
          <w:t xml:space="preserve">prior conclusions </w:t>
        </w:r>
      </w:ins>
      <w:ins w:id="1259" w:author="Jason Zhou" w:date="2022-04-11T17:57:00Z">
        <w:r w:rsidR="00636BCD">
          <w:t xml:space="preserve">that source memory retrieval is a </w:t>
        </w:r>
        <w:proofErr w:type="spellStart"/>
        <w:r w:rsidR="00636BCD">
          <w:t>thresholded</w:t>
        </w:r>
        <w:proofErr w:type="spellEnd"/>
        <w:r w:rsidR="00636BCD">
          <w:t xml:space="preserve"> process</w:t>
        </w:r>
      </w:ins>
      <w:ins w:id="1260" w:author="Jason Zhou" w:date="2022-04-11T17:55:00Z">
        <w:r w:rsidR="00636BCD">
          <w:t>.</w:t>
        </w:r>
      </w:ins>
    </w:p>
    <w:p w14:paraId="73AA61ED" w14:textId="7D4A3012" w:rsidR="00A069D9" w:rsidRDefault="006F690E" w:rsidP="001E6996">
      <w:pPr>
        <w:ind w:firstLine="720"/>
        <w:rPr>
          <w:ins w:id="1261" w:author="Jason Zhou" w:date="2022-04-11T11:10:00Z"/>
        </w:rPr>
      </w:pPr>
      <w:ins w:id="1262" w:author="Jason Zhou" w:date="2022-04-11T11:31:00Z">
        <w:r>
          <w:t>Second</w:t>
        </w:r>
        <w:del w:id="1263" w:author="Adam Osth" w:date="2022-04-21T14:31:00Z">
          <w:r w:rsidDel="000C620F">
            <w:delText>ly</w:delText>
          </w:r>
        </w:del>
      </w:ins>
      <w:ins w:id="1264" w:author="Jason Zhou" w:date="2022-04-11T11:11:00Z">
        <w:r w:rsidR="00A069D9">
          <w:t xml:space="preserve">, </w:t>
        </w:r>
      </w:ins>
      <w:ins w:id="1265" w:author="Jason Zhou" w:date="2022-04-11T11:12:00Z">
        <w:r w:rsidR="00A069D9">
          <w:t xml:space="preserve">we have clear evidence that intrusions from </w:t>
        </w:r>
        <w:proofErr w:type="spellStart"/>
        <w:r w:rsidR="00A069D9">
          <w:t>non targets</w:t>
        </w:r>
        <w:proofErr w:type="spellEnd"/>
        <w:r w:rsidR="00A069D9">
          <w:t xml:space="preserve"> contribute to errors in our source memory task. The inclusion of intrusions </w:t>
        </w:r>
      </w:ins>
      <w:ins w:id="1266" w:author="Jason Zhou" w:date="2022-04-11T11:13:00Z">
        <w:r w:rsidR="00A069D9">
          <w:t xml:space="preserve">in </w:t>
        </w:r>
      </w:ins>
      <w:ins w:id="1267" w:author="Jason Zhou" w:date="2022-04-11T11:28:00Z">
        <w:r w:rsidR="001E6996">
          <w:t xml:space="preserve">both the response error and diffusion </w:t>
        </w:r>
      </w:ins>
      <w:ins w:id="1268" w:author="Jason Zhou" w:date="2022-04-11T11:13:00Z">
        <w:r w:rsidR="00A069D9">
          <w:t>model</w:t>
        </w:r>
      </w:ins>
      <w:ins w:id="1269" w:author="Jason Zhou" w:date="2022-04-11T11:28:00Z">
        <w:r w:rsidR="001E6996">
          <w:t>s</w:t>
        </w:r>
      </w:ins>
      <w:ins w:id="1270" w:author="Jason Zhou" w:date="2022-04-11T11:13:00Z">
        <w:r w:rsidR="00A069D9">
          <w:t xml:space="preserve"> </w:t>
        </w:r>
      </w:ins>
      <w:ins w:id="1271" w:author="Jason Zhou" w:date="2022-04-11T11:12:00Z">
        <w:r w:rsidR="00A069D9">
          <w:t xml:space="preserve">reduced </w:t>
        </w:r>
      </w:ins>
      <w:ins w:id="1272" w:author="Jason Zhou" w:date="2022-04-11T11:13:00Z">
        <w:r w:rsidR="00A069D9">
          <w:t>the estimated proportion of guesses relative to the</w:t>
        </w:r>
      </w:ins>
      <w:ins w:id="1273" w:author="Jason Zhou" w:date="2022-04-11T11:14:00Z">
        <w:r w:rsidR="00A069D9">
          <w:t xml:space="preserve"> Pure Guess model</w:t>
        </w:r>
      </w:ins>
      <w:ins w:id="1274" w:author="Jason Zhou" w:date="2022-04-11T11:27:00Z">
        <w:r w:rsidR="001E6996">
          <w:t>.</w:t>
        </w:r>
      </w:ins>
      <w:ins w:id="1275" w:author="Jason Zhou" w:date="2022-04-11T11:28:00Z">
        <w:r w:rsidR="001E6996">
          <w:t xml:space="preserve"> </w:t>
        </w:r>
      </w:ins>
      <w:ins w:id="1276" w:author="Jason Zhou" w:date="2022-04-11T17:59:00Z">
        <w:r w:rsidR="0051080E">
          <w:t>Our finding in the present study</w:t>
        </w:r>
      </w:ins>
      <w:ins w:id="1277" w:author="Jason Zhou" w:date="2022-04-11T11:28:00Z">
        <w:r w:rsidR="001E6996">
          <w:t xml:space="preserve"> s</w:t>
        </w:r>
      </w:ins>
      <w:ins w:id="1278" w:author="Jason Zhou" w:date="2022-04-11T11:18:00Z">
        <w:r w:rsidR="00247F81">
          <w:t>uggests</w:t>
        </w:r>
      </w:ins>
      <w:ins w:id="1279" w:author="Jason Zhou" w:date="2022-04-11T11:19:00Z">
        <w:r w:rsidR="00247F81">
          <w:t xml:space="preserve"> that </w:t>
        </w:r>
      </w:ins>
      <w:ins w:id="1280" w:author="Jason Zhou" w:date="2022-04-11T11:21:00Z">
        <w:r w:rsidR="00444628">
          <w:t xml:space="preserve">previous </w:t>
        </w:r>
      </w:ins>
      <w:ins w:id="1281" w:author="Jason Zhou" w:date="2022-04-11T17:59:00Z">
        <w:r w:rsidR="0051080E">
          <w:t>thre</w:t>
        </w:r>
      </w:ins>
      <w:ins w:id="1282" w:author="Jason Zhou" w:date="2022-04-11T18:00:00Z">
        <w:r w:rsidR="0051080E">
          <w:t>shold models</w:t>
        </w:r>
      </w:ins>
      <w:ins w:id="1283" w:author="Jason Zhou" w:date="2022-04-11T11:19:00Z">
        <w:r w:rsidR="00247F81">
          <w:t xml:space="preserve"> </w:t>
        </w:r>
      </w:ins>
      <w:ins w:id="1284" w:author="Jason Zhou" w:date="2022-04-11T11:20:00Z">
        <w:r w:rsidR="00247F81">
          <w:t xml:space="preserve">similarly </w:t>
        </w:r>
      </w:ins>
      <w:ins w:id="1285" w:author="Jason Zhou" w:date="2022-04-11T11:19:00Z">
        <w:r w:rsidR="00247F81">
          <w:t xml:space="preserve">overestimated </w:t>
        </w:r>
      </w:ins>
      <w:ins w:id="1286" w:author="Jason Zhou" w:date="2022-04-11T11:20:00Z">
        <w:r w:rsidR="00247F81">
          <w:t>guessing rates (Zhou et al., 2021)</w:t>
        </w:r>
      </w:ins>
      <w:ins w:id="1287" w:author="Jason Zhou" w:date="2022-04-11T11:24:00Z">
        <w:r w:rsidR="00444628">
          <w:t xml:space="preserve">. </w:t>
        </w:r>
      </w:ins>
      <w:ins w:id="1288" w:author="Jason Zhou" w:date="2022-04-11T11:25:00Z">
        <w:r w:rsidR="00444628">
          <w:t>However, the</w:t>
        </w:r>
      </w:ins>
      <w:ins w:id="1289" w:author="Jason Zhou" w:date="2022-04-11T11:26:00Z">
        <w:r w:rsidR="001E6996">
          <w:t xml:space="preserve"> poor fit of the Pure Intrusion models</w:t>
        </w:r>
      </w:ins>
      <w:ins w:id="1290" w:author="Jason Zhou" w:date="2022-04-11T11:28:00Z">
        <w:r w:rsidR="001E6996">
          <w:t xml:space="preserve">, again both in terms of error and joint error-RT data, </w:t>
        </w:r>
      </w:ins>
      <w:ins w:id="1291" w:author="Jason Zhou" w:date="2022-04-11T11:29:00Z">
        <w:r w:rsidR="001E6996">
          <w:t>suggests that a purely continuous view</w:t>
        </w:r>
      </w:ins>
      <w:ins w:id="1292" w:author="Jason Zhou" w:date="2022-04-11T11:30:00Z">
        <w:r w:rsidR="001E6996">
          <w:t xml:space="preserve"> of source memory retrieval is incompatible with the data, even when intrusions are accounted for. </w:t>
        </w:r>
      </w:ins>
      <w:ins w:id="1293" w:author="Jason Zhou" w:date="2022-04-11T11:28:00Z">
        <w:r w:rsidR="001E6996">
          <w:t xml:space="preserve"> </w:t>
        </w:r>
      </w:ins>
      <w:ins w:id="1294" w:author="Jason Zhou" w:date="2022-04-11T11:26:00Z">
        <w:r w:rsidR="001E6996">
          <w:t xml:space="preserve"> </w:t>
        </w:r>
      </w:ins>
      <w:ins w:id="1295" w:author="Jason Zhou" w:date="2022-04-11T11:20:00Z">
        <w:r w:rsidR="00247F81">
          <w:t xml:space="preserve"> </w:t>
        </w:r>
      </w:ins>
      <w:ins w:id="1296" w:author="Jason Zhou" w:date="2022-04-11T11:16:00Z">
        <w:r w:rsidR="00247F81">
          <w:t xml:space="preserve"> </w:t>
        </w:r>
      </w:ins>
    </w:p>
    <w:p w14:paraId="2CB053F7" w14:textId="77777777" w:rsidR="000C620F" w:rsidRDefault="0051080E" w:rsidP="0051080E">
      <w:pPr>
        <w:ind w:firstLine="720"/>
        <w:rPr>
          <w:ins w:id="1297" w:author="Adam Osth" w:date="2022-04-21T14:32:00Z"/>
        </w:rPr>
      </w:pPr>
      <w:ins w:id="1298" w:author="Jason Zhou" w:date="2022-04-11T18:00:00Z">
        <w:r>
          <w:t>Third</w:t>
        </w:r>
        <w:del w:id="1299" w:author="Adam Osth" w:date="2022-04-21T14:31:00Z">
          <w:r w:rsidDel="000C620F">
            <w:delText>ly</w:delText>
          </w:r>
        </w:del>
        <w:r>
          <w:t>, we found mixed evidence for systematic changes in intrusions based on simil</w:t>
        </w:r>
      </w:ins>
      <w:ins w:id="1300" w:author="Jason Zhou" w:date="2022-04-11T18:01:00Z">
        <w:r>
          <w:t>arity with the target item.</w:t>
        </w:r>
      </w:ins>
      <w:r>
        <w:t xml:space="preserve"> </w:t>
      </w:r>
      <w:ins w:id="1301" w:author="Jason Zhou" w:date="2022-04-11T18:02:00Z">
        <w:r>
          <w:t xml:space="preserve">Contrary to our expectations, elaborations of the intrusion component to model these systematic changes did not </w:t>
        </w:r>
      </w:ins>
      <w:ins w:id="1302" w:author="Jason Zhou" w:date="2022-04-11T18:03:00Z">
        <w:r>
          <w:t xml:space="preserve">further reduce the estimated proportion of guesses </w:t>
        </w:r>
        <w:r w:rsidR="00841CAC">
          <w:t>in our model.</w:t>
        </w:r>
      </w:ins>
      <w:r w:rsidR="00841CAC">
        <w:t xml:space="preserve"> W</w:t>
      </w:r>
      <w:r w:rsidR="00871C2D">
        <w:t>e found s</w:t>
      </w:r>
      <w:r w:rsidR="000122E9">
        <w:t xml:space="preserve">uccessive qualitative improvement when intrusion probabilities </w:t>
      </w:r>
      <w:r w:rsidR="000122E9">
        <w:lastRenderedPageBreak/>
        <w:t xml:space="preserve">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 xml:space="preserve">Intrusion + Guess model in which all </w:t>
      </w:r>
      <w:proofErr w:type="spellStart"/>
      <w:r w:rsidR="007A1F9F">
        <w:t>non target</w:t>
      </w:r>
      <w:proofErr w:type="spellEnd"/>
      <w:r w:rsidR="00871C2D">
        <w:t xml:space="preserve"> items are equally likely to intrude.</w:t>
      </w:r>
      <w:r w:rsidR="000122E9">
        <w:t xml:space="preserve"> </w:t>
      </w:r>
      <w:r>
        <w:t>However, w</w:t>
      </w:r>
      <w:r w:rsidR="000059A0">
        <w:t xml:space="preserve">hen fit to response error data alone, the overall likelihood of the three-component models </w:t>
      </w:r>
      <w:proofErr w:type="gramStart"/>
      <w:r w:rsidR="003A2F9A">
        <w:t>were</w:t>
      </w:r>
      <w:proofErr w:type="gramEnd"/>
      <w:r w:rsidR="003A2F9A">
        <w:t xml:space="preserve"> sufficiently similar</w:t>
      </w:r>
      <w:r w:rsidR="000059A0">
        <w:t xml:space="preserve"> that </w:t>
      </w:r>
      <w:r w:rsidR="003A2F9A">
        <w:t xml:space="preserve">the </w:t>
      </w:r>
      <w:r w:rsidR="000059A0">
        <w:t xml:space="preserve">marginal improvements </w:t>
      </w:r>
      <w:r w:rsidR="003A2F9A">
        <w:t xml:space="preserve">obtained </w:t>
      </w:r>
      <w:r w:rsidR="000059A0">
        <w:t xml:space="preserve">with the more </w:t>
      </w:r>
      <w:r w:rsidR="003A2F9A">
        <w:t xml:space="preserve">elaborated </w:t>
      </w:r>
      <w:r w:rsidR="000059A0">
        <w:t xml:space="preserve">gradient models were outweighed by the parameter penalty </w:t>
      </w:r>
      <w:r w:rsidR="003A2F9A">
        <w:t>associated with the</w:t>
      </w:r>
      <w:r w:rsidR="000059A0">
        <w:t xml:space="preserve"> gradients. </w:t>
      </w:r>
      <w:r w:rsidR="006718C9">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w:t>
      </w:r>
    </w:p>
    <w:p w14:paraId="61D9CAAA" w14:textId="623880C1" w:rsidR="000122E9" w:rsidRDefault="0017178E" w:rsidP="0051080E">
      <w:pPr>
        <w:ind w:firstLine="720"/>
      </w:pPr>
      <w:commentRangeStart w:id="1303"/>
      <w:del w:id="1304" w:author="Adam Osth" w:date="2022-04-21T14:32:00Z">
        <w:r w:rsidDel="000C620F">
          <w:delText xml:space="preserve"> </w:delText>
        </w:r>
      </w:del>
      <w:r>
        <w:t xml:space="preserve">One explanation for the mixed results, both in terms of qualitative and quantitative response error evidence, as well as response error and joint </w:t>
      </w:r>
      <w:r w:rsidR="003A2F9A">
        <w:t xml:space="preserve">error-RT </w:t>
      </w:r>
      <w:r>
        <w:t xml:space="preserve">data, is that there were </w:t>
      </w:r>
      <w:r w:rsidR="00D60F7F">
        <w:t xml:space="preserve">simply </w:t>
      </w:r>
      <w:r>
        <w:t xml:space="preserve">insufficient observations in the participant-level data to support </w:t>
      </w:r>
      <w:r w:rsidR="003A2F9A">
        <w:t xml:space="preserve">tests of </w:t>
      </w:r>
      <w:r>
        <w:t xml:space="preserve">complex models of intrusion effects </w:t>
      </w:r>
      <w:proofErr w:type="gramStart"/>
      <w:r>
        <w:t>on the basis of</w:t>
      </w:r>
      <w:proofErr w:type="gramEnd"/>
      <w:r>
        <w:t xml:space="preserve"> response error data alone.</w:t>
      </w:r>
      <w:r w:rsidR="008D773F">
        <w:t xml:space="preserve"> </w:t>
      </w:r>
      <w:commentRangeEnd w:id="1303"/>
      <w:r w:rsidR="000C620F">
        <w:rPr>
          <w:rStyle w:val="CommentReference"/>
        </w:rPr>
        <w:commentReference w:id="1303"/>
      </w:r>
      <w:r w:rsidR="008D773F">
        <w:t>This motivated our use of a small-</w:t>
      </w:r>
      <w:r w:rsidR="008D773F">
        <w:rPr>
          <w:i/>
          <w:iCs/>
        </w:rPr>
        <w:t xml:space="preserve">N </w:t>
      </w:r>
      <w:r w:rsidR="008D773F">
        <w:t>design to concentrate power at the participant level</w:t>
      </w:r>
      <w:r w:rsidR="00F543F0">
        <w:t xml:space="preserve"> in Experiment 2</w:t>
      </w:r>
      <w:r w:rsidR="008D773F">
        <w:t>.</w:t>
      </w:r>
      <w:r w:rsidR="0058612A" w:rsidRPr="0058612A">
        <w:t xml:space="preserve"> </w:t>
      </w:r>
      <w:r w:rsidR="0058612A">
        <w:t>When large numbers of trials are collected for individual participants each participant essentially becomes an independent replication of the experiment (Smith &amp; Little, 2018). These kinds of small-</w:t>
      </w:r>
      <w:r w:rsidR="0058612A">
        <w:rPr>
          <w:i/>
          <w:iCs/>
        </w:rPr>
        <w:t xml:space="preserve">N </w:t>
      </w:r>
      <w:r w:rsidR="0058612A">
        <w:t>design have proven to be powerful tools for testing between complex models of decision making and other cognitive processes (Smith et al., 2020).</w:t>
      </w:r>
    </w:p>
    <w:p w14:paraId="33B9722C" w14:textId="77777777" w:rsidR="00DF5B7E" w:rsidRPr="008D773F" w:rsidRDefault="00DF5B7E" w:rsidP="0051080E">
      <w:pPr>
        <w:ind w:firstLine="720"/>
      </w:pP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325653F5" w:rsidR="000122E9" w:rsidRDefault="000A078C" w:rsidP="000A078C">
      <w:r>
        <w:tab/>
        <w:t xml:space="preserve">The </w:t>
      </w:r>
      <w:r w:rsidR="00CF2D7A">
        <w:t>experimental procedure</w:t>
      </w:r>
      <w:r>
        <w:t xml:space="preserve"> for Experiment 2 was identical to Experiment 1 with </w:t>
      </w:r>
      <w:r w:rsidR="000122E9">
        <w:t>the</w:t>
      </w:r>
      <w:r w:rsidR="003A2F9A">
        <w:t xml:space="preserve"> </w:t>
      </w:r>
      <w:r w:rsidR="000122E9">
        <w:t>exceptions detailed below.</w:t>
      </w:r>
    </w:p>
    <w:p w14:paraId="2E443967" w14:textId="5C1CD846" w:rsidR="000122E9" w:rsidRDefault="000122E9" w:rsidP="000122E9">
      <w:pPr>
        <w:pStyle w:val="Heading3"/>
      </w:pPr>
      <w:r>
        <w:lastRenderedPageBreak/>
        <w:t>Participants</w:t>
      </w:r>
    </w:p>
    <w:p w14:paraId="1E85BAC7" w14:textId="1E123593" w:rsidR="000122E9" w:rsidRDefault="000122E9" w:rsidP="000122E9">
      <w:pPr>
        <w:ind w:firstLine="720"/>
      </w:pPr>
      <w:r>
        <w:t xml:space="preserve">In Experiment 2, participants were recruited solely via Prolific. </w:t>
      </w:r>
      <w:r w:rsidR="00B21C31">
        <w:t xml:space="preserve">Each participant completed 10 sessions. </w:t>
      </w:r>
      <w:r>
        <w:t xml:space="preserve">Of the 10 participants </w:t>
      </w:r>
      <w:r w:rsidR="003A2F9A">
        <w:t xml:space="preserve">initially </w:t>
      </w:r>
      <w:r>
        <w:t xml:space="preserve">recruited, four participants did not finish all sessions of the experiment, and one participant was excluded </w:t>
      </w:r>
      <w:r w:rsidR="0058612A">
        <w:t xml:space="preserve">because </w:t>
      </w:r>
      <w:r>
        <w:t>the Rayleigh test indicated no deviance from uniform responding, leaving a final sample of five participants included for the analyses.</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505B8966" w14:textId="52503202" w:rsidR="007D205F" w:rsidRDefault="00B04889" w:rsidP="0058612A">
      <w:pPr>
        <w:ind w:firstLine="720"/>
      </w:pPr>
      <w:r>
        <w:t>In model</w:t>
      </w:r>
      <w:r w:rsidR="0058612A">
        <w:t>ing the data</w:t>
      </w:r>
      <w:r>
        <w:t xml:space="preserve">, we excluded the Pure Intrusion and Pure Guess models </w:t>
      </w:r>
      <w:r w:rsidR="0058612A">
        <w:t>because result</w:t>
      </w:r>
      <w:r>
        <w:t xml:space="preserve">s from Experiment 1 </w:t>
      </w:r>
      <w:r w:rsidR="0058612A">
        <w:t xml:space="preserve">clearly </w:t>
      </w:r>
      <w:r>
        <w:t xml:space="preserve">showed that </w:t>
      </w:r>
      <w:r w:rsidR="00F70456">
        <w:t>a</w:t>
      </w:r>
      <w:r>
        <w:t xml:space="preserve"> model with </w:t>
      </w:r>
      <w:r w:rsidR="00F70456">
        <w:t>both intrusions and guessing</w:t>
      </w:r>
      <w:r>
        <w:t xml:space="preserve"> is ne</w:t>
      </w:r>
      <w:r w:rsidR="0058612A">
        <w:t>eded</w:t>
      </w:r>
      <w:r>
        <w:t xml:space="preserve"> to produce the pattern</w:t>
      </w:r>
      <w:r w:rsidR="0058612A">
        <w:t>s</w:t>
      </w:r>
      <w:r>
        <w:t xml:space="preserve"> of response errors and recentered errors </w:t>
      </w:r>
      <w:r w:rsidR="0058612A">
        <w:t xml:space="preserve">in our </w:t>
      </w:r>
      <w:r>
        <w:t>task.</w:t>
      </w:r>
      <w:r w:rsidR="0058612A">
        <w:t xml:space="preserve"> In this section, we compare in more detail models in which the intrusion probabilities also depended on the orthographic and semantic similarity between targets and </w:t>
      </w:r>
      <w:proofErr w:type="spellStart"/>
      <w:r w:rsidR="0058612A">
        <w:t>non targets</w:t>
      </w:r>
      <w:proofErr w:type="spellEnd"/>
      <w:r w:rsidR="0058612A">
        <w:t xml:space="preserve">. </w:t>
      </w:r>
      <w:r w:rsidR="00520269">
        <w:t xml:space="preserve">Figure </w:t>
      </w:r>
      <w:r w:rsidR="007F7EC7">
        <w:t>6</w:t>
      </w:r>
      <w:r w:rsidR="00520269">
        <w:t xml:space="preserve"> shows the </w:t>
      </w:r>
      <w:commentRangeStart w:id="1305"/>
      <w:r w:rsidR="00520269">
        <w:t>graphical fits of the models to each participant-level dataset</w:t>
      </w:r>
      <w:ins w:id="1306" w:author="Adam Osth" w:date="2022-04-21T14:37:00Z">
        <w:r w:rsidR="000C620F">
          <w:t xml:space="preserve"> </w:t>
        </w:r>
      </w:ins>
      <w:commentRangeEnd w:id="1305"/>
      <w:ins w:id="1307" w:author="Adam Osth" w:date="2022-04-21T14:38:00Z">
        <w:r w:rsidR="00EA73E2">
          <w:rPr>
            <w:rStyle w:val="CommentReference"/>
          </w:rPr>
          <w:commentReference w:id="1305"/>
        </w:r>
      </w:ins>
      <w:ins w:id="1308" w:author="Adam Osth" w:date="2022-04-21T14:37:00Z">
        <w:r w:rsidR="000C620F">
          <w:t>along with group-averaged data</w:t>
        </w:r>
      </w:ins>
      <w:r w:rsidR="003E0C8F">
        <w:t>.</w:t>
      </w:r>
    </w:p>
    <w:p w14:paraId="5CC01194" w14:textId="6C5DD47A" w:rsidR="00C329FA" w:rsidRDefault="00C329FA" w:rsidP="00C329FA">
      <w:pPr>
        <w:pStyle w:val="Caption"/>
        <w:keepNext/>
      </w:pPr>
      <w:r>
        <w:t xml:space="preserve">Figure </w:t>
      </w:r>
      <w:r w:rsidR="00BF0550">
        <w:fldChar w:fldCharType="begin"/>
      </w:r>
      <w:r w:rsidR="00BF0550">
        <w:instrText xml:space="preserve"> SEQ Figure \* ARABIC </w:instrText>
      </w:r>
      <w:r w:rsidR="00BF0550">
        <w:fldChar w:fldCharType="separate"/>
      </w:r>
      <w:r w:rsidR="00A166C1">
        <w:rPr>
          <w:noProof/>
        </w:rPr>
        <w:t>6</w:t>
      </w:r>
      <w:r w:rsidR="00BF0550">
        <w:rPr>
          <w:noProof/>
        </w:rPr>
        <w:fldChar w:fldCharType="end"/>
      </w:r>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7F7EC7">
      <w:pPr>
        <w:jc w:val="center"/>
      </w:pPr>
      <w:commentRangeStart w:id="1309"/>
      <w:r>
        <w:rPr>
          <w:noProof/>
        </w:rPr>
        <w:lastRenderedPageBreak/>
        <w:drawing>
          <wp:inline distT="0" distB="0" distL="0" distR="0" wp14:anchorId="45449522" wp14:editId="22742EF2">
            <wp:extent cx="5532545"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545" cy="4610455"/>
                    </a:xfrm>
                    <a:prstGeom prst="rect">
                      <a:avLst/>
                    </a:prstGeom>
                  </pic:spPr>
                </pic:pic>
              </a:graphicData>
            </a:graphic>
          </wp:inline>
        </w:drawing>
      </w:r>
      <w:commentRangeEnd w:id="1309"/>
      <w:r w:rsidR="00CE4F73">
        <w:rPr>
          <w:rStyle w:val="CommentReference"/>
        </w:rPr>
        <w:commentReference w:id="1309"/>
      </w:r>
    </w:p>
    <w:p w14:paraId="6A4CED82" w14:textId="38081BDB" w:rsidR="00F24C0E" w:rsidRPr="002D0ED1" w:rsidRDefault="007D205F" w:rsidP="002D0ED1">
      <w:pPr>
        <w:ind w:firstLine="720"/>
      </w:pPr>
      <w:commentRangeStart w:id="1310"/>
      <w:r>
        <w:t>As with the respons</w:t>
      </w:r>
      <w:r w:rsidR="00535FE7">
        <w:t>e</w:t>
      </w:r>
      <w:r>
        <w:t xml:space="preserve"> error models </w:t>
      </w:r>
      <w:r w:rsidR="00535FE7">
        <w:t xml:space="preserve">in Experiment 1, the error predictions of the models </w:t>
      </w:r>
      <w:r w:rsidR="00542C25">
        <w:t xml:space="preserve">in Figure </w:t>
      </w:r>
      <w:r w:rsidR="007F7EC7">
        <w:t>6</w:t>
      </w:r>
      <w:r w:rsidR="00542C25">
        <w:t xml:space="preserve"> </w:t>
      </w:r>
      <w:r w:rsidR="00535FE7">
        <w:t xml:space="preserve">are difficult to distinguish. </w:t>
      </w:r>
      <w:commentRangeEnd w:id="1310"/>
      <w:r w:rsidR="00EA73E2">
        <w:rPr>
          <w:rStyle w:val="CommentReference"/>
        </w:rPr>
        <w:commentReference w:id="1310"/>
      </w:r>
      <w:r w:rsidR="00535FE7">
        <w:t>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which we limited to the spatiotemporal, orthographic, and semantic models</w:t>
      </w:r>
      <w:r w:rsidR="00102C35">
        <w:t xml:space="preserve">. </w:t>
      </w:r>
      <w:r w:rsidR="0058612A">
        <w:t xml:space="preserve">We restricted this exercise to the most complex models as these were the ones most likely to lead to parameter tradeoffs and therefore be difficult to identify. </w:t>
      </w:r>
      <w:r w:rsidR="00102C35">
        <w:t>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 xml:space="preserve">observed </w:t>
      </w:r>
      <w:r w:rsidR="00081F0C">
        <w:lastRenderedPageBreak/>
        <w:t>the number of times</w:t>
      </w:r>
      <w:r w:rsidR="00FD7CE0">
        <w:t xml:space="preserve"> that the generative model was recovered</w:t>
      </w:r>
      <w:r w:rsidR="00DD420A">
        <w:t xml:space="preserve"> as the best fitting model.</w:t>
      </w:r>
      <w:r w:rsidR="00112EF2">
        <w:t xml:space="preserve"> </w:t>
      </w:r>
      <w:r w:rsidR="00910CC7">
        <w:t>Across all the simulated datasets, the 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w:t>
      </w:r>
      <w:r w:rsidR="0004249A">
        <w:t xml:space="preserve"> χ </w:t>
      </w:r>
      <w:r w:rsidR="00482B10">
        <w:rPr>
          <w:rFonts w:eastAsia="Times New Roman"/>
          <w:color w:val="000000"/>
        </w:rPr>
        <w:t>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fldSimple w:instr=" SEQ Table \* ARABIC ">
        <w:r w:rsidR="008D7A45">
          <w:rPr>
            <w:noProof/>
          </w:rPr>
          <w:t>7</w:t>
        </w:r>
      </w:fldSimple>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50D79DFE"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55C7797C"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04249A" w:rsidRDefault="007D205F" w:rsidP="003933FB">
            <w:pPr>
              <w:spacing w:line="240" w:lineRule="auto"/>
              <w:jc w:val="center"/>
              <w:rPr>
                <w:rFonts w:eastAsia="Times New Roman"/>
                <w:color w:val="000000"/>
              </w:rPr>
            </w:pPr>
            <w:r w:rsidRPr="0004249A">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5B36E1A" w:rsidR="007D205F" w:rsidRPr="0004249A" w:rsidRDefault="0034391E" w:rsidP="003933FB">
            <w:pPr>
              <w:spacing w:line="240" w:lineRule="auto"/>
              <w:jc w:val="center"/>
              <w:rPr>
                <w:rFonts w:eastAsia="Times New Roman"/>
                <w:color w:val="000000"/>
              </w:rPr>
            </w:pPr>
            <w:r w:rsidRPr="0004249A">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1439499C" w14:textId="77777777" w:rsidR="003E0C8F" w:rsidRDefault="003E0C8F" w:rsidP="003E0C8F">
      <w:pPr>
        <w:ind w:firstLine="720"/>
      </w:pPr>
    </w:p>
    <w:p w14:paraId="285E0F13" w14:textId="7C8F7536" w:rsidR="003E0C8F" w:rsidRDefault="003E0C8F" w:rsidP="003E0C8F">
      <w:pPr>
        <w:ind w:firstLine="720"/>
      </w:pPr>
      <w:r>
        <w:t xml:space="preserve">At an individual level, the </w:t>
      </w:r>
      <w:commentRangeStart w:id="1311"/>
      <w:r>
        <w:t xml:space="preserve">spatiotemporal model </w:t>
      </w:r>
      <w:commentRangeEnd w:id="1311"/>
      <w:r w:rsidR="000C620F">
        <w:rPr>
          <w:rStyle w:val="CommentReference"/>
        </w:rPr>
        <w:commentReference w:id="1311"/>
      </w:r>
      <w:r>
        <w:t>is quantitatively preferred for majority of participants to varying degrees (Table 6). The balance of evidence in favor of the spatiotemporal model was strongest for Participant 1. While the spatiotemporal model is also preferred for Participant 4, the temporal and orthographic model are more competitive. The orthographic model is preferred outright for Participant 2, while for Participant 5 the simplest three-component model with uniform intrusion probabilities is preferred. The models in which intrusion probabilities are affected by semantic similarity (7, 8, and 9) were not well supported for any of the datasets.</w:t>
      </w:r>
    </w:p>
    <w:p w14:paraId="7ED609CE" w14:textId="77777777" w:rsidR="003E0C8F" w:rsidRDefault="003E0C8F" w:rsidP="003E0C8F">
      <w:pPr>
        <w:pStyle w:val="Caption"/>
        <w:keepNext/>
      </w:pPr>
    </w:p>
    <w:p w14:paraId="7D159F99" w14:textId="1D346A13" w:rsidR="003E0C8F" w:rsidRDefault="003E0C8F" w:rsidP="003E0C8F">
      <w:pPr>
        <w:pStyle w:val="Caption"/>
        <w:keepNext/>
      </w:pPr>
      <w:r>
        <w:t xml:space="preserve">Table </w:t>
      </w:r>
      <w:fldSimple w:instr=" SEQ Table \* ARABIC ">
        <w:r>
          <w:rPr>
            <w:noProof/>
          </w:rPr>
          <w:t>6</w:t>
        </w:r>
      </w:fldSimple>
    </w:p>
    <w:p w14:paraId="4198BBA6" w14:textId="77777777" w:rsidR="003E0C8F" w:rsidRPr="00B2254E" w:rsidRDefault="003E0C8F" w:rsidP="003E0C8F">
      <w:pPr>
        <w:rPr>
          <w:i/>
          <w:iCs/>
        </w:rPr>
      </w:pPr>
      <w:r>
        <w:rPr>
          <w:i/>
          <w:iCs/>
        </w:rPr>
        <w:t>AIC Weights for Individual and Group-level Response Error 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3E0C8F" w:rsidRPr="002F1C54" w14:paraId="682A24ED" w14:textId="77777777" w:rsidTr="006D1547">
        <w:trPr>
          <w:trHeight w:val="389"/>
        </w:trPr>
        <w:tc>
          <w:tcPr>
            <w:tcW w:w="1540" w:type="dxa"/>
            <w:vMerge w:val="restart"/>
            <w:tcBorders>
              <w:top w:val="single" w:sz="4" w:space="0" w:color="auto"/>
            </w:tcBorders>
            <w:shd w:val="clear" w:color="auto" w:fill="auto"/>
            <w:noWrap/>
            <w:vAlign w:val="center"/>
          </w:tcPr>
          <w:p w14:paraId="1B63ADF1" w14:textId="77777777" w:rsidR="003E0C8F" w:rsidRPr="002F1C54" w:rsidRDefault="003E0C8F"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A14B9D6"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Model</w:t>
            </w:r>
          </w:p>
        </w:tc>
      </w:tr>
      <w:tr w:rsidR="003E0C8F" w:rsidRPr="002F1C54" w14:paraId="4866EEF7" w14:textId="77777777" w:rsidTr="006D1547">
        <w:trPr>
          <w:trHeight w:val="389"/>
        </w:trPr>
        <w:tc>
          <w:tcPr>
            <w:tcW w:w="1540" w:type="dxa"/>
            <w:vMerge/>
            <w:tcBorders>
              <w:bottom w:val="single" w:sz="4" w:space="0" w:color="auto"/>
            </w:tcBorders>
            <w:shd w:val="clear" w:color="auto" w:fill="auto"/>
            <w:noWrap/>
            <w:vAlign w:val="center"/>
          </w:tcPr>
          <w:p w14:paraId="33D77E4D" w14:textId="77777777" w:rsidR="003E0C8F" w:rsidRPr="00ED4552" w:rsidRDefault="003E0C8F"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D152085" w14:textId="77777777" w:rsidR="003E0C8F" w:rsidRPr="00ED4552" w:rsidRDefault="003E0C8F" w:rsidP="006D1547">
            <w:pPr>
              <w:spacing w:line="240" w:lineRule="auto"/>
              <w:jc w:val="center"/>
              <w:rPr>
                <w:rFonts w:eastAsia="Times New Roman"/>
                <w:color w:val="000000"/>
              </w:rPr>
            </w:pPr>
            <w:commentRangeStart w:id="1312"/>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5E8D7245"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7365A6E4"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1DC0734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B12A3AF"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151E6251"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49AE8D1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9</w:t>
            </w:r>
            <w:commentRangeEnd w:id="1312"/>
            <w:r>
              <w:rPr>
                <w:rStyle w:val="CommentReference"/>
              </w:rPr>
              <w:commentReference w:id="1312"/>
            </w:r>
          </w:p>
        </w:tc>
      </w:tr>
      <w:tr w:rsidR="003E0C8F" w:rsidRPr="002F1C54" w14:paraId="6BC7BF07" w14:textId="77777777" w:rsidTr="006D1547">
        <w:trPr>
          <w:trHeight w:val="389"/>
        </w:trPr>
        <w:tc>
          <w:tcPr>
            <w:tcW w:w="1540" w:type="dxa"/>
            <w:tcBorders>
              <w:top w:val="single" w:sz="4" w:space="0" w:color="auto"/>
            </w:tcBorders>
            <w:shd w:val="clear" w:color="auto" w:fill="auto"/>
            <w:noWrap/>
            <w:vAlign w:val="center"/>
          </w:tcPr>
          <w:p w14:paraId="2FEA4423" w14:textId="77777777" w:rsidR="003E0C8F" w:rsidRPr="002F1C54"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4944B45A"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AIC</w:t>
            </w:r>
          </w:p>
        </w:tc>
      </w:tr>
      <w:tr w:rsidR="003E0C8F" w:rsidRPr="002F1C54" w14:paraId="554FBF2E" w14:textId="77777777" w:rsidTr="006D1547">
        <w:trPr>
          <w:trHeight w:val="389"/>
        </w:trPr>
        <w:tc>
          <w:tcPr>
            <w:tcW w:w="1540" w:type="dxa"/>
            <w:shd w:val="clear" w:color="auto" w:fill="auto"/>
            <w:noWrap/>
            <w:vAlign w:val="center"/>
            <w:hideMark/>
          </w:tcPr>
          <w:p w14:paraId="68F863AE"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1C14F90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6BA2742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5250057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62EE90B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753227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202238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BE7590A"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1097</w:t>
            </w:r>
          </w:p>
        </w:tc>
      </w:tr>
      <w:tr w:rsidR="003E0C8F" w:rsidRPr="002F1C54" w14:paraId="3054CC0E" w14:textId="77777777" w:rsidTr="006D1547">
        <w:trPr>
          <w:trHeight w:val="389"/>
        </w:trPr>
        <w:tc>
          <w:tcPr>
            <w:tcW w:w="1540" w:type="dxa"/>
            <w:shd w:val="clear" w:color="auto" w:fill="auto"/>
            <w:noWrap/>
            <w:vAlign w:val="center"/>
            <w:hideMark/>
          </w:tcPr>
          <w:p w14:paraId="6F662CC9"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3DD11C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1A3F09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7F5009C4"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3C939F2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064DC4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707B560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46A12D5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559</w:t>
            </w:r>
          </w:p>
        </w:tc>
      </w:tr>
      <w:tr w:rsidR="003E0C8F" w:rsidRPr="002F1C54" w14:paraId="48CB8A78" w14:textId="77777777" w:rsidTr="006D1547">
        <w:trPr>
          <w:trHeight w:val="389"/>
        </w:trPr>
        <w:tc>
          <w:tcPr>
            <w:tcW w:w="1540" w:type="dxa"/>
            <w:shd w:val="clear" w:color="auto" w:fill="auto"/>
            <w:noWrap/>
            <w:vAlign w:val="center"/>
            <w:hideMark/>
          </w:tcPr>
          <w:p w14:paraId="4024F5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64DAB86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35E089A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020E984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04F49AE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36E6A7B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49BC2F1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53679BA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2371</w:t>
            </w:r>
          </w:p>
        </w:tc>
      </w:tr>
      <w:tr w:rsidR="003E0C8F" w:rsidRPr="002F1C54" w14:paraId="18BFE61E" w14:textId="77777777" w:rsidTr="006D1547">
        <w:trPr>
          <w:trHeight w:val="389"/>
        </w:trPr>
        <w:tc>
          <w:tcPr>
            <w:tcW w:w="1540" w:type="dxa"/>
            <w:shd w:val="clear" w:color="auto" w:fill="auto"/>
            <w:noWrap/>
            <w:vAlign w:val="center"/>
            <w:hideMark/>
          </w:tcPr>
          <w:p w14:paraId="438C02E6"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D57FB3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34D0F4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E50B7F2"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19AD708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2DC25B3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1432DA2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7DE6C27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1577</w:t>
            </w:r>
          </w:p>
        </w:tc>
      </w:tr>
      <w:tr w:rsidR="003E0C8F" w:rsidRPr="002F1C54" w14:paraId="725C61B9" w14:textId="77777777" w:rsidTr="006D1547">
        <w:trPr>
          <w:trHeight w:val="389"/>
        </w:trPr>
        <w:tc>
          <w:tcPr>
            <w:tcW w:w="1540" w:type="dxa"/>
            <w:tcBorders>
              <w:bottom w:val="single" w:sz="4" w:space="0" w:color="auto"/>
            </w:tcBorders>
            <w:shd w:val="clear" w:color="auto" w:fill="auto"/>
            <w:noWrap/>
            <w:vAlign w:val="center"/>
            <w:hideMark/>
          </w:tcPr>
          <w:p w14:paraId="14EBC3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33A76FE4"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97C5C5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2EE44C6"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39D1465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2C84F69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3F4B70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5E1F506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3612</w:t>
            </w:r>
          </w:p>
        </w:tc>
      </w:tr>
      <w:tr w:rsidR="003E0C8F" w:rsidRPr="002F1C54" w14:paraId="55CED0AC" w14:textId="77777777" w:rsidTr="006D1547">
        <w:trPr>
          <w:trHeight w:val="389"/>
        </w:trPr>
        <w:tc>
          <w:tcPr>
            <w:tcW w:w="1540" w:type="dxa"/>
            <w:tcBorders>
              <w:top w:val="single" w:sz="4" w:space="0" w:color="auto"/>
            </w:tcBorders>
            <w:shd w:val="clear" w:color="auto" w:fill="auto"/>
            <w:noWrap/>
            <w:vAlign w:val="center"/>
            <w:hideMark/>
          </w:tcPr>
          <w:p w14:paraId="5D1DDC08" w14:textId="77777777" w:rsidR="003E0C8F" w:rsidRPr="00ED4552"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8F196A" w14:textId="77777777" w:rsidR="003E0C8F" w:rsidRPr="00ED4552" w:rsidRDefault="003E0C8F"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3E0C8F" w:rsidRPr="002F1C54" w14:paraId="38A677C3" w14:textId="77777777" w:rsidTr="006D1547">
        <w:trPr>
          <w:trHeight w:val="389"/>
        </w:trPr>
        <w:tc>
          <w:tcPr>
            <w:tcW w:w="1540" w:type="dxa"/>
            <w:shd w:val="clear" w:color="auto" w:fill="auto"/>
            <w:noWrap/>
            <w:vAlign w:val="center"/>
            <w:hideMark/>
          </w:tcPr>
          <w:p w14:paraId="7A28362A"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3B2E7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3171088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5860751C"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0779A61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0E6727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3C10C9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200D48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2D8F1962" w14:textId="77777777" w:rsidTr="006D1547">
        <w:trPr>
          <w:trHeight w:val="389"/>
        </w:trPr>
        <w:tc>
          <w:tcPr>
            <w:tcW w:w="1540" w:type="dxa"/>
            <w:shd w:val="clear" w:color="auto" w:fill="auto"/>
            <w:noWrap/>
            <w:vAlign w:val="center"/>
            <w:hideMark/>
          </w:tcPr>
          <w:p w14:paraId="654D4270"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5FFAB14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2F6FF4E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7512B195"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69338A6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7951733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4BD46F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2C57561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01708E57" w14:textId="77777777" w:rsidTr="006D1547">
        <w:trPr>
          <w:trHeight w:val="389"/>
        </w:trPr>
        <w:tc>
          <w:tcPr>
            <w:tcW w:w="1540" w:type="dxa"/>
            <w:shd w:val="clear" w:color="auto" w:fill="auto"/>
            <w:noWrap/>
            <w:vAlign w:val="center"/>
            <w:hideMark/>
          </w:tcPr>
          <w:p w14:paraId="65CD9AB1"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1BB46D3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73CDB20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3534F1AB"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4B280FA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AED4E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CD79D5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56BBE5E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38315699" w14:textId="77777777" w:rsidTr="006D1547">
        <w:trPr>
          <w:trHeight w:val="389"/>
        </w:trPr>
        <w:tc>
          <w:tcPr>
            <w:tcW w:w="1540" w:type="dxa"/>
            <w:shd w:val="clear" w:color="auto" w:fill="auto"/>
            <w:noWrap/>
            <w:vAlign w:val="center"/>
            <w:hideMark/>
          </w:tcPr>
          <w:p w14:paraId="56115FE5"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7398A8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279102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396CA1F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178E9B1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54E0555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3D37975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18B6CF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70BDBCD7" w14:textId="77777777" w:rsidTr="006D1547">
        <w:trPr>
          <w:trHeight w:val="389"/>
        </w:trPr>
        <w:tc>
          <w:tcPr>
            <w:tcW w:w="1540" w:type="dxa"/>
            <w:tcBorders>
              <w:bottom w:val="single" w:sz="4" w:space="0" w:color="auto"/>
            </w:tcBorders>
            <w:shd w:val="clear" w:color="auto" w:fill="auto"/>
            <w:noWrap/>
            <w:vAlign w:val="center"/>
            <w:hideMark/>
          </w:tcPr>
          <w:p w14:paraId="57D40C9D"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7CF4C57D"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5549402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762FCA3F"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226ED32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10A7CAE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101FAED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2A82A34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bl>
    <w:p w14:paraId="3A028834" w14:textId="77777777" w:rsidR="003E0C8F" w:rsidRDefault="003E0C8F" w:rsidP="003E0C8F"/>
    <w:p w14:paraId="32219D29" w14:textId="77822E4A" w:rsidR="0091351D" w:rsidRDefault="004E4290" w:rsidP="0091351D">
      <w:pPr>
        <w:pStyle w:val="Heading3"/>
      </w:pPr>
      <w:r>
        <w:t>Diffusion Models</w:t>
      </w:r>
    </w:p>
    <w:p w14:paraId="4626B285" w14:textId="35A19B1E" w:rsidR="00832785" w:rsidRDefault="00685677" w:rsidP="00D07BE6">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832785">
        <w:t xml:space="preserve">The graphical fit of the models </w:t>
      </w:r>
      <w:r w:rsidR="00B73EC8">
        <w:t>to response error and</w:t>
      </w:r>
      <w:r w:rsidR="00633DA7">
        <w:t xml:space="preserve"> times</w:t>
      </w:r>
      <w:r w:rsidR="00B73EC8">
        <w:t xml:space="preserve"> </w:t>
      </w:r>
      <w:r w:rsidR="00832785">
        <w:t>is shown in Figure 1</w:t>
      </w:r>
      <w:r w:rsidR="003E0C8F">
        <w:t>0</w:t>
      </w:r>
      <w:r w:rsidR="00B73EC8">
        <w:t xml:space="preserve">. The additive and multiplicative four-factor models </w:t>
      </w:r>
      <w:r w:rsidR="007D6022">
        <w:t xml:space="preserve">(models 8 and 9) performed worse than the three-factor semantic and orthographic models and </w:t>
      </w:r>
      <w:r w:rsidR="00B73EC8">
        <w:t>are excluded from Figure 1</w:t>
      </w:r>
      <w:r w:rsidR="003E0C8F">
        <w:t>0</w:t>
      </w:r>
      <w:r w:rsidR="00B73EC8">
        <w:t xml:space="preserve"> </w:t>
      </w:r>
      <w:r w:rsidR="003317BA">
        <w:t>to better present</w:t>
      </w:r>
      <w:r w:rsidR="007D6022">
        <w:t xml:space="preserve"> the other model predictions. </w:t>
      </w:r>
    </w:p>
    <w:p w14:paraId="3D596BC4" w14:textId="5F01085B" w:rsidR="00BE7D44" w:rsidRDefault="00BE7D44" w:rsidP="00BE7D44">
      <w:pPr>
        <w:pStyle w:val="Caption"/>
        <w:keepNext/>
      </w:pPr>
      <w:r>
        <w:t xml:space="preserve">Figure </w:t>
      </w:r>
      <w:r w:rsidR="00BF0550">
        <w:fldChar w:fldCharType="begin"/>
      </w:r>
      <w:r w:rsidR="00BF0550">
        <w:instrText xml:space="preserve"> SEQ Figure \* ARABIC </w:instrText>
      </w:r>
      <w:r w:rsidR="00BF0550">
        <w:fldChar w:fldCharType="separate"/>
      </w:r>
      <w:r w:rsidR="00A166C1">
        <w:rPr>
          <w:noProof/>
        </w:rPr>
        <w:t>7</w:t>
      </w:r>
      <w:r w:rsidR="00BF0550">
        <w:rPr>
          <w:noProof/>
        </w:rPr>
        <w:fldChar w:fldCharType="end"/>
      </w:r>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578567F8" w:rsidR="007D6022" w:rsidRDefault="007D6022" w:rsidP="007D6022">
      <w:r>
        <w:tab/>
      </w:r>
      <w:r w:rsidR="00191DB9">
        <w:t xml:space="preserve">The </w:t>
      </w:r>
      <w:r w:rsidR="00B21C31">
        <w:t xml:space="preserve">joint </w:t>
      </w:r>
      <w:r w:rsidR="00191DB9">
        <w:t xml:space="preserve">relationship between response error </w:t>
      </w:r>
      <w:r w:rsidR="00B21C31">
        <w:t xml:space="preserve">and RT </w:t>
      </w:r>
      <w:r w:rsidR="00191DB9">
        <w:t xml:space="preserve">is most clearly demonstrated at a group level in Figure 15, which plots response time quantiles for the data binned by response error quantiles. The semantic and orthographic models underestimate the number of responses made with high error. </w:t>
      </w:r>
      <w:commentRangeStart w:id="1313"/>
      <w:r w:rsidR="00191DB9">
        <w:t xml:space="preserve">The average estimate for the proportion of guesses </w:t>
      </w:r>
      <w:r w:rsidR="00191DB9" w:rsidRPr="008A5377">
        <w:t>β</w:t>
      </w:r>
      <w:r w:rsidR="00191DB9">
        <w:t xml:space="preserve"> is lower for these models</w:t>
      </w:r>
      <w:commentRangeEnd w:id="1313"/>
      <w:r w:rsidR="00191DB9">
        <w:rPr>
          <w:rStyle w:val="CommentReference"/>
        </w:rPr>
        <w:commentReference w:id="1313"/>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A5377">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 xml:space="preserve">particular, the flat, temporal, and spatiotemporal gradient models overpredict the magnitude of the slow error effect, while the orthographic and semantic models uniformly underpredict the slowest RTs across the entire range of errors.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45AA6ECA" w:rsidR="00A84DFB" w:rsidRDefault="00A84DFB" w:rsidP="00A84DFB">
      <w:pPr>
        <w:pStyle w:val="Caption"/>
        <w:keepNext/>
      </w:pPr>
      <w:r>
        <w:t xml:space="preserve">Figure </w:t>
      </w:r>
      <w:r w:rsidR="00BF0550">
        <w:fldChar w:fldCharType="begin"/>
      </w:r>
      <w:r w:rsidR="00BF0550">
        <w:instrText xml:space="preserve"> SEQ Figure \* ARABIC </w:instrText>
      </w:r>
      <w:r w:rsidR="00BF0550">
        <w:fldChar w:fldCharType="separate"/>
      </w:r>
      <w:r w:rsidR="00A166C1">
        <w:rPr>
          <w:noProof/>
        </w:rPr>
        <w:t>8</w:t>
      </w:r>
      <w:r w:rsidR="00BF0550">
        <w:rPr>
          <w:noProof/>
        </w:rPr>
        <w:fldChar w:fldCharType="end"/>
      </w:r>
    </w:p>
    <w:p w14:paraId="76493394" w14:textId="76360A77" w:rsidR="00A84DFB" w:rsidRPr="00380DC8" w:rsidRDefault="00A84DFB" w:rsidP="00A84DFB">
      <w:pPr>
        <w:rPr>
          <w:i/>
          <w:iCs/>
        </w:rPr>
      </w:pPr>
      <w:r>
        <w:rPr>
          <w:i/>
          <w:iCs/>
        </w:rPr>
        <w:t xml:space="preserve">Model </w:t>
      </w:r>
      <w:r w:rsidR="00FF0519">
        <w:rPr>
          <w:i/>
          <w:iCs/>
        </w:rPr>
        <w:t>F</w:t>
      </w:r>
      <w:r>
        <w:rPr>
          <w:i/>
          <w:iCs/>
        </w:rPr>
        <w:t xml:space="preserve">its to </w:t>
      </w:r>
      <w:r w:rsidR="00FF0519">
        <w:rPr>
          <w:i/>
          <w:iCs/>
        </w:rPr>
        <w:t>G</w:t>
      </w:r>
      <w:r>
        <w:rPr>
          <w:i/>
          <w:iCs/>
        </w:rPr>
        <w:t xml:space="preserve">roup-level </w:t>
      </w:r>
      <w:r w:rsidR="00FF0519">
        <w:rPr>
          <w:i/>
          <w:iCs/>
        </w:rPr>
        <w:t>Joint R</w:t>
      </w:r>
      <w:r>
        <w:rPr>
          <w:i/>
          <w:iCs/>
        </w:rPr>
        <w:t xml:space="preserve">esponse </w:t>
      </w:r>
      <w:r w:rsidR="00FF0519">
        <w:rPr>
          <w:i/>
          <w:iCs/>
        </w:rPr>
        <w:t>E</w:t>
      </w:r>
      <w:r>
        <w:rPr>
          <w:i/>
          <w:iCs/>
        </w:rPr>
        <w:t xml:space="preserve">rror and </w:t>
      </w:r>
      <w:r w:rsidR="00FF0519">
        <w:rPr>
          <w:i/>
          <w:iCs/>
        </w:rPr>
        <w:t>T</w:t>
      </w:r>
      <w:r>
        <w:rPr>
          <w:i/>
          <w:iCs/>
        </w:rPr>
        <w:t xml:space="preserve">ime </w:t>
      </w:r>
      <w:r w:rsidR="00FF0519">
        <w:rPr>
          <w:i/>
          <w:iCs/>
        </w:rPr>
        <w:t>Q</w:t>
      </w:r>
      <w:r>
        <w:rPr>
          <w:i/>
          <w:iCs/>
        </w:rPr>
        <w:t>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4161B614" w14:textId="77777777" w:rsidR="00F4778B" w:rsidRDefault="00F4778B" w:rsidP="00F4778B">
      <w:pPr>
        <w:pStyle w:val="Caption"/>
        <w:keepNext/>
      </w:pPr>
      <w:r>
        <w:t xml:space="preserve">Table </w:t>
      </w:r>
      <w:fldSimple w:instr=" SEQ Table \* ARABIC ">
        <w:r>
          <w:rPr>
            <w:noProof/>
          </w:rPr>
          <w:t>9</w:t>
        </w:r>
      </w:fldSimple>
    </w:p>
    <w:p w14:paraId="5C92FE26" w14:textId="77777777" w:rsidR="00F4778B" w:rsidRPr="00A84DFB" w:rsidRDefault="00F4778B" w:rsidP="00F4778B">
      <w:pPr>
        <w:rPr>
          <w:i/>
          <w:iCs/>
        </w:rPr>
      </w:pPr>
      <w:r w:rsidRPr="00A84DFB">
        <w:rPr>
          <w:i/>
          <w:iCs/>
        </w:rPr>
        <w:t>Average 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F4778B" w14:paraId="1B5F9A31" w14:textId="77777777" w:rsidTr="006D1547">
        <w:trPr>
          <w:trHeight w:val="608"/>
        </w:trPr>
        <w:tc>
          <w:tcPr>
            <w:tcW w:w="857" w:type="dxa"/>
            <w:vMerge w:val="restart"/>
            <w:tcBorders>
              <w:top w:val="single" w:sz="4" w:space="0" w:color="auto"/>
            </w:tcBorders>
            <w:vAlign w:val="center"/>
          </w:tcPr>
          <w:p w14:paraId="0E2CCC54" w14:textId="77777777" w:rsidR="00F4778B" w:rsidRDefault="00F4778B" w:rsidP="006D1547">
            <w:pPr>
              <w:spacing w:line="240" w:lineRule="auto"/>
              <w:jc w:val="center"/>
            </w:pPr>
            <w:r w:rsidRPr="00871C35">
              <w:t>Model</w:t>
            </w:r>
          </w:p>
        </w:tc>
        <w:tc>
          <w:tcPr>
            <w:tcW w:w="8679" w:type="dxa"/>
            <w:gridSpan w:val="8"/>
            <w:tcBorders>
              <w:top w:val="single" w:sz="4" w:space="0" w:color="auto"/>
            </w:tcBorders>
            <w:vAlign w:val="center"/>
          </w:tcPr>
          <w:p w14:paraId="67A761CB" w14:textId="77777777" w:rsidR="00F4778B" w:rsidRDefault="00F4778B" w:rsidP="006D1547">
            <w:pPr>
              <w:spacing w:line="240" w:lineRule="auto"/>
              <w:jc w:val="center"/>
            </w:pPr>
            <w:r>
              <w:rPr>
                <w:rFonts w:eastAsia="Times New Roman"/>
                <w:color w:val="000000"/>
              </w:rPr>
              <w:t>Average Parameter Estimates</w:t>
            </w:r>
          </w:p>
        </w:tc>
      </w:tr>
      <w:tr w:rsidR="00F4778B" w14:paraId="3F02C14C" w14:textId="77777777" w:rsidTr="006D1547">
        <w:trPr>
          <w:trHeight w:val="200"/>
        </w:trPr>
        <w:tc>
          <w:tcPr>
            <w:tcW w:w="857" w:type="dxa"/>
            <w:vMerge/>
            <w:tcBorders>
              <w:bottom w:val="single" w:sz="4" w:space="0" w:color="auto"/>
            </w:tcBorders>
            <w:vAlign w:val="center"/>
          </w:tcPr>
          <w:p w14:paraId="3DAAFD6D" w14:textId="77777777" w:rsidR="00F4778B" w:rsidRDefault="00F4778B" w:rsidP="006D1547">
            <w:pPr>
              <w:spacing w:line="240" w:lineRule="auto"/>
              <w:jc w:val="center"/>
            </w:pPr>
          </w:p>
        </w:tc>
        <w:tc>
          <w:tcPr>
            <w:tcW w:w="1084" w:type="dxa"/>
            <w:tcBorders>
              <w:bottom w:val="single" w:sz="4" w:space="0" w:color="auto"/>
            </w:tcBorders>
            <w:vAlign w:val="center"/>
          </w:tcPr>
          <w:p w14:paraId="63C91E34" w14:textId="77777777" w:rsidR="00F4778B" w:rsidRPr="008A5377" w:rsidRDefault="00F4778B" w:rsidP="006D1547">
            <w:pPr>
              <w:spacing w:line="240" w:lineRule="auto"/>
              <w:jc w:val="center"/>
            </w:pPr>
            <w:r w:rsidRPr="008A5377">
              <w:t>μ</w:t>
            </w:r>
            <w:r w:rsidRPr="008A5377">
              <w:rPr>
                <w:vertAlign w:val="subscript"/>
              </w:rPr>
              <w:t>1</w:t>
            </w:r>
          </w:p>
        </w:tc>
        <w:tc>
          <w:tcPr>
            <w:tcW w:w="1084" w:type="dxa"/>
            <w:tcBorders>
              <w:bottom w:val="single" w:sz="4" w:space="0" w:color="auto"/>
            </w:tcBorders>
            <w:vAlign w:val="center"/>
          </w:tcPr>
          <w:p w14:paraId="3598A867" w14:textId="77777777" w:rsidR="00F4778B" w:rsidRPr="008A5377" w:rsidRDefault="00F4778B" w:rsidP="006D1547">
            <w:pPr>
              <w:spacing w:line="240" w:lineRule="auto"/>
              <w:jc w:val="center"/>
            </w:pPr>
            <w:r w:rsidRPr="008A5377">
              <w:t>μ</w:t>
            </w:r>
            <w:r w:rsidRPr="008A5377">
              <w:rPr>
                <w:vertAlign w:val="subscript"/>
              </w:rPr>
              <w:t>2</w:t>
            </w:r>
          </w:p>
        </w:tc>
        <w:tc>
          <w:tcPr>
            <w:tcW w:w="1083" w:type="dxa"/>
            <w:tcBorders>
              <w:bottom w:val="single" w:sz="4" w:space="0" w:color="auto"/>
            </w:tcBorders>
            <w:vAlign w:val="center"/>
          </w:tcPr>
          <w:p w14:paraId="3C814665" w14:textId="77777777" w:rsidR="00F4778B" w:rsidRPr="008A5377" w:rsidRDefault="00F4778B" w:rsidP="006D1547">
            <w:pPr>
              <w:spacing w:line="240" w:lineRule="auto"/>
              <w:jc w:val="center"/>
            </w:pPr>
            <w:r w:rsidRPr="008A5377">
              <w:t>η</w:t>
            </w:r>
            <w:r w:rsidRPr="008A5377">
              <w:rPr>
                <w:vertAlign w:val="subscript"/>
              </w:rPr>
              <w:t>1</w:t>
            </w:r>
          </w:p>
        </w:tc>
        <w:tc>
          <w:tcPr>
            <w:tcW w:w="1084" w:type="dxa"/>
            <w:tcBorders>
              <w:bottom w:val="single" w:sz="4" w:space="0" w:color="auto"/>
            </w:tcBorders>
            <w:vAlign w:val="center"/>
          </w:tcPr>
          <w:p w14:paraId="46765567" w14:textId="77777777" w:rsidR="00F4778B" w:rsidRPr="008A5377" w:rsidRDefault="00F4778B" w:rsidP="006D1547">
            <w:pPr>
              <w:spacing w:line="240" w:lineRule="auto"/>
              <w:jc w:val="center"/>
            </w:pPr>
            <w:r w:rsidRPr="008A5377">
              <w:t>η</w:t>
            </w:r>
            <w:r w:rsidRPr="008A5377">
              <w:rPr>
                <w:vertAlign w:val="subscript"/>
              </w:rPr>
              <w:t>2</w:t>
            </w:r>
          </w:p>
        </w:tc>
        <w:tc>
          <w:tcPr>
            <w:tcW w:w="1083" w:type="dxa"/>
            <w:tcBorders>
              <w:bottom w:val="single" w:sz="4" w:space="0" w:color="auto"/>
            </w:tcBorders>
            <w:vAlign w:val="center"/>
          </w:tcPr>
          <w:p w14:paraId="44B7198C" w14:textId="77777777" w:rsidR="00F4778B" w:rsidRDefault="00F4778B" w:rsidP="006D1547">
            <w:pPr>
              <w:spacing w:line="240" w:lineRule="auto"/>
              <w:jc w:val="center"/>
            </w:pPr>
            <w:r w:rsidRPr="00871C35">
              <w:rPr>
                <w:i/>
                <w:iCs/>
              </w:rPr>
              <w:t>a</w:t>
            </w:r>
            <w:r w:rsidRPr="008A5377">
              <w:rPr>
                <w:vertAlign w:val="subscript"/>
              </w:rPr>
              <w:t>1</w:t>
            </w:r>
          </w:p>
        </w:tc>
        <w:tc>
          <w:tcPr>
            <w:tcW w:w="1084" w:type="dxa"/>
            <w:tcBorders>
              <w:bottom w:val="single" w:sz="4" w:space="0" w:color="auto"/>
            </w:tcBorders>
            <w:vAlign w:val="center"/>
          </w:tcPr>
          <w:p w14:paraId="3F5BF47D" w14:textId="77777777" w:rsidR="00F4778B" w:rsidRDefault="00F4778B" w:rsidP="006D1547">
            <w:pPr>
              <w:spacing w:line="240" w:lineRule="auto"/>
              <w:jc w:val="center"/>
            </w:pPr>
            <w:r w:rsidRPr="00871C35">
              <w:rPr>
                <w:i/>
                <w:iCs/>
              </w:rPr>
              <w:t>a</w:t>
            </w:r>
            <w:r w:rsidRPr="008A5377">
              <w:rPr>
                <w:vertAlign w:val="subscript"/>
              </w:rPr>
              <w:t>2</w:t>
            </w:r>
          </w:p>
        </w:tc>
        <w:tc>
          <w:tcPr>
            <w:tcW w:w="1083" w:type="dxa"/>
            <w:tcBorders>
              <w:bottom w:val="single" w:sz="4" w:space="0" w:color="auto"/>
            </w:tcBorders>
            <w:vAlign w:val="center"/>
          </w:tcPr>
          <w:p w14:paraId="45BF3714" w14:textId="77777777" w:rsidR="00F4778B" w:rsidRPr="008A5377" w:rsidRDefault="00F4778B" w:rsidP="006D1547">
            <w:pPr>
              <w:spacing w:line="240" w:lineRule="auto"/>
              <w:jc w:val="center"/>
            </w:pPr>
            <w:r w:rsidRPr="008A5377">
              <w:rPr>
                <w:rFonts w:eastAsia="Times New Roman"/>
                <w:color w:val="000000"/>
              </w:rPr>
              <w:t>γ</w:t>
            </w:r>
          </w:p>
        </w:tc>
        <w:tc>
          <w:tcPr>
            <w:tcW w:w="1094" w:type="dxa"/>
            <w:tcBorders>
              <w:bottom w:val="single" w:sz="4" w:space="0" w:color="auto"/>
            </w:tcBorders>
            <w:vAlign w:val="center"/>
          </w:tcPr>
          <w:p w14:paraId="53B0C1AC" w14:textId="77777777" w:rsidR="00F4778B" w:rsidRPr="008A5377" w:rsidRDefault="00F4778B" w:rsidP="006D1547">
            <w:pPr>
              <w:spacing w:line="240" w:lineRule="auto"/>
              <w:jc w:val="center"/>
            </w:pPr>
            <w:r w:rsidRPr="008A5377">
              <w:t>β</w:t>
            </w:r>
          </w:p>
        </w:tc>
      </w:tr>
      <w:tr w:rsidR="00F4778B" w14:paraId="30FAC89D" w14:textId="77777777" w:rsidTr="006D1547">
        <w:trPr>
          <w:trHeight w:val="22"/>
        </w:trPr>
        <w:tc>
          <w:tcPr>
            <w:tcW w:w="857" w:type="dxa"/>
            <w:tcBorders>
              <w:top w:val="single" w:sz="4" w:space="0" w:color="auto"/>
            </w:tcBorders>
            <w:vAlign w:val="center"/>
          </w:tcPr>
          <w:p w14:paraId="67BE43F8" w14:textId="77777777" w:rsidR="00F4778B" w:rsidRDefault="00F4778B" w:rsidP="006D1547">
            <w:pPr>
              <w:spacing w:line="240" w:lineRule="auto"/>
              <w:jc w:val="center"/>
            </w:pPr>
            <w:r w:rsidRPr="00871C35">
              <w:t>3</w:t>
            </w:r>
          </w:p>
        </w:tc>
        <w:tc>
          <w:tcPr>
            <w:tcW w:w="1084" w:type="dxa"/>
            <w:tcBorders>
              <w:top w:val="single" w:sz="4" w:space="0" w:color="auto"/>
            </w:tcBorders>
            <w:vAlign w:val="center"/>
          </w:tcPr>
          <w:p w14:paraId="09426640" w14:textId="77777777" w:rsidR="00F4778B" w:rsidRDefault="00F4778B" w:rsidP="006D1547">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535960F8" w14:textId="77777777" w:rsidR="00F4778B" w:rsidRDefault="00F4778B" w:rsidP="006D1547">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26E9DB05" w14:textId="77777777" w:rsidR="00F4778B" w:rsidRDefault="00F4778B" w:rsidP="006D1547">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748408E2" w14:textId="77777777" w:rsidR="00F4778B" w:rsidRDefault="00F4778B" w:rsidP="006D1547">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855BD8A" w14:textId="77777777" w:rsidR="00F4778B" w:rsidRDefault="00F4778B" w:rsidP="006D1547">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5C551F4A" w14:textId="77777777" w:rsidR="00F4778B" w:rsidRDefault="00F4778B" w:rsidP="006D1547">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489E30A6" w14:textId="77777777" w:rsidR="00F4778B" w:rsidRDefault="00F4778B" w:rsidP="006D1547">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7BD372E" w14:textId="77777777" w:rsidR="00F4778B" w:rsidRDefault="00F4778B" w:rsidP="006D1547">
            <w:pPr>
              <w:spacing w:line="240" w:lineRule="auto"/>
              <w:jc w:val="center"/>
            </w:pPr>
            <w:r w:rsidRPr="00FB660E">
              <w:rPr>
                <w:rFonts w:eastAsia="Times New Roman"/>
                <w:color w:val="000000"/>
              </w:rPr>
              <w:t>0.30</w:t>
            </w:r>
          </w:p>
        </w:tc>
      </w:tr>
      <w:tr w:rsidR="00F4778B" w14:paraId="2FA31EFB" w14:textId="77777777" w:rsidTr="006D1547">
        <w:trPr>
          <w:trHeight w:val="22"/>
        </w:trPr>
        <w:tc>
          <w:tcPr>
            <w:tcW w:w="857" w:type="dxa"/>
            <w:vAlign w:val="center"/>
          </w:tcPr>
          <w:p w14:paraId="1FEEEDE7" w14:textId="77777777" w:rsidR="00F4778B" w:rsidRDefault="00F4778B" w:rsidP="006D1547">
            <w:pPr>
              <w:spacing w:line="240" w:lineRule="auto"/>
              <w:jc w:val="center"/>
            </w:pPr>
            <w:r w:rsidRPr="00871C35">
              <w:t>4</w:t>
            </w:r>
          </w:p>
        </w:tc>
        <w:tc>
          <w:tcPr>
            <w:tcW w:w="1084" w:type="dxa"/>
            <w:vAlign w:val="center"/>
          </w:tcPr>
          <w:p w14:paraId="2C29799B" w14:textId="77777777" w:rsidR="00F4778B" w:rsidRDefault="00F4778B" w:rsidP="006D1547">
            <w:pPr>
              <w:spacing w:line="240" w:lineRule="auto"/>
              <w:jc w:val="center"/>
            </w:pPr>
            <w:r w:rsidRPr="00FB660E">
              <w:rPr>
                <w:rFonts w:eastAsia="Times New Roman"/>
                <w:color w:val="000000"/>
              </w:rPr>
              <w:t>4.34</w:t>
            </w:r>
          </w:p>
        </w:tc>
        <w:tc>
          <w:tcPr>
            <w:tcW w:w="1084" w:type="dxa"/>
            <w:vAlign w:val="center"/>
          </w:tcPr>
          <w:p w14:paraId="4E2AFC1C" w14:textId="77777777" w:rsidR="00F4778B" w:rsidRDefault="00F4778B" w:rsidP="006D1547">
            <w:pPr>
              <w:spacing w:line="240" w:lineRule="auto"/>
              <w:jc w:val="center"/>
            </w:pPr>
            <w:r w:rsidRPr="00FB660E">
              <w:rPr>
                <w:rFonts w:eastAsia="Times New Roman"/>
                <w:color w:val="000000"/>
              </w:rPr>
              <w:t>0.97</w:t>
            </w:r>
          </w:p>
        </w:tc>
        <w:tc>
          <w:tcPr>
            <w:tcW w:w="1083" w:type="dxa"/>
            <w:vAlign w:val="center"/>
          </w:tcPr>
          <w:p w14:paraId="62169EFA" w14:textId="77777777" w:rsidR="00F4778B" w:rsidRDefault="00F4778B" w:rsidP="006D1547">
            <w:pPr>
              <w:spacing w:line="240" w:lineRule="auto"/>
              <w:jc w:val="center"/>
            </w:pPr>
            <w:r w:rsidRPr="00FB660E">
              <w:rPr>
                <w:rFonts w:eastAsia="Times New Roman"/>
                <w:color w:val="000000"/>
              </w:rPr>
              <w:t>0.04</w:t>
            </w:r>
          </w:p>
        </w:tc>
        <w:tc>
          <w:tcPr>
            <w:tcW w:w="1084" w:type="dxa"/>
            <w:vAlign w:val="center"/>
          </w:tcPr>
          <w:p w14:paraId="18DDD0BD" w14:textId="77777777" w:rsidR="00F4778B" w:rsidRDefault="00F4778B" w:rsidP="006D1547">
            <w:pPr>
              <w:spacing w:line="240" w:lineRule="auto"/>
              <w:jc w:val="center"/>
            </w:pPr>
            <w:r w:rsidRPr="00FB660E">
              <w:rPr>
                <w:rFonts w:eastAsia="Times New Roman"/>
                <w:color w:val="000000"/>
              </w:rPr>
              <w:t>0.10</w:t>
            </w:r>
          </w:p>
        </w:tc>
        <w:tc>
          <w:tcPr>
            <w:tcW w:w="1083" w:type="dxa"/>
            <w:vAlign w:val="center"/>
          </w:tcPr>
          <w:p w14:paraId="109D9610" w14:textId="77777777" w:rsidR="00F4778B" w:rsidRDefault="00F4778B" w:rsidP="006D1547">
            <w:pPr>
              <w:spacing w:line="240" w:lineRule="auto"/>
              <w:jc w:val="center"/>
            </w:pPr>
            <w:r w:rsidRPr="00FB660E">
              <w:rPr>
                <w:rFonts w:eastAsia="Times New Roman"/>
                <w:color w:val="000000"/>
              </w:rPr>
              <w:t>2.78</w:t>
            </w:r>
          </w:p>
        </w:tc>
        <w:tc>
          <w:tcPr>
            <w:tcW w:w="1084" w:type="dxa"/>
            <w:vAlign w:val="center"/>
          </w:tcPr>
          <w:p w14:paraId="0892AE85" w14:textId="77777777" w:rsidR="00F4778B" w:rsidRDefault="00F4778B" w:rsidP="006D1547">
            <w:pPr>
              <w:spacing w:line="240" w:lineRule="auto"/>
              <w:jc w:val="center"/>
            </w:pPr>
            <w:r w:rsidRPr="00FB660E">
              <w:rPr>
                <w:rFonts w:eastAsia="Times New Roman"/>
                <w:color w:val="000000"/>
              </w:rPr>
              <w:t>1.44</w:t>
            </w:r>
          </w:p>
        </w:tc>
        <w:tc>
          <w:tcPr>
            <w:tcW w:w="1083" w:type="dxa"/>
            <w:vAlign w:val="center"/>
          </w:tcPr>
          <w:p w14:paraId="7E3DDB76" w14:textId="77777777" w:rsidR="00F4778B" w:rsidRDefault="00F4778B" w:rsidP="006D1547">
            <w:pPr>
              <w:spacing w:line="240" w:lineRule="auto"/>
              <w:jc w:val="center"/>
            </w:pPr>
            <w:r w:rsidRPr="00FB660E">
              <w:rPr>
                <w:rFonts w:eastAsia="Times New Roman"/>
                <w:color w:val="000000"/>
              </w:rPr>
              <w:t>0.14</w:t>
            </w:r>
          </w:p>
        </w:tc>
        <w:tc>
          <w:tcPr>
            <w:tcW w:w="1094" w:type="dxa"/>
            <w:vAlign w:val="center"/>
          </w:tcPr>
          <w:p w14:paraId="26193215" w14:textId="77777777" w:rsidR="00F4778B" w:rsidRDefault="00F4778B" w:rsidP="006D1547">
            <w:pPr>
              <w:spacing w:line="240" w:lineRule="auto"/>
              <w:jc w:val="center"/>
            </w:pPr>
            <w:r w:rsidRPr="00FB660E">
              <w:rPr>
                <w:rFonts w:eastAsia="Times New Roman"/>
                <w:color w:val="000000"/>
              </w:rPr>
              <w:t>0.32</w:t>
            </w:r>
          </w:p>
        </w:tc>
      </w:tr>
      <w:tr w:rsidR="00F4778B" w14:paraId="3E178832" w14:textId="77777777" w:rsidTr="006D1547">
        <w:trPr>
          <w:trHeight w:val="22"/>
        </w:trPr>
        <w:tc>
          <w:tcPr>
            <w:tcW w:w="857" w:type="dxa"/>
            <w:vAlign w:val="center"/>
          </w:tcPr>
          <w:p w14:paraId="1FE84460" w14:textId="77777777" w:rsidR="00F4778B" w:rsidRDefault="00F4778B" w:rsidP="006D1547">
            <w:pPr>
              <w:spacing w:line="240" w:lineRule="auto"/>
              <w:jc w:val="center"/>
            </w:pPr>
            <w:r w:rsidRPr="00871C35">
              <w:t>5</w:t>
            </w:r>
          </w:p>
        </w:tc>
        <w:tc>
          <w:tcPr>
            <w:tcW w:w="1084" w:type="dxa"/>
            <w:vAlign w:val="center"/>
          </w:tcPr>
          <w:p w14:paraId="2C93CB67" w14:textId="77777777" w:rsidR="00F4778B" w:rsidRDefault="00F4778B" w:rsidP="006D1547">
            <w:pPr>
              <w:spacing w:line="240" w:lineRule="auto"/>
              <w:jc w:val="center"/>
            </w:pPr>
            <w:r w:rsidRPr="00FB660E">
              <w:rPr>
                <w:rFonts w:eastAsia="Times New Roman"/>
                <w:color w:val="000000"/>
              </w:rPr>
              <w:t>4.71</w:t>
            </w:r>
          </w:p>
        </w:tc>
        <w:tc>
          <w:tcPr>
            <w:tcW w:w="1084" w:type="dxa"/>
            <w:vAlign w:val="center"/>
          </w:tcPr>
          <w:p w14:paraId="3CEEEE8F" w14:textId="77777777" w:rsidR="00F4778B" w:rsidRDefault="00F4778B" w:rsidP="006D1547">
            <w:pPr>
              <w:spacing w:line="240" w:lineRule="auto"/>
              <w:jc w:val="center"/>
            </w:pPr>
            <w:r w:rsidRPr="00FB660E">
              <w:rPr>
                <w:rFonts w:eastAsia="Times New Roman"/>
                <w:color w:val="000000"/>
              </w:rPr>
              <w:t>1.46</w:t>
            </w:r>
          </w:p>
        </w:tc>
        <w:tc>
          <w:tcPr>
            <w:tcW w:w="1083" w:type="dxa"/>
            <w:vAlign w:val="center"/>
          </w:tcPr>
          <w:p w14:paraId="3542AA02" w14:textId="77777777" w:rsidR="00F4778B" w:rsidRDefault="00F4778B" w:rsidP="006D1547">
            <w:pPr>
              <w:spacing w:line="240" w:lineRule="auto"/>
              <w:jc w:val="center"/>
            </w:pPr>
            <w:r w:rsidRPr="00FB660E">
              <w:rPr>
                <w:rFonts w:eastAsia="Times New Roman"/>
                <w:color w:val="000000"/>
              </w:rPr>
              <w:t>0.24</w:t>
            </w:r>
          </w:p>
        </w:tc>
        <w:tc>
          <w:tcPr>
            <w:tcW w:w="1084" w:type="dxa"/>
            <w:vAlign w:val="center"/>
          </w:tcPr>
          <w:p w14:paraId="5980E232" w14:textId="77777777" w:rsidR="00F4778B" w:rsidRDefault="00F4778B" w:rsidP="006D1547">
            <w:pPr>
              <w:spacing w:line="240" w:lineRule="auto"/>
              <w:jc w:val="center"/>
            </w:pPr>
            <w:r w:rsidRPr="00FB660E">
              <w:rPr>
                <w:rFonts w:eastAsia="Times New Roman"/>
                <w:color w:val="000000"/>
              </w:rPr>
              <w:t>0.08</w:t>
            </w:r>
          </w:p>
        </w:tc>
        <w:tc>
          <w:tcPr>
            <w:tcW w:w="1083" w:type="dxa"/>
            <w:vAlign w:val="center"/>
          </w:tcPr>
          <w:p w14:paraId="40727F57" w14:textId="77777777" w:rsidR="00F4778B" w:rsidRDefault="00F4778B" w:rsidP="006D1547">
            <w:pPr>
              <w:spacing w:line="240" w:lineRule="auto"/>
              <w:jc w:val="center"/>
            </w:pPr>
            <w:r w:rsidRPr="00FB660E">
              <w:rPr>
                <w:rFonts w:eastAsia="Times New Roman"/>
                <w:color w:val="000000"/>
              </w:rPr>
              <w:t>3.03</w:t>
            </w:r>
          </w:p>
        </w:tc>
        <w:tc>
          <w:tcPr>
            <w:tcW w:w="1084" w:type="dxa"/>
            <w:vAlign w:val="center"/>
          </w:tcPr>
          <w:p w14:paraId="038C0B05" w14:textId="77777777" w:rsidR="00F4778B" w:rsidRDefault="00F4778B" w:rsidP="006D1547">
            <w:pPr>
              <w:spacing w:line="240" w:lineRule="auto"/>
              <w:jc w:val="center"/>
            </w:pPr>
            <w:r w:rsidRPr="00FB660E">
              <w:rPr>
                <w:rFonts w:eastAsia="Times New Roman"/>
                <w:color w:val="000000"/>
              </w:rPr>
              <w:t>1.34</w:t>
            </w:r>
          </w:p>
        </w:tc>
        <w:tc>
          <w:tcPr>
            <w:tcW w:w="1083" w:type="dxa"/>
            <w:vAlign w:val="center"/>
          </w:tcPr>
          <w:p w14:paraId="2E8F6D33" w14:textId="77777777" w:rsidR="00F4778B" w:rsidRDefault="00F4778B" w:rsidP="006D1547">
            <w:pPr>
              <w:spacing w:line="240" w:lineRule="auto"/>
              <w:jc w:val="center"/>
            </w:pPr>
            <w:r w:rsidRPr="00FB660E">
              <w:rPr>
                <w:rFonts w:eastAsia="Times New Roman"/>
                <w:color w:val="000000"/>
              </w:rPr>
              <w:t>0.07</w:t>
            </w:r>
          </w:p>
        </w:tc>
        <w:tc>
          <w:tcPr>
            <w:tcW w:w="1094" w:type="dxa"/>
            <w:vAlign w:val="center"/>
          </w:tcPr>
          <w:p w14:paraId="4F5D01B6" w14:textId="77777777" w:rsidR="00F4778B" w:rsidRDefault="00F4778B" w:rsidP="006D1547">
            <w:pPr>
              <w:spacing w:line="240" w:lineRule="auto"/>
              <w:jc w:val="center"/>
            </w:pPr>
            <w:r w:rsidRPr="00FB660E">
              <w:rPr>
                <w:rFonts w:eastAsia="Times New Roman"/>
                <w:color w:val="000000"/>
              </w:rPr>
              <w:t>0.27</w:t>
            </w:r>
          </w:p>
        </w:tc>
      </w:tr>
      <w:tr w:rsidR="00F4778B" w14:paraId="6C70413E" w14:textId="77777777" w:rsidTr="006D1547">
        <w:trPr>
          <w:trHeight w:val="22"/>
        </w:trPr>
        <w:tc>
          <w:tcPr>
            <w:tcW w:w="857" w:type="dxa"/>
            <w:vAlign w:val="center"/>
          </w:tcPr>
          <w:p w14:paraId="27D0C147" w14:textId="77777777" w:rsidR="00F4778B" w:rsidRDefault="00F4778B" w:rsidP="006D1547">
            <w:pPr>
              <w:spacing w:line="240" w:lineRule="auto"/>
              <w:jc w:val="center"/>
            </w:pPr>
            <w:r w:rsidRPr="00871C35">
              <w:t>6</w:t>
            </w:r>
          </w:p>
        </w:tc>
        <w:tc>
          <w:tcPr>
            <w:tcW w:w="1084" w:type="dxa"/>
            <w:vAlign w:val="center"/>
          </w:tcPr>
          <w:p w14:paraId="0E9395D7" w14:textId="77777777" w:rsidR="00F4778B" w:rsidRDefault="00F4778B" w:rsidP="006D1547">
            <w:pPr>
              <w:spacing w:line="240" w:lineRule="auto"/>
              <w:jc w:val="center"/>
            </w:pPr>
            <w:r w:rsidRPr="00FB660E">
              <w:rPr>
                <w:rFonts w:eastAsia="Times New Roman"/>
                <w:color w:val="000000"/>
              </w:rPr>
              <w:t>3.71</w:t>
            </w:r>
          </w:p>
        </w:tc>
        <w:tc>
          <w:tcPr>
            <w:tcW w:w="1084" w:type="dxa"/>
            <w:vAlign w:val="center"/>
          </w:tcPr>
          <w:p w14:paraId="4EE812CD" w14:textId="77777777" w:rsidR="00F4778B" w:rsidRDefault="00F4778B" w:rsidP="006D1547">
            <w:pPr>
              <w:spacing w:line="240" w:lineRule="auto"/>
              <w:jc w:val="center"/>
            </w:pPr>
            <w:r w:rsidRPr="00FB660E">
              <w:rPr>
                <w:rFonts w:eastAsia="Times New Roman"/>
                <w:color w:val="000000"/>
              </w:rPr>
              <w:t>1.76</w:t>
            </w:r>
          </w:p>
        </w:tc>
        <w:tc>
          <w:tcPr>
            <w:tcW w:w="1083" w:type="dxa"/>
            <w:vAlign w:val="center"/>
          </w:tcPr>
          <w:p w14:paraId="38261711" w14:textId="77777777" w:rsidR="00F4778B" w:rsidRDefault="00F4778B" w:rsidP="006D1547">
            <w:pPr>
              <w:spacing w:line="240" w:lineRule="auto"/>
              <w:jc w:val="center"/>
            </w:pPr>
            <w:r w:rsidRPr="00FB660E">
              <w:rPr>
                <w:rFonts w:eastAsia="Times New Roman"/>
                <w:color w:val="000000"/>
              </w:rPr>
              <w:t>0.44</w:t>
            </w:r>
          </w:p>
        </w:tc>
        <w:tc>
          <w:tcPr>
            <w:tcW w:w="1084" w:type="dxa"/>
            <w:vAlign w:val="center"/>
          </w:tcPr>
          <w:p w14:paraId="284FC3CA" w14:textId="77777777" w:rsidR="00F4778B" w:rsidRDefault="00F4778B" w:rsidP="006D1547">
            <w:pPr>
              <w:spacing w:line="240" w:lineRule="auto"/>
              <w:jc w:val="center"/>
            </w:pPr>
            <w:r w:rsidRPr="00FB660E">
              <w:rPr>
                <w:rFonts w:eastAsia="Times New Roman"/>
                <w:color w:val="000000"/>
              </w:rPr>
              <w:t>0.19</w:t>
            </w:r>
          </w:p>
        </w:tc>
        <w:tc>
          <w:tcPr>
            <w:tcW w:w="1083" w:type="dxa"/>
            <w:vAlign w:val="center"/>
          </w:tcPr>
          <w:p w14:paraId="1716E358" w14:textId="77777777" w:rsidR="00F4778B" w:rsidRDefault="00F4778B" w:rsidP="006D1547">
            <w:pPr>
              <w:spacing w:line="240" w:lineRule="auto"/>
              <w:jc w:val="center"/>
            </w:pPr>
            <w:r w:rsidRPr="00FB660E">
              <w:rPr>
                <w:rFonts w:eastAsia="Times New Roman"/>
                <w:color w:val="000000"/>
              </w:rPr>
              <w:t>2.60</w:t>
            </w:r>
          </w:p>
        </w:tc>
        <w:tc>
          <w:tcPr>
            <w:tcW w:w="1084" w:type="dxa"/>
            <w:vAlign w:val="center"/>
          </w:tcPr>
          <w:p w14:paraId="641C5AF8" w14:textId="77777777" w:rsidR="00F4778B" w:rsidRDefault="00F4778B" w:rsidP="006D1547">
            <w:pPr>
              <w:spacing w:line="240" w:lineRule="auto"/>
              <w:jc w:val="center"/>
            </w:pPr>
            <w:r w:rsidRPr="00FB660E">
              <w:rPr>
                <w:rFonts w:eastAsia="Times New Roman"/>
                <w:color w:val="000000"/>
              </w:rPr>
              <w:t>1.37</w:t>
            </w:r>
          </w:p>
        </w:tc>
        <w:tc>
          <w:tcPr>
            <w:tcW w:w="1083" w:type="dxa"/>
            <w:vAlign w:val="center"/>
          </w:tcPr>
          <w:p w14:paraId="2EDAB82F" w14:textId="77777777" w:rsidR="00F4778B" w:rsidRDefault="00F4778B" w:rsidP="006D1547">
            <w:pPr>
              <w:spacing w:line="240" w:lineRule="auto"/>
              <w:jc w:val="center"/>
            </w:pPr>
            <w:r w:rsidRPr="00FB660E">
              <w:rPr>
                <w:rFonts w:eastAsia="Times New Roman"/>
                <w:color w:val="000000"/>
              </w:rPr>
              <w:t>0.17</w:t>
            </w:r>
          </w:p>
        </w:tc>
        <w:tc>
          <w:tcPr>
            <w:tcW w:w="1094" w:type="dxa"/>
            <w:vAlign w:val="center"/>
          </w:tcPr>
          <w:p w14:paraId="17D89F9E" w14:textId="77777777" w:rsidR="00F4778B" w:rsidRDefault="00F4778B" w:rsidP="006D1547">
            <w:pPr>
              <w:spacing w:line="240" w:lineRule="auto"/>
              <w:jc w:val="center"/>
            </w:pPr>
            <w:r w:rsidRPr="00FB660E">
              <w:rPr>
                <w:rFonts w:eastAsia="Times New Roman"/>
                <w:color w:val="000000"/>
              </w:rPr>
              <w:t>0.20</w:t>
            </w:r>
          </w:p>
        </w:tc>
      </w:tr>
      <w:tr w:rsidR="00F4778B" w14:paraId="6D09B7B6" w14:textId="77777777" w:rsidTr="006D1547">
        <w:trPr>
          <w:trHeight w:val="22"/>
        </w:trPr>
        <w:tc>
          <w:tcPr>
            <w:tcW w:w="857" w:type="dxa"/>
            <w:vAlign w:val="center"/>
          </w:tcPr>
          <w:p w14:paraId="2983E75A" w14:textId="77777777" w:rsidR="00F4778B" w:rsidRDefault="00F4778B" w:rsidP="006D1547">
            <w:pPr>
              <w:spacing w:line="240" w:lineRule="auto"/>
              <w:jc w:val="center"/>
            </w:pPr>
            <w:r w:rsidRPr="00871C35">
              <w:t>7</w:t>
            </w:r>
          </w:p>
        </w:tc>
        <w:tc>
          <w:tcPr>
            <w:tcW w:w="1084" w:type="dxa"/>
            <w:vAlign w:val="center"/>
          </w:tcPr>
          <w:p w14:paraId="444F3D0A" w14:textId="77777777" w:rsidR="00F4778B" w:rsidRDefault="00F4778B" w:rsidP="006D1547">
            <w:pPr>
              <w:spacing w:line="240" w:lineRule="auto"/>
              <w:jc w:val="center"/>
            </w:pPr>
            <w:r w:rsidRPr="00FB660E">
              <w:rPr>
                <w:rFonts w:eastAsia="Times New Roman"/>
                <w:color w:val="000000"/>
              </w:rPr>
              <w:t>3.18</w:t>
            </w:r>
          </w:p>
        </w:tc>
        <w:tc>
          <w:tcPr>
            <w:tcW w:w="1084" w:type="dxa"/>
            <w:vAlign w:val="center"/>
          </w:tcPr>
          <w:p w14:paraId="2EE57E34" w14:textId="77777777" w:rsidR="00F4778B" w:rsidRDefault="00F4778B" w:rsidP="006D1547">
            <w:pPr>
              <w:spacing w:line="240" w:lineRule="auto"/>
              <w:jc w:val="center"/>
            </w:pPr>
            <w:r w:rsidRPr="00FB660E">
              <w:rPr>
                <w:rFonts w:eastAsia="Times New Roman"/>
                <w:color w:val="000000"/>
              </w:rPr>
              <w:t>1.04</w:t>
            </w:r>
          </w:p>
        </w:tc>
        <w:tc>
          <w:tcPr>
            <w:tcW w:w="1083" w:type="dxa"/>
            <w:vAlign w:val="center"/>
          </w:tcPr>
          <w:p w14:paraId="35275500" w14:textId="77777777" w:rsidR="00F4778B" w:rsidRDefault="00F4778B" w:rsidP="006D1547">
            <w:pPr>
              <w:spacing w:line="240" w:lineRule="auto"/>
              <w:jc w:val="center"/>
            </w:pPr>
            <w:r w:rsidRPr="00FB660E">
              <w:rPr>
                <w:rFonts w:eastAsia="Times New Roman"/>
                <w:color w:val="000000"/>
              </w:rPr>
              <w:t>0.41</w:t>
            </w:r>
          </w:p>
        </w:tc>
        <w:tc>
          <w:tcPr>
            <w:tcW w:w="1084" w:type="dxa"/>
            <w:vAlign w:val="center"/>
          </w:tcPr>
          <w:p w14:paraId="40F4BF1C" w14:textId="77777777" w:rsidR="00F4778B" w:rsidRDefault="00F4778B" w:rsidP="006D1547">
            <w:pPr>
              <w:spacing w:line="240" w:lineRule="auto"/>
              <w:jc w:val="center"/>
            </w:pPr>
            <w:r w:rsidRPr="00FB660E">
              <w:rPr>
                <w:rFonts w:eastAsia="Times New Roman"/>
                <w:color w:val="000000"/>
              </w:rPr>
              <w:t>0.15</w:t>
            </w:r>
          </w:p>
        </w:tc>
        <w:tc>
          <w:tcPr>
            <w:tcW w:w="1083" w:type="dxa"/>
            <w:vAlign w:val="center"/>
          </w:tcPr>
          <w:p w14:paraId="08547469" w14:textId="77777777" w:rsidR="00F4778B" w:rsidRDefault="00F4778B" w:rsidP="006D1547">
            <w:pPr>
              <w:spacing w:line="240" w:lineRule="auto"/>
              <w:jc w:val="center"/>
            </w:pPr>
            <w:r w:rsidRPr="00FB660E">
              <w:rPr>
                <w:rFonts w:eastAsia="Times New Roman"/>
                <w:color w:val="000000"/>
              </w:rPr>
              <w:t>2.30</w:t>
            </w:r>
          </w:p>
        </w:tc>
        <w:tc>
          <w:tcPr>
            <w:tcW w:w="1084" w:type="dxa"/>
            <w:vAlign w:val="center"/>
          </w:tcPr>
          <w:p w14:paraId="2B028E74" w14:textId="77777777" w:rsidR="00F4778B" w:rsidRDefault="00F4778B" w:rsidP="006D1547">
            <w:pPr>
              <w:spacing w:line="240" w:lineRule="auto"/>
              <w:jc w:val="center"/>
            </w:pPr>
            <w:r w:rsidRPr="00FB660E">
              <w:rPr>
                <w:rFonts w:eastAsia="Times New Roman"/>
                <w:color w:val="000000"/>
              </w:rPr>
              <w:t>1.21</w:t>
            </w:r>
          </w:p>
        </w:tc>
        <w:tc>
          <w:tcPr>
            <w:tcW w:w="1083" w:type="dxa"/>
            <w:vAlign w:val="center"/>
          </w:tcPr>
          <w:p w14:paraId="1C1FB55C" w14:textId="77777777" w:rsidR="00F4778B" w:rsidRDefault="00F4778B" w:rsidP="006D1547">
            <w:pPr>
              <w:spacing w:line="240" w:lineRule="auto"/>
              <w:jc w:val="center"/>
            </w:pPr>
            <w:r w:rsidRPr="00FB660E">
              <w:rPr>
                <w:rFonts w:eastAsia="Times New Roman"/>
                <w:color w:val="000000"/>
              </w:rPr>
              <w:t>0.15</w:t>
            </w:r>
          </w:p>
        </w:tc>
        <w:tc>
          <w:tcPr>
            <w:tcW w:w="1094" w:type="dxa"/>
            <w:vAlign w:val="center"/>
          </w:tcPr>
          <w:p w14:paraId="077D4D43" w14:textId="77777777" w:rsidR="00F4778B" w:rsidRDefault="00F4778B" w:rsidP="006D1547">
            <w:pPr>
              <w:spacing w:line="240" w:lineRule="auto"/>
              <w:jc w:val="center"/>
            </w:pPr>
            <w:r w:rsidRPr="00FB660E">
              <w:rPr>
                <w:rFonts w:eastAsia="Times New Roman"/>
                <w:color w:val="000000"/>
              </w:rPr>
              <w:t>0.15</w:t>
            </w:r>
          </w:p>
        </w:tc>
      </w:tr>
      <w:tr w:rsidR="00F4778B" w14:paraId="4861A13A" w14:textId="77777777" w:rsidTr="006D1547">
        <w:trPr>
          <w:trHeight w:val="22"/>
        </w:trPr>
        <w:tc>
          <w:tcPr>
            <w:tcW w:w="857" w:type="dxa"/>
            <w:vAlign w:val="center"/>
          </w:tcPr>
          <w:p w14:paraId="28D9C00C" w14:textId="77777777" w:rsidR="00F4778B" w:rsidRDefault="00F4778B" w:rsidP="006D1547">
            <w:pPr>
              <w:spacing w:line="240" w:lineRule="auto"/>
              <w:jc w:val="center"/>
            </w:pPr>
            <w:r w:rsidRPr="00871C35">
              <w:t>8</w:t>
            </w:r>
          </w:p>
        </w:tc>
        <w:tc>
          <w:tcPr>
            <w:tcW w:w="1084" w:type="dxa"/>
            <w:vAlign w:val="center"/>
          </w:tcPr>
          <w:p w14:paraId="44A95ACF" w14:textId="77777777" w:rsidR="00F4778B" w:rsidRDefault="00F4778B" w:rsidP="006D1547">
            <w:pPr>
              <w:spacing w:line="240" w:lineRule="auto"/>
              <w:jc w:val="center"/>
            </w:pPr>
            <w:r w:rsidRPr="00FB660E">
              <w:rPr>
                <w:rFonts w:eastAsia="Times New Roman"/>
                <w:color w:val="000000"/>
              </w:rPr>
              <w:t>3.69</w:t>
            </w:r>
          </w:p>
        </w:tc>
        <w:tc>
          <w:tcPr>
            <w:tcW w:w="1084" w:type="dxa"/>
            <w:vAlign w:val="center"/>
          </w:tcPr>
          <w:p w14:paraId="300D97DC" w14:textId="77777777" w:rsidR="00F4778B" w:rsidRDefault="00F4778B" w:rsidP="006D1547">
            <w:pPr>
              <w:spacing w:line="240" w:lineRule="auto"/>
              <w:jc w:val="center"/>
            </w:pPr>
            <w:r w:rsidRPr="00FB660E">
              <w:rPr>
                <w:rFonts w:eastAsia="Times New Roman"/>
                <w:color w:val="000000"/>
              </w:rPr>
              <w:t>1.72</w:t>
            </w:r>
          </w:p>
        </w:tc>
        <w:tc>
          <w:tcPr>
            <w:tcW w:w="1083" w:type="dxa"/>
            <w:vAlign w:val="center"/>
          </w:tcPr>
          <w:p w14:paraId="1487928A" w14:textId="77777777" w:rsidR="00F4778B" w:rsidRDefault="00F4778B" w:rsidP="006D1547">
            <w:pPr>
              <w:spacing w:line="240" w:lineRule="auto"/>
              <w:jc w:val="center"/>
            </w:pPr>
            <w:r w:rsidRPr="00FB660E">
              <w:rPr>
                <w:rFonts w:eastAsia="Times New Roman"/>
                <w:color w:val="000000"/>
              </w:rPr>
              <w:t>0.27</w:t>
            </w:r>
          </w:p>
        </w:tc>
        <w:tc>
          <w:tcPr>
            <w:tcW w:w="1084" w:type="dxa"/>
            <w:vAlign w:val="center"/>
          </w:tcPr>
          <w:p w14:paraId="300D73C7" w14:textId="77777777" w:rsidR="00F4778B" w:rsidRDefault="00F4778B" w:rsidP="006D1547">
            <w:pPr>
              <w:spacing w:line="240" w:lineRule="auto"/>
              <w:jc w:val="center"/>
            </w:pPr>
            <w:r w:rsidRPr="00FB660E">
              <w:rPr>
                <w:rFonts w:eastAsia="Times New Roman"/>
                <w:color w:val="000000"/>
              </w:rPr>
              <w:t>0.24</w:t>
            </w:r>
          </w:p>
        </w:tc>
        <w:tc>
          <w:tcPr>
            <w:tcW w:w="1083" w:type="dxa"/>
            <w:vAlign w:val="center"/>
          </w:tcPr>
          <w:p w14:paraId="0F1F6340" w14:textId="77777777" w:rsidR="00F4778B" w:rsidRDefault="00F4778B" w:rsidP="006D1547">
            <w:pPr>
              <w:spacing w:line="240" w:lineRule="auto"/>
              <w:jc w:val="center"/>
            </w:pPr>
            <w:r w:rsidRPr="00FB660E">
              <w:rPr>
                <w:rFonts w:eastAsia="Times New Roman"/>
                <w:color w:val="000000"/>
              </w:rPr>
              <w:t>2.70</w:t>
            </w:r>
          </w:p>
        </w:tc>
        <w:tc>
          <w:tcPr>
            <w:tcW w:w="1084" w:type="dxa"/>
            <w:vAlign w:val="center"/>
          </w:tcPr>
          <w:p w14:paraId="422F4C71" w14:textId="77777777" w:rsidR="00F4778B" w:rsidRDefault="00F4778B" w:rsidP="006D1547">
            <w:pPr>
              <w:spacing w:line="240" w:lineRule="auto"/>
              <w:jc w:val="center"/>
            </w:pPr>
            <w:r w:rsidRPr="00FB660E">
              <w:rPr>
                <w:rFonts w:eastAsia="Times New Roman"/>
                <w:color w:val="000000"/>
              </w:rPr>
              <w:t>1.49</w:t>
            </w:r>
          </w:p>
        </w:tc>
        <w:tc>
          <w:tcPr>
            <w:tcW w:w="1083" w:type="dxa"/>
            <w:vAlign w:val="center"/>
          </w:tcPr>
          <w:p w14:paraId="2B945BC0" w14:textId="77777777" w:rsidR="00F4778B" w:rsidRDefault="00F4778B" w:rsidP="006D1547">
            <w:pPr>
              <w:spacing w:line="240" w:lineRule="auto"/>
              <w:jc w:val="center"/>
            </w:pPr>
            <w:r w:rsidRPr="00FB660E">
              <w:rPr>
                <w:rFonts w:eastAsia="Times New Roman"/>
                <w:color w:val="000000"/>
              </w:rPr>
              <w:t>0.12</w:t>
            </w:r>
          </w:p>
        </w:tc>
        <w:tc>
          <w:tcPr>
            <w:tcW w:w="1094" w:type="dxa"/>
            <w:vAlign w:val="center"/>
          </w:tcPr>
          <w:p w14:paraId="7590A046" w14:textId="77777777" w:rsidR="00F4778B" w:rsidRDefault="00F4778B" w:rsidP="006D1547">
            <w:pPr>
              <w:spacing w:line="240" w:lineRule="auto"/>
              <w:jc w:val="center"/>
            </w:pPr>
            <w:r w:rsidRPr="00FB660E">
              <w:rPr>
                <w:rFonts w:eastAsia="Times New Roman"/>
                <w:color w:val="000000"/>
              </w:rPr>
              <w:t>0.15</w:t>
            </w:r>
          </w:p>
        </w:tc>
      </w:tr>
      <w:tr w:rsidR="00F4778B" w14:paraId="22E75CA0" w14:textId="77777777" w:rsidTr="006D1547">
        <w:trPr>
          <w:trHeight w:val="22"/>
        </w:trPr>
        <w:tc>
          <w:tcPr>
            <w:tcW w:w="857" w:type="dxa"/>
            <w:tcBorders>
              <w:bottom w:val="single" w:sz="4" w:space="0" w:color="auto"/>
            </w:tcBorders>
            <w:vAlign w:val="center"/>
          </w:tcPr>
          <w:p w14:paraId="64731B64" w14:textId="77777777" w:rsidR="00F4778B" w:rsidRDefault="00F4778B" w:rsidP="006D1547">
            <w:pPr>
              <w:spacing w:line="240" w:lineRule="auto"/>
              <w:jc w:val="center"/>
            </w:pPr>
            <w:r w:rsidRPr="00871C35">
              <w:t>9</w:t>
            </w:r>
          </w:p>
        </w:tc>
        <w:tc>
          <w:tcPr>
            <w:tcW w:w="1084" w:type="dxa"/>
            <w:tcBorders>
              <w:bottom w:val="single" w:sz="4" w:space="0" w:color="auto"/>
            </w:tcBorders>
            <w:vAlign w:val="center"/>
          </w:tcPr>
          <w:p w14:paraId="2EEEA5B1" w14:textId="77777777" w:rsidR="00F4778B" w:rsidRDefault="00F4778B" w:rsidP="006D1547">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14575364" w14:textId="77777777" w:rsidR="00F4778B" w:rsidRDefault="00F4778B" w:rsidP="006D1547">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526DFDE" w14:textId="77777777" w:rsidR="00F4778B" w:rsidRDefault="00F4778B" w:rsidP="006D1547">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F673EDB" w14:textId="77777777" w:rsidR="00F4778B" w:rsidRDefault="00F4778B" w:rsidP="006D1547">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6E35776" w14:textId="77777777" w:rsidR="00F4778B" w:rsidRDefault="00F4778B" w:rsidP="006D1547">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3A9F261B" w14:textId="77777777" w:rsidR="00F4778B" w:rsidRDefault="00F4778B" w:rsidP="006D1547">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0685A44B" w14:textId="77777777" w:rsidR="00F4778B" w:rsidRDefault="00F4778B" w:rsidP="006D1547">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4FFC737D" w14:textId="77777777" w:rsidR="00F4778B" w:rsidRDefault="00F4778B" w:rsidP="006D1547">
            <w:pPr>
              <w:spacing w:line="240" w:lineRule="auto"/>
              <w:jc w:val="center"/>
            </w:pPr>
            <w:r w:rsidRPr="00FB660E">
              <w:rPr>
                <w:rFonts w:eastAsia="Times New Roman"/>
                <w:color w:val="000000"/>
              </w:rPr>
              <w:t>0.34</w:t>
            </w:r>
          </w:p>
        </w:tc>
      </w:tr>
      <w:tr w:rsidR="00F4778B" w14:paraId="1E0C856F" w14:textId="77777777" w:rsidTr="006D1547">
        <w:trPr>
          <w:trHeight w:val="22"/>
        </w:trPr>
        <w:tc>
          <w:tcPr>
            <w:tcW w:w="857" w:type="dxa"/>
            <w:tcBorders>
              <w:top w:val="single" w:sz="4" w:space="0" w:color="auto"/>
              <w:bottom w:val="single" w:sz="4" w:space="0" w:color="auto"/>
            </w:tcBorders>
            <w:vAlign w:val="center"/>
          </w:tcPr>
          <w:p w14:paraId="20D93447" w14:textId="77777777" w:rsidR="00F4778B" w:rsidRPr="00871C35" w:rsidRDefault="00F4778B" w:rsidP="006D1547">
            <w:pPr>
              <w:spacing w:line="240" w:lineRule="auto"/>
              <w:jc w:val="center"/>
            </w:pPr>
          </w:p>
        </w:tc>
        <w:tc>
          <w:tcPr>
            <w:tcW w:w="1084" w:type="dxa"/>
            <w:tcBorders>
              <w:top w:val="single" w:sz="4" w:space="0" w:color="auto"/>
              <w:bottom w:val="single" w:sz="4" w:space="0" w:color="auto"/>
            </w:tcBorders>
            <w:vAlign w:val="center"/>
          </w:tcPr>
          <w:p w14:paraId="47B74C94" w14:textId="63A0E09B" w:rsidR="00F4778B" w:rsidRPr="008A5377" w:rsidRDefault="0034391E" w:rsidP="006D1547">
            <w:pPr>
              <w:spacing w:line="240" w:lineRule="auto"/>
              <w:jc w:val="center"/>
              <w:rPr>
                <w:rFonts w:eastAsia="Times New Roman"/>
                <w:color w:val="000000"/>
              </w:rPr>
            </w:pPr>
            <w:r w:rsidRPr="008A5377">
              <w:rPr>
                <w:rFonts w:eastAsia="Times New Roman"/>
                <w:color w:val="000000"/>
              </w:rPr>
              <w:t>τ</w:t>
            </w:r>
          </w:p>
        </w:tc>
        <w:tc>
          <w:tcPr>
            <w:tcW w:w="1084" w:type="dxa"/>
            <w:tcBorders>
              <w:top w:val="single" w:sz="4" w:space="0" w:color="auto"/>
              <w:bottom w:val="single" w:sz="4" w:space="0" w:color="auto"/>
            </w:tcBorders>
            <w:vAlign w:val="center"/>
          </w:tcPr>
          <w:p w14:paraId="5E0199D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1</w:t>
            </w:r>
          </w:p>
        </w:tc>
        <w:tc>
          <w:tcPr>
            <w:tcW w:w="1083" w:type="dxa"/>
            <w:tcBorders>
              <w:top w:val="single" w:sz="4" w:space="0" w:color="auto"/>
              <w:bottom w:val="single" w:sz="4" w:space="0" w:color="auto"/>
            </w:tcBorders>
            <w:vAlign w:val="center"/>
          </w:tcPr>
          <w:p w14:paraId="7E7893CA"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2</w:t>
            </w:r>
          </w:p>
        </w:tc>
        <w:tc>
          <w:tcPr>
            <w:tcW w:w="1084" w:type="dxa"/>
            <w:tcBorders>
              <w:top w:val="single" w:sz="4" w:space="0" w:color="auto"/>
              <w:bottom w:val="single" w:sz="4" w:space="0" w:color="auto"/>
            </w:tcBorders>
            <w:vAlign w:val="center"/>
          </w:tcPr>
          <w:p w14:paraId="72CAAAC9"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ζ</w:t>
            </w:r>
          </w:p>
        </w:tc>
        <w:tc>
          <w:tcPr>
            <w:tcW w:w="1083" w:type="dxa"/>
            <w:tcBorders>
              <w:top w:val="single" w:sz="4" w:space="0" w:color="auto"/>
              <w:bottom w:val="single" w:sz="4" w:space="0" w:color="auto"/>
            </w:tcBorders>
            <w:vAlign w:val="center"/>
          </w:tcPr>
          <w:p w14:paraId="6406CB5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ρ</w:t>
            </w:r>
          </w:p>
        </w:tc>
        <w:tc>
          <w:tcPr>
            <w:tcW w:w="1084" w:type="dxa"/>
            <w:tcBorders>
              <w:top w:val="single" w:sz="4" w:space="0" w:color="auto"/>
              <w:bottom w:val="single" w:sz="4" w:space="0" w:color="auto"/>
            </w:tcBorders>
            <w:vAlign w:val="center"/>
          </w:tcPr>
          <w:p w14:paraId="73B3BF3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χ</w:t>
            </w:r>
          </w:p>
        </w:tc>
        <w:tc>
          <w:tcPr>
            <w:tcW w:w="1083" w:type="dxa"/>
            <w:tcBorders>
              <w:top w:val="single" w:sz="4" w:space="0" w:color="auto"/>
              <w:bottom w:val="single" w:sz="4" w:space="0" w:color="auto"/>
            </w:tcBorders>
            <w:vAlign w:val="center"/>
          </w:tcPr>
          <w:p w14:paraId="51BB8F6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ψ</w:t>
            </w:r>
          </w:p>
        </w:tc>
        <w:tc>
          <w:tcPr>
            <w:tcW w:w="1094" w:type="dxa"/>
            <w:tcBorders>
              <w:top w:val="single" w:sz="4" w:space="0" w:color="auto"/>
              <w:bottom w:val="single" w:sz="4" w:space="0" w:color="auto"/>
            </w:tcBorders>
            <w:vAlign w:val="center"/>
          </w:tcPr>
          <w:p w14:paraId="237A188C" w14:textId="77777777" w:rsidR="00F4778B" w:rsidRPr="00FB660E" w:rsidRDefault="00F4778B" w:rsidP="006D1547">
            <w:pPr>
              <w:spacing w:line="240" w:lineRule="auto"/>
              <w:jc w:val="center"/>
              <w:rPr>
                <w:rFonts w:eastAsia="Times New Roman"/>
                <w:color w:val="000000"/>
              </w:rPr>
            </w:pPr>
            <w:r w:rsidRPr="00871C35">
              <w:rPr>
                <w:i/>
                <w:iCs/>
              </w:rPr>
              <w:t>T</w:t>
            </w:r>
            <w:r w:rsidRPr="00871C35">
              <w:rPr>
                <w:i/>
                <w:iCs/>
                <w:vertAlign w:val="subscript"/>
              </w:rPr>
              <w:t>er</w:t>
            </w:r>
          </w:p>
        </w:tc>
      </w:tr>
      <w:tr w:rsidR="00F4778B" w14:paraId="3E2A2FA9" w14:textId="77777777" w:rsidTr="006D1547">
        <w:trPr>
          <w:trHeight w:val="22"/>
        </w:trPr>
        <w:tc>
          <w:tcPr>
            <w:tcW w:w="857" w:type="dxa"/>
            <w:tcBorders>
              <w:top w:val="single" w:sz="4" w:space="0" w:color="auto"/>
            </w:tcBorders>
            <w:vAlign w:val="center"/>
          </w:tcPr>
          <w:p w14:paraId="6167AD3E" w14:textId="77777777" w:rsidR="00F4778B" w:rsidRPr="00871C35" w:rsidRDefault="00F4778B" w:rsidP="006D1547">
            <w:pPr>
              <w:spacing w:line="240" w:lineRule="auto"/>
              <w:jc w:val="center"/>
            </w:pPr>
            <w:r w:rsidRPr="00871C35">
              <w:lastRenderedPageBreak/>
              <w:t>3</w:t>
            </w:r>
          </w:p>
        </w:tc>
        <w:tc>
          <w:tcPr>
            <w:tcW w:w="1084" w:type="dxa"/>
            <w:tcBorders>
              <w:top w:val="single" w:sz="4" w:space="0" w:color="auto"/>
            </w:tcBorders>
            <w:vAlign w:val="center"/>
          </w:tcPr>
          <w:p w14:paraId="616E0D05"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55F66F6D"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A1D970A"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0C3850C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78066BE"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43F26F8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46AE369C" w14:textId="77777777" w:rsidR="00F4778B" w:rsidRPr="00871C35" w:rsidRDefault="00F4778B" w:rsidP="006D1547">
            <w:pPr>
              <w:spacing w:line="240" w:lineRule="auto"/>
              <w:jc w:val="center"/>
              <w:rPr>
                <w:rFonts w:eastAsia="Times New Roman"/>
                <w:i/>
                <w:iCs/>
                <w:color w:val="000000"/>
              </w:rPr>
            </w:pPr>
          </w:p>
        </w:tc>
        <w:tc>
          <w:tcPr>
            <w:tcW w:w="1094" w:type="dxa"/>
            <w:tcBorders>
              <w:top w:val="single" w:sz="4" w:space="0" w:color="auto"/>
            </w:tcBorders>
            <w:vAlign w:val="center"/>
          </w:tcPr>
          <w:p w14:paraId="2471D5F7" w14:textId="77777777" w:rsidR="00F4778B" w:rsidRPr="00871C35" w:rsidRDefault="00F4778B" w:rsidP="006D1547">
            <w:pPr>
              <w:spacing w:line="240" w:lineRule="auto"/>
              <w:jc w:val="center"/>
              <w:rPr>
                <w:i/>
                <w:iCs/>
              </w:rPr>
            </w:pPr>
            <w:r w:rsidRPr="00FB660E">
              <w:rPr>
                <w:rFonts w:eastAsia="Times New Roman"/>
                <w:color w:val="000000"/>
              </w:rPr>
              <w:t>0.10</w:t>
            </w:r>
          </w:p>
        </w:tc>
      </w:tr>
      <w:tr w:rsidR="00F4778B" w14:paraId="1740B459" w14:textId="77777777" w:rsidTr="006D1547">
        <w:trPr>
          <w:trHeight w:val="22"/>
        </w:trPr>
        <w:tc>
          <w:tcPr>
            <w:tcW w:w="857" w:type="dxa"/>
            <w:vAlign w:val="center"/>
          </w:tcPr>
          <w:p w14:paraId="73733272" w14:textId="77777777" w:rsidR="00F4778B" w:rsidRPr="00871C35" w:rsidRDefault="00F4778B" w:rsidP="006D1547">
            <w:pPr>
              <w:spacing w:line="240" w:lineRule="auto"/>
              <w:jc w:val="center"/>
            </w:pPr>
            <w:r w:rsidRPr="00871C35">
              <w:t>4</w:t>
            </w:r>
          </w:p>
        </w:tc>
        <w:tc>
          <w:tcPr>
            <w:tcW w:w="1084" w:type="dxa"/>
            <w:vAlign w:val="center"/>
          </w:tcPr>
          <w:p w14:paraId="25632744"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7E62C40"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043C7735"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1EB5EB92"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441B062C" w14:textId="77777777" w:rsidR="00F4778B" w:rsidRPr="00871C35" w:rsidRDefault="00F4778B" w:rsidP="006D1547">
            <w:pPr>
              <w:spacing w:line="240" w:lineRule="auto"/>
              <w:jc w:val="center"/>
              <w:rPr>
                <w:rFonts w:eastAsia="Times New Roman"/>
                <w:i/>
                <w:iCs/>
                <w:color w:val="000000"/>
              </w:rPr>
            </w:pPr>
          </w:p>
        </w:tc>
        <w:tc>
          <w:tcPr>
            <w:tcW w:w="1084" w:type="dxa"/>
            <w:vAlign w:val="center"/>
          </w:tcPr>
          <w:p w14:paraId="5BC8A06C"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ABF324A"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53F91FAB"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37D3BBEC" w14:textId="77777777" w:rsidTr="006D1547">
        <w:trPr>
          <w:trHeight w:val="22"/>
        </w:trPr>
        <w:tc>
          <w:tcPr>
            <w:tcW w:w="857" w:type="dxa"/>
            <w:vAlign w:val="center"/>
          </w:tcPr>
          <w:p w14:paraId="285369EA" w14:textId="77777777" w:rsidR="00F4778B" w:rsidRPr="00871C35" w:rsidRDefault="00F4778B" w:rsidP="006D1547">
            <w:pPr>
              <w:spacing w:line="240" w:lineRule="auto"/>
              <w:jc w:val="center"/>
            </w:pPr>
            <w:r w:rsidRPr="00871C35">
              <w:t>5</w:t>
            </w:r>
          </w:p>
        </w:tc>
        <w:tc>
          <w:tcPr>
            <w:tcW w:w="1084" w:type="dxa"/>
            <w:vAlign w:val="center"/>
          </w:tcPr>
          <w:p w14:paraId="2312F69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298B1517"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57B4CE1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4E537E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74290A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6584E96D"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6FBF076"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7A44ADF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4985449E" w14:textId="77777777" w:rsidTr="006D1547">
        <w:trPr>
          <w:trHeight w:val="22"/>
        </w:trPr>
        <w:tc>
          <w:tcPr>
            <w:tcW w:w="857" w:type="dxa"/>
            <w:vAlign w:val="center"/>
          </w:tcPr>
          <w:p w14:paraId="50DD0DB2" w14:textId="77777777" w:rsidR="00F4778B" w:rsidRPr="00871C35" w:rsidRDefault="00F4778B" w:rsidP="006D1547">
            <w:pPr>
              <w:spacing w:line="240" w:lineRule="auto"/>
              <w:jc w:val="center"/>
            </w:pPr>
            <w:r w:rsidRPr="00871C35">
              <w:t>6</w:t>
            </w:r>
          </w:p>
        </w:tc>
        <w:tc>
          <w:tcPr>
            <w:tcW w:w="1084" w:type="dxa"/>
            <w:vAlign w:val="center"/>
          </w:tcPr>
          <w:p w14:paraId="4B63520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3C4E099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8D2D1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6AAEA33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48B7DA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50390952"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372771FF"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7F4D09F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0.11</w:t>
            </w:r>
          </w:p>
        </w:tc>
      </w:tr>
      <w:tr w:rsidR="00F4778B" w14:paraId="5E7C8671" w14:textId="77777777" w:rsidTr="006D1547">
        <w:trPr>
          <w:trHeight w:val="22"/>
        </w:trPr>
        <w:tc>
          <w:tcPr>
            <w:tcW w:w="857" w:type="dxa"/>
            <w:vAlign w:val="center"/>
          </w:tcPr>
          <w:p w14:paraId="18A6383E" w14:textId="77777777" w:rsidR="00F4778B" w:rsidRPr="00871C35" w:rsidRDefault="00F4778B" w:rsidP="006D1547">
            <w:pPr>
              <w:spacing w:line="240" w:lineRule="auto"/>
              <w:jc w:val="center"/>
            </w:pPr>
            <w:r w:rsidRPr="00871C35">
              <w:t>7</w:t>
            </w:r>
          </w:p>
        </w:tc>
        <w:tc>
          <w:tcPr>
            <w:tcW w:w="1084" w:type="dxa"/>
            <w:vAlign w:val="center"/>
          </w:tcPr>
          <w:p w14:paraId="3BC86A01"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12978D2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5B0E83A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6DE8FB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333D243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4BA35B0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54E7D77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5D4295D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0.13</w:t>
            </w:r>
          </w:p>
        </w:tc>
      </w:tr>
      <w:tr w:rsidR="00F4778B" w14:paraId="191BFD14" w14:textId="77777777" w:rsidTr="006D1547">
        <w:trPr>
          <w:trHeight w:val="22"/>
        </w:trPr>
        <w:tc>
          <w:tcPr>
            <w:tcW w:w="857" w:type="dxa"/>
            <w:vAlign w:val="center"/>
          </w:tcPr>
          <w:p w14:paraId="6A3E959C" w14:textId="77777777" w:rsidR="00F4778B" w:rsidRPr="00871C35" w:rsidRDefault="00F4778B" w:rsidP="006D1547">
            <w:pPr>
              <w:spacing w:line="240" w:lineRule="auto"/>
              <w:jc w:val="center"/>
            </w:pPr>
            <w:r w:rsidRPr="00871C35">
              <w:t>8</w:t>
            </w:r>
          </w:p>
        </w:tc>
        <w:tc>
          <w:tcPr>
            <w:tcW w:w="1084" w:type="dxa"/>
            <w:vAlign w:val="center"/>
          </w:tcPr>
          <w:p w14:paraId="7DFE657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2387D110"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2C6C214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4B44E7F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2D85079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6381F40A"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0B7C13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321635D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0.08</w:t>
            </w:r>
          </w:p>
        </w:tc>
      </w:tr>
      <w:tr w:rsidR="00F4778B" w14:paraId="43FA155D" w14:textId="77777777" w:rsidTr="006D1547">
        <w:trPr>
          <w:trHeight w:val="369"/>
        </w:trPr>
        <w:tc>
          <w:tcPr>
            <w:tcW w:w="857" w:type="dxa"/>
            <w:tcBorders>
              <w:bottom w:val="single" w:sz="4" w:space="0" w:color="auto"/>
            </w:tcBorders>
            <w:vAlign w:val="center"/>
          </w:tcPr>
          <w:p w14:paraId="61C8B3CB" w14:textId="77777777" w:rsidR="00F4778B" w:rsidRPr="00871C35" w:rsidRDefault="00F4778B" w:rsidP="006D1547">
            <w:pPr>
              <w:spacing w:line="240" w:lineRule="auto"/>
              <w:jc w:val="center"/>
            </w:pPr>
            <w:r w:rsidRPr="00871C35">
              <w:t>9</w:t>
            </w:r>
          </w:p>
        </w:tc>
        <w:tc>
          <w:tcPr>
            <w:tcW w:w="1084" w:type="dxa"/>
            <w:tcBorders>
              <w:bottom w:val="single" w:sz="4" w:space="0" w:color="auto"/>
            </w:tcBorders>
            <w:vAlign w:val="center"/>
          </w:tcPr>
          <w:p w14:paraId="6BA6502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5EE1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610F478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2238B402"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745E64A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64482FC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405E190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74F3B1D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0.09</w:t>
            </w:r>
          </w:p>
        </w:tc>
      </w:tr>
    </w:tbl>
    <w:p w14:paraId="2C367CE2" w14:textId="77777777" w:rsidR="00F4778B" w:rsidRDefault="00F4778B" w:rsidP="00F4778B"/>
    <w:p w14:paraId="027BBC27" w14:textId="0A686081" w:rsidR="00F4778B" w:rsidRPr="00ED4552" w:rsidRDefault="00F4778B" w:rsidP="00F4778B">
      <w:pPr>
        <w:ind w:firstLine="720"/>
      </w:pPr>
      <w:r>
        <w:t xml:space="preserve">Table 8 shows the AIC and AIC weights for the individual-level diffusion fits. </w:t>
      </w:r>
      <w:ins w:id="1314" w:author="Jason Zhou" w:date="2022-04-07T12:40:00Z">
        <w:r>
          <w:t xml:space="preserve">The fit statistics support our qualitative comparison of the models: </w:t>
        </w:r>
      </w:ins>
      <w:r>
        <w:t>the spatiotemporal diffusion model is preferred for all five participants, although the difference in quality of fit is smaller between the flat gradient model and the spatiotemporal gradient model for Participant 1 than for the other participants.</w:t>
      </w:r>
    </w:p>
    <w:p w14:paraId="5FEDE7AD" w14:textId="77777777" w:rsidR="00F4778B" w:rsidRDefault="00F4778B" w:rsidP="00F4778B">
      <w:pPr>
        <w:pStyle w:val="Caption"/>
        <w:keepNext/>
      </w:pPr>
      <w:r>
        <w:t xml:space="preserve">Table </w:t>
      </w:r>
      <w:fldSimple w:instr=" SEQ Table \* ARABIC ">
        <w:r>
          <w:rPr>
            <w:noProof/>
          </w:rPr>
          <w:t>8</w:t>
        </w:r>
      </w:fldSimple>
    </w:p>
    <w:p w14:paraId="44DDCAF1" w14:textId="77777777" w:rsidR="00F4778B" w:rsidRPr="002F1C54" w:rsidRDefault="00F4778B" w:rsidP="00F4778B">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F4778B" w:rsidRPr="00ED4552" w14:paraId="2B49C4CE" w14:textId="77777777" w:rsidTr="006D1547">
        <w:trPr>
          <w:trHeight w:val="389"/>
        </w:trPr>
        <w:tc>
          <w:tcPr>
            <w:tcW w:w="1540" w:type="dxa"/>
            <w:vMerge w:val="restart"/>
            <w:tcBorders>
              <w:top w:val="single" w:sz="4" w:space="0" w:color="auto"/>
            </w:tcBorders>
            <w:shd w:val="clear" w:color="auto" w:fill="auto"/>
            <w:noWrap/>
            <w:vAlign w:val="center"/>
          </w:tcPr>
          <w:p w14:paraId="0BBF4A08" w14:textId="77777777" w:rsidR="00F4778B" w:rsidRPr="002F1C54" w:rsidRDefault="00F4778B"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87DD83"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Model</w:t>
            </w:r>
          </w:p>
        </w:tc>
      </w:tr>
      <w:tr w:rsidR="00F4778B" w:rsidRPr="00ED4552" w14:paraId="6ED9407D" w14:textId="77777777" w:rsidTr="006D1547">
        <w:trPr>
          <w:trHeight w:val="389"/>
        </w:trPr>
        <w:tc>
          <w:tcPr>
            <w:tcW w:w="1540" w:type="dxa"/>
            <w:vMerge/>
            <w:tcBorders>
              <w:bottom w:val="single" w:sz="4" w:space="0" w:color="auto"/>
            </w:tcBorders>
            <w:shd w:val="clear" w:color="auto" w:fill="auto"/>
            <w:noWrap/>
            <w:vAlign w:val="center"/>
          </w:tcPr>
          <w:p w14:paraId="480FE0FC" w14:textId="77777777" w:rsidR="00F4778B" w:rsidRPr="00ED4552" w:rsidRDefault="00F4778B"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24370EB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6F3B92C3"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5B7A2359"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77AAE55F"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22E57C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76E99D31"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7B405A68"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9</w:t>
            </w:r>
          </w:p>
        </w:tc>
      </w:tr>
      <w:tr w:rsidR="00F4778B" w:rsidRPr="00ED4552" w14:paraId="09D67903" w14:textId="77777777" w:rsidTr="006D1547">
        <w:trPr>
          <w:trHeight w:val="389"/>
        </w:trPr>
        <w:tc>
          <w:tcPr>
            <w:tcW w:w="1540" w:type="dxa"/>
            <w:tcBorders>
              <w:top w:val="single" w:sz="4" w:space="0" w:color="auto"/>
            </w:tcBorders>
            <w:shd w:val="clear" w:color="auto" w:fill="auto"/>
            <w:noWrap/>
            <w:vAlign w:val="center"/>
          </w:tcPr>
          <w:p w14:paraId="1F8BED3B" w14:textId="77777777" w:rsidR="00F4778B" w:rsidRPr="002F1C54"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618A09D"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AIC</w:t>
            </w:r>
          </w:p>
        </w:tc>
      </w:tr>
      <w:tr w:rsidR="00F4778B" w:rsidRPr="00ED4552" w14:paraId="421B12DF" w14:textId="77777777" w:rsidTr="006D1547">
        <w:trPr>
          <w:trHeight w:val="389"/>
        </w:trPr>
        <w:tc>
          <w:tcPr>
            <w:tcW w:w="1540" w:type="dxa"/>
            <w:shd w:val="clear" w:color="auto" w:fill="auto"/>
            <w:noWrap/>
            <w:vAlign w:val="center"/>
            <w:hideMark/>
          </w:tcPr>
          <w:p w14:paraId="03ED10A1"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8A3AE3B" w14:textId="77777777" w:rsidR="00F4778B" w:rsidRPr="0009602C" w:rsidRDefault="00F4778B" w:rsidP="006D1547">
            <w:pPr>
              <w:spacing w:line="240" w:lineRule="auto"/>
              <w:jc w:val="center"/>
              <w:rPr>
                <w:rFonts w:eastAsia="Times New Roman"/>
                <w:color w:val="000000"/>
              </w:rPr>
            </w:pPr>
            <w:r w:rsidRPr="00165F43">
              <w:rPr>
                <w:rFonts w:eastAsia="Times New Roman"/>
                <w:color w:val="000000"/>
              </w:rPr>
              <w:t>202</w:t>
            </w:r>
            <w:r>
              <w:rPr>
                <w:rFonts w:eastAsia="Times New Roman"/>
                <w:color w:val="000000"/>
              </w:rPr>
              <w:t>3</w:t>
            </w:r>
          </w:p>
        </w:tc>
        <w:tc>
          <w:tcPr>
            <w:tcW w:w="1066" w:type="dxa"/>
            <w:shd w:val="clear" w:color="auto" w:fill="auto"/>
            <w:noWrap/>
            <w:vAlign w:val="bottom"/>
            <w:hideMark/>
          </w:tcPr>
          <w:p w14:paraId="7A5FDAA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4A554FD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45E4535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35E8D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D6CC6A3"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110D30F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2173</w:t>
            </w:r>
          </w:p>
        </w:tc>
      </w:tr>
      <w:tr w:rsidR="00F4778B" w:rsidRPr="00ED4552" w14:paraId="7AB2383D" w14:textId="77777777" w:rsidTr="006D1547">
        <w:trPr>
          <w:trHeight w:val="389"/>
        </w:trPr>
        <w:tc>
          <w:tcPr>
            <w:tcW w:w="1540" w:type="dxa"/>
            <w:shd w:val="clear" w:color="auto" w:fill="auto"/>
            <w:noWrap/>
            <w:vAlign w:val="center"/>
            <w:hideMark/>
          </w:tcPr>
          <w:p w14:paraId="23AFCAE2"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A06F9B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68A6FBD5"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6917FB1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58094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806B2C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3405935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54F29E5D"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r>
      <w:tr w:rsidR="00F4778B" w:rsidRPr="00ED4552" w14:paraId="2E131D66" w14:textId="77777777" w:rsidTr="006D1547">
        <w:trPr>
          <w:trHeight w:val="389"/>
        </w:trPr>
        <w:tc>
          <w:tcPr>
            <w:tcW w:w="1540" w:type="dxa"/>
            <w:shd w:val="clear" w:color="auto" w:fill="auto"/>
            <w:noWrap/>
            <w:vAlign w:val="center"/>
            <w:hideMark/>
          </w:tcPr>
          <w:p w14:paraId="22246FE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6AE6A2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2D0810E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97DB9A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5747EA9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7CFED80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57B1669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4BB9B2F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r>
      <w:tr w:rsidR="00F4778B" w:rsidRPr="00ED4552" w14:paraId="4D4D694F" w14:textId="77777777" w:rsidTr="006D1547">
        <w:trPr>
          <w:trHeight w:val="389"/>
        </w:trPr>
        <w:tc>
          <w:tcPr>
            <w:tcW w:w="1540" w:type="dxa"/>
            <w:shd w:val="clear" w:color="auto" w:fill="auto"/>
            <w:noWrap/>
            <w:vAlign w:val="center"/>
            <w:hideMark/>
          </w:tcPr>
          <w:p w14:paraId="2E5B94F8"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A6EA9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5267022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54C9A10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563358B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0AE04A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599C32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58443FB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3287</w:t>
            </w:r>
          </w:p>
        </w:tc>
      </w:tr>
      <w:tr w:rsidR="00F4778B" w:rsidRPr="00ED4552" w14:paraId="62964FB7" w14:textId="77777777" w:rsidTr="006D1547">
        <w:trPr>
          <w:trHeight w:val="389"/>
        </w:trPr>
        <w:tc>
          <w:tcPr>
            <w:tcW w:w="1540" w:type="dxa"/>
            <w:tcBorders>
              <w:bottom w:val="single" w:sz="4" w:space="0" w:color="auto"/>
            </w:tcBorders>
            <w:shd w:val="clear" w:color="auto" w:fill="auto"/>
            <w:noWrap/>
            <w:vAlign w:val="center"/>
            <w:hideMark/>
          </w:tcPr>
          <w:p w14:paraId="2DCDD205"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BFEC6E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0820A75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67C17DC3"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0502A00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50C1B52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324FBB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37D7885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4324</w:t>
            </w:r>
          </w:p>
        </w:tc>
      </w:tr>
      <w:tr w:rsidR="00F4778B" w:rsidRPr="00ED4552" w14:paraId="7101A062" w14:textId="77777777" w:rsidTr="006D1547">
        <w:trPr>
          <w:trHeight w:val="389"/>
        </w:trPr>
        <w:tc>
          <w:tcPr>
            <w:tcW w:w="1540" w:type="dxa"/>
            <w:tcBorders>
              <w:top w:val="single" w:sz="4" w:space="0" w:color="auto"/>
            </w:tcBorders>
            <w:shd w:val="clear" w:color="auto" w:fill="auto"/>
            <w:noWrap/>
            <w:vAlign w:val="center"/>
            <w:hideMark/>
          </w:tcPr>
          <w:p w14:paraId="3B7CFEB7" w14:textId="77777777" w:rsidR="00F4778B" w:rsidRPr="00ED4552"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45448726" w14:textId="77777777" w:rsidR="00F4778B" w:rsidRPr="00ED4552" w:rsidRDefault="00F4778B"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F4778B" w:rsidRPr="00ED4552" w14:paraId="733CAD7A" w14:textId="77777777" w:rsidTr="006D1547">
        <w:trPr>
          <w:trHeight w:val="389"/>
        </w:trPr>
        <w:tc>
          <w:tcPr>
            <w:tcW w:w="1540" w:type="dxa"/>
            <w:shd w:val="clear" w:color="auto" w:fill="auto"/>
            <w:noWrap/>
            <w:vAlign w:val="center"/>
            <w:hideMark/>
          </w:tcPr>
          <w:p w14:paraId="6672B8C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5A286B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BA5CF2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30A0C61"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3389919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FA362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A045AF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1421E4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FA9FB95" w14:textId="77777777" w:rsidTr="006D1547">
        <w:trPr>
          <w:trHeight w:val="389"/>
        </w:trPr>
        <w:tc>
          <w:tcPr>
            <w:tcW w:w="1540" w:type="dxa"/>
            <w:shd w:val="clear" w:color="auto" w:fill="auto"/>
            <w:noWrap/>
            <w:vAlign w:val="center"/>
            <w:hideMark/>
          </w:tcPr>
          <w:p w14:paraId="79D8148F"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719999D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CB0FDD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D0613DE"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34F66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3DE981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D7D00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4F9C064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527571E9" w14:textId="77777777" w:rsidTr="006D1547">
        <w:trPr>
          <w:trHeight w:val="389"/>
        </w:trPr>
        <w:tc>
          <w:tcPr>
            <w:tcW w:w="1540" w:type="dxa"/>
            <w:shd w:val="clear" w:color="auto" w:fill="auto"/>
            <w:noWrap/>
            <w:vAlign w:val="center"/>
            <w:hideMark/>
          </w:tcPr>
          <w:p w14:paraId="27254D8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D1C426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02C6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38942A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3CFAF2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17F4FD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C27FCA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5142FA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3957C11E" w14:textId="77777777" w:rsidTr="006D1547">
        <w:trPr>
          <w:trHeight w:val="389"/>
        </w:trPr>
        <w:tc>
          <w:tcPr>
            <w:tcW w:w="1540" w:type="dxa"/>
            <w:shd w:val="clear" w:color="auto" w:fill="auto"/>
            <w:noWrap/>
            <w:vAlign w:val="center"/>
            <w:hideMark/>
          </w:tcPr>
          <w:p w14:paraId="7E9FD9B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5570857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8BE133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EF3A95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34B3C38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F60B48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BF9CE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96DEE3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40DB555" w14:textId="77777777" w:rsidTr="006D1547">
        <w:trPr>
          <w:trHeight w:val="389"/>
        </w:trPr>
        <w:tc>
          <w:tcPr>
            <w:tcW w:w="1540" w:type="dxa"/>
            <w:tcBorders>
              <w:bottom w:val="single" w:sz="4" w:space="0" w:color="auto"/>
            </w:tcBorders>
            <w:shd w:val="clear" w:color="auto" w:fill="auto"/>
            <w:noWrap/>
            <w:vAlign w:val="center"/>
            <w:hideMark/>
          </w:tcPr>
          <w:p w14:paraId="76986447"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F4BE3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D6226D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97810EB"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7E2DDDE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40A72BF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684F0B3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3B6EC87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bl>
    <w:p w14:paraId="36FA422B" w14:textId="77777777" w:rsidR="000D47A3" w:rsidRPr="000D47A3" w:rsidRDefault="000D47A3" w:rsidP="007D6022"/>
    <w:p w14:paraId="154B5CD1" w14:textId="3000ACC4" w:rsidR="000A078C" w:rsidRDefault="000A078C" w:rsidP="000A078C">
      <w:pPr>
        <w:pStyle w:val="Heading2"/>
        <w:ind w:firstLine="0"/>
      </w:pPr>
      <w:commentRangeStart w:id="1315"/>
      <w:r>
        <w:lastRenderedPageBreak/>
        <w:t>Discussion</w:t>
      </w:r>
      <w:r w:rsidR="00056569">
        <w:t xml:space="preserve">         </w:t>
      </w:r>
      <w:commentRangeEnd w:id="1315"/>
      <w:r w:rsidR="003321CC">
        <w:rPr>
          <w:rStyle w:val="CommentReference"/>
          <w:b w:val="0"/>
        </w:rPr>
        <w:commentReference w:id="1315"/>
      </w:r>
      <w:r w:rsidR="00056569">
        <w:t xml:space="preserve">                                                                                                                                                                                             </w:t>
      </w:r>
    </w:p>
    <w:p w14:paraId="5BBC32CD" w14:textId="5E0FB8DE" w:rsidR="00584806" w:rsidRDefault="00241ED0" w:rsidP="00D52B39">
      <w:r>
        <w:tab/>
        <w:t xml:space="preserve">In Experiment 2, </w:t>
      </w:r>
      <w:r w:rsidR="00D0454E">
        <w:t xml:space="preserve">we found </w:t>
      </w:r>
      <w:r w:rsidR="00033103">
        <w:t>an overall preference in AIC terms for the spatiotemporal model</w:t>
      </w:r>
      <w:ins w:id="1316" w:author="Adam Osth" w:date="2022-04-21T14:40:00Z">
        <w:r w:rsidR="007A1B84">
          <w:t xml:space="preserve"> of response intrusions</w:t>
        </w:r>
      </w:ins>
      <w:r w:rsidR="00033103">
        <w:t xml:space="preserve">.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w:t>
      </w:r>
      <w:r w:rsidR="007A1F9F">
        <w:t>non target</w:t>
      </w:r>
      <w:r w:rsidR="00A82547">
        <w:t xml:space="preserve">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77042D0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w:t>
      </w:r>
      <w:r w:rsidR="007A1F9F">
        <w:t>non target</w:t>
      </w:r>
      <w:r w:rsidR="002B1932">
        <w:t>s</w:t>
      </w:r>
      <w:r w:rsidR="00136860">
        <w:t xml:space="preserve">, which reduces the contribution of further intrusions which </w:t>
      </w:r>
      <w:r w:rsidR="002B1932">
        <w:t xml:space="preserve">yield high error responses. </w:t>
      </w:r>
    </w:p>
    <w:p w14:paraId="635B973C" w14:textId="77777777" w:rsidR="00BD3A67" w:rsidRDefault="002B1932" w:rsidP="00DF5B7E">
      <w:pPr>
        <w:ind w:firstLine="720"/>
        <w:rPr>
          <w:ins w:id="1317" w:author="Adam Osth" w:date="2022-04-21T14:48:00Z"/>
        </w:rPr>
      </w:pPr>
      <w:r>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w:t>
      </w:r>
      <w:r w:rsidR="0081439D">
        <w:lastRenderedPageBreak/>
        <w:t>from across the entire stimuli pool, making high pairwise similarity within a single list even less likely</w:t>
      </w:r>
      <w:r w:rsidR="008E208B">
        <w:t>, further limiting the potential effect of item-based similarity relative to the similarity of the spatiotemporal presentation context</w:t>
      </w:r>
      <w:r w:rsidR="0081439D">
        <w:t>.</w:t>
      </w:r>
      <w:r w:rsidR="00C819B7" w:rsidRPr="00C819B7">
        <w:t xml:space="preserve"> </w:t>
      </w:r>
      <w:r w:rsidR="00C819B7">
        <w:t xml:space="preserve">While Sommers and Lewis (1999) found greatest confusability between words separated by a single grapheme, </w:t>
      </w:r>
      <w:commentRangeStart w:id="1318"/>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w:t>
      </w:r>
      <w:commentRangeEnd w:id="1318"/>
      <w:r w:rsidR="003321CC">
        <w:rPr>
          <w:rStyle w:val="CommentReference"/>
        </w:rPr>
        <w:commentReference w:id="1318"/>
      </w:r>
      <w:r w:rsidR="0083773A">
        <w:t xml:space="preserve"> </w:t>
      </w:r>
      <w:r w:rsidR="008C118A">
        <w:t xml:space="preserve">However, it is worth noting that </w:t>
      </w:r>
      <w:del w:id="1319" w:author="Adam Osth" w:date="2022-04-21T14:45:00Z">
        <w:r w:rsidR="008C118A" w:rsidDel="003321CC">
          <w:delText xml:space="preserve">even subtle effects in semantic similarity in free recall tasks have been observed to have large effects on transitional probabilities in the </w:delText>
        </w:r>
        <w:r w:rsidR="00170F4D" w:rsidDel="003321CC">
          <w:delText xml:space="preserve">sequence of recalled items </w:delText>
        </w:r>
      </w:del>
      <w:ins w:id="1320" w:author="Adam Osth" w:date="2022-04-21T14:45:00Z">
        <w:r w:rsidR="003321CC">
          <w:t xml:space="preserve">semantic similarity can exert effects </w:t>
        </w:r>
        <w:r w:rsidR="00CA4342">
          <w:t xml:space="preserve">even in lists of unrelated words, including transitions between list words in a free recall task </w:t>
        </w:r>
      </w:ins>
      <w:r w:rsidR="008C118A">
        <w:t xml:space="preserve">(Howard &amp; </w:t>
      </w:r>
      <w:proofErr w:type="spellStart"/>
      <w:r w:rsidR="008C118A">
        <w:t>Kahana</w:t>
      </w:r>
      <w:proofErr w:type="spellEnd"/>
      <w:r w:rsidR="008C118A">
        <w:t>, 2002</w:t>
      </w:r>
      <w:ins w:id="1321" w:author="Adam Osth" w:date="2022-04-21T14:44:00Z">
        <w:r w:rsidR="003321CC">
          <w:t xml:space="preserve">; Morton &amp; </w:t>
        </w:r>
        <w:proofErr w:type="spellStart"/>
        <w:r w:rsidR="003321CC">
          <w:t>Polyn</w:t>
        </w:r>
        <w:proofErr w:type="spellEnd"/>
        <w:r w:rsidR="003321CC">
          <w:t>, 2016</w:t>
        </w:r>
      </w:ins>
      <w:r w:rsidR="008C118A">
        <w:t>)</w:t>
      </w:r>
      <w:ins w:id="1322" w:author="Adam Osth" w:date="2022-04-21T14:45:00Z">
        <w:r w:rsidR="00CA4342">
          <w:t xml:space="preserve"> and predictin</w:t>
        </w:r>
      </w:ins>
      <w:ins w:id="1323" w:author="Adam Osth" w:date="2022-04-21T14:46:00Z">
        <w:r w:rsidR="00CA4342">
          <w:t>g false alarms in recognition memory (</w:t>
        </w:r>
        <w:proofErr w:type="spellStart"/>
        <w:r w:rsidR="00CA4342">
          <w:t>Osth</w:t>
        </w:r>
        <w:proofErr w:type="spellEnd"/>
        <w:r w:rsidR="00CA4342">
          <w:t xml:space="preserve">, </w:t>
        </w:r>
        <w:proofErr w:type="spellStart"/>
        <w:r w:rsidR="00CA4342">
          <w:t>Shabahang</w:t>
        </w:r>
        <w:proofErr w:type="spellEnd"/>
        <w:r w:rsidR="00CA4342">
          <w:t>, Mewhort, &amp; Heathcote, 2020)</w:t>
        </w:r>
      </w:ins>
      <w:r w:rsidR="008C118A">
        <w:t>.</w:t>
      </w:r>
    </w:p>
    <w:p w14:paraId="65B9265A" w14:textId="77777777" w:rsidR="006D2D5B" w:rsidRDefault="008C118A" w:rsidP="00DF5B7E">
      <w:pPr>
        <w:ind w:firstLine="720"/>
        <w:rPr>
          <w:ins w:id="1324" w:author="Adam Osth" w:date="2022-04-21T14:53:00Z"/>
        </w:rPr>
      </w:pPr>
      <w:del w:id="1325" w:author="Adam Osth" w:date="2022-04-21T14:48:00Z">
        <w:r w:rsidDel="00BD3A67">
          <w:delText xml:space="preserve"> </w:delText>
        </w:r>
      </w:del>
      <w:r w:rsidR="00170F4D">
        <w:t xml:space="preserve">That we did not observe an effect of semantics may be due to the </w:t>
      </w:r>
      <w:proofErr w:type="gramStart"/>
      <w:r w:rsidR="00170F4D">
        <w:t>particular</w:t>
      </w:r>
      <w:r>
        <w:t xml:space="preserve"> demands</w:t>
      </w:r>
      <w:proofErr w:type="gramEnd"/>
      <w:r>
        <w:t xml:space="preserve"> of the</w:t>
      </w:r>
      <w:r w:rsidR="00170F4D">
        <w:t xml:space="preserve"> source</w:t>
      </w:r>
      <w:r>
        <w:t xml:space="preserve"> task</w:t>
      </w:r>
      <w:ins w:id="1326" w:author="Adam Osth" w:date="2022-04-21T14:47:00Z">
        <w:r w:rsidR="00BD3A67">
          <w:t xml:space="preserve">. </w:t>
        </w:r>
      </w:ins>
      <w:ins w:id="1327" w:author="Adam Osth" w:date="2022-04-21T14:50:00Z">
        <w:r w:rsidR="00C369C7">
          <w:t xml:space="preserve">When items are presented individually on a study list, items </w:t>
        </w:r>
      </w:ins>
      <w:ins w:id="1328" w:author="Adam Osth" w:date="2022-04-21T14:47:00Z">
        <w:r w:rsidR="00BD3A67">
          <w:t>are associated to the list context and</w:t>
        </w:r>
      </w:ins>
      <w:ins w:id="1329" w:author="Adam Osth" w:date="2022-04-21T14:48:00Z">
        <w:r w:rsidR="00BD3A67">
          <w:t xml:space="preserve"> </w:t>
        </w:r>
      </w:ins>
      <w:ins w:id="1330" w:author="Adam Osth" w:date="2022-04-21T14:50:00Z">
        <w:r w:rsidR="00BD3A67">
          <w:t>to other items on the list</w:t>
        </w:r>
      </w:ins>
      <w:ins w:id="1331" w:author="Adam Osth" w:date="2022-04-21T14:48:00Z">
        <w:r w:rsidR="00BD3A67">
          <w:t xml:space="preserve"> (e.g., </w:t>
        </w:r>
        <w:proofErr w:type="spellStart"/>
        <w:r w:rsidR="00BD3A67">
          <w:t>Gillund</w:t>
        </w:r>
        <w:proofErr w:type="spellEnd"/>
        <w:r w:rsidR="00BD3A67">
          <w:t xml:space="preserve"> &amp; Shiffrin, 1984). Semantic similarity can exert a large effect on recall transitions because each recalled item is used as a cue for further retrievals</w:t>
        </w:r>
      </w:ins>
      <w:ins w:id="1332" w:author="Adam Osth" w:date="2022-04-21T14:50:00Z">
        <w:r w:rsidR="006D2D5B">
          <w:t xml:space="preserve"> </w:t>
        </w:r>
      </w:ins>
      <w:ins w:id="1333" w:author="Adam Osth" w:date="2022-04-21T14:51:00Z">
        <w:r w:rsidR="006D2D5B">
          <w:t xml:space="preserve">– semantically similar items facilitate this </w:t>
        </w:r>
        <w:proofErr w:type="gramStart"/>
        <w:r w:rsidR="006D2D5B">
          <w:t xml:space="preserve">process </w:t>
        </w:r>
      </w:ins>
      <w:ins w:id="1334" w:author="Adam Osth" w:date="2022-04-21T14:48:00Z">
        <w:r w:rsidR="00BD3A67">
          <w:t>.</w:t>
        </w:r>
        <w:proofErr w:type="gramEnd"/>
        <w:r w:rsidR="00BD3A67">
          <w:t xml:space="preserve"> </w:t>
        </w:r>
      </w:ins>
      <w:ins w:id="1335" w:author="Adam Osth" w:date="2022-04-21T14:49:00Z">
        <w:r w:rsidR="00BD3A67">
          <w:t xml:space="preserve">In recognition memory, items are </w:t>
        </w:r>
      </w:ins>
      <w:ins w:id="1336" w:author="Adam Osth" w:date="2022-04-21T14:50:00Z">
        <w:r w:rsidR="00113515">
          <w:t xml:space="preserve">matched against all of the other items </w:t>
        </w:r>
      </w:ins>
      <w:ins w:id="1337" w:author="Adam Osth" w:date="2022-04-21T14:51:00Z">
        <w:r w:rsidR="006D2D5B">
          <w:t>on the list to produce an inde</w:t>
        </w:r>
      </w:ins>
      <w:ins w:id="1338" w:author="Adam Osth" w:date="2022-04-21T14:52:00Z">
        <w:r w:rsidR="006D2D5B">
          <w:t>x of global similarity that is the basis of the recognition decision</w:t>
        </w:r>
      </w:ins>
      <w:ins w:id="1339" w:author="Adam Osth" w:date="2022-04-21T14:51:00Z">
        <w:r w:rsidR="006D2D5B">
          <w:t xml:space="preserve"> (e.g., global matching: Clark &amp; Gronlund, 1996; </w:t>
        </w:r>
        <w:proofErr w:type="spellStart"/>
        <w:r w:rsidR="006D2D5B">
          <w:t>Osth</w:t>
        </w:r>
        <w:proofErr w:type="spellEnd"/>
        <w:r w:rsidR="006D2D5B">
          <w:t xml:space="preserve"> &amp; Dennis, 2022)</w:t>
        </w:r>
      </w:ins>
      <w:del w:id="1340" w:author="Adam Osth" w:date="2022-04-21T14:47:00Z">
        <w:r w:rsidR="00170F4D" w:rsidDel="00BD3A67">
          <w:delText>,</w:delText>
        </w:r>
        <w:r w:rsidDel="00BD3A67">
          <w:delText xml:space="preserve"> in that the location of the item was the reported feature</w:delText>
        </w:r>
      </w:del>
      <w:r w:rsidR="00EF4B9D">
        <w:t xml:space="preserve">. </w:t>
      </w:r>
      <w:ins w:id="1341" w:author="Adam Osth" w:date="2022-04-21T14:52:00Z">
        <w:r w:rsidR="006D2D5B">
          <w:t>Thus, semantically similar items on the list will contribute to the global similarity and increase the likelihood of a false alarm.</w:t>
        </w:r>
      </w:ins>
    </w:p>
    <w:p w14:paraId="53A53014" w14:textId="77777777" w:rsidR="00E162EF" w:rsidRDefault="006D2D5B" w:rsidP="00DF5B7E">
      <w:pPr>
        <w:ind w:firstLine="720"/>
        <w:rPr>
          <w:ins w:id="1342" w:author="Adam Osth" w:date="2022-04-21T14:56:00Z"/>
        </w:rPr>
      </w:pPr>
      <w:ins w:id="1343" w:author="Adam Osth" w:date="2022-04-21T14:52:00Z">
        <w:r>
          <w:t>In a source task, in contrast, items are associated to the source of their occurrence and it’s not neces</w:t>
        </w:r>
      </w:ins>
      <w:ins w:id="1344" w:author="Adam Osth" w:date="2022-04-21T14:53:00Z">
        <w:r>
          <w:t xml:space="preserve">sarily beneficial to associate items to other list items. At retrieval, both the list context </w:t>
        </w:r>
        <w:r>
          <w:lastRenderedPageBreak/>
          <w:t>and the item cue are used to retrieve the specific source location</w:t>
        </w:r>
      </w:ins>
      <w:ins w:id="1345" w:author="Adam Osth" w:date="2022-04-21T14:54:00Z">
        <w:r>
          <w:t xml:space="preserve">. Given </w:t>
        </w:r>
        <w:proofErr w:type="gramStart"/>
        <w:r>
          <w:t>both the</w:t>
        </w:r>
        <w:proofErr w:type="gramEnd"/>
        <w:r>
          <w:t xml:space="preserve"> lack of associations formed between items, semantic similarity between the items may exert less of an influenc</w:t>
        </w:r>
      </w:ins>
      <w:ins w:id="1346" w:author="Adam Osth" w:date="2022-04-21T14:55:00Z">
        <w:r>
          <w:t xml:space="preserve">e than in a task such as free recall. </w:t>
        </w:r>
      </w:ins>
      <w:r w:rsidR="00170F4D">
        <w:t>In</w:t>
      </w:r>
      <w:r w:rsidR="00EF4B9D">
        <w:t xml:space="preserve"> addition</w:t>
      </w:r>
      <w:r w:rsidR="00170F4D">
        <w:t xml:space="preserve">, </w:t>
      </w:r>
      <w:commentRangeStart w:id="1347"/>
      <w:r w:rsidR="00170F4D">
        <w:t>there is</w:t>
      </w:r>
      <w:r w:rsidR="00EF4B9D">
        <w:t xml:space="preserve"> evidence from the visual working 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p>
    <w:p w14:paraId="313AA614" w14:textId="1418F90B" w:rsidR="00867807" w:rsidDel="00E162EF" w:rsidRDefault="00E162EF">
      <w:pPr>
        <w:ind w:firstLine="720"/>
        <w:rPr>
          <w:del w:id="1348" w:author="Adam Osth" w:date="2022-04-21T14:58:00Z"/>
        </w:rPr>
      </w:pPr>
      <w:ins w:id="1349" w:author="Adam Osth" w:date="2022-04-21T14:56:00Z">
        <w:r>
          <w:t>A very likely</w:t>
        </w:r>
      </w:ins>
      <w:ins w:id="1350" w:author="Adam Osth" w:date="2022-04-21T14:57:00Z">
        <w:r>
          <w:t xml:space="preserve"> possibility is that both semantic and orthographic similarity exert an influence on intrusion probabilities, but the between-word similarities in our dataset were too low to exert a noticeable influence due to the reasons listed above. </w:t>
        </w:r>
      </w:ins>
      <w:ins w:id="1351" w:author="Adam Osth" w:date="2022-04-21T14:58:00Z">
        <w:r>
          <w:t>The fact that spatiotemporal similarity exerted a large role may simply be because the levels of both temporal and spatial location similarity were comparatively much higher.  Virtually all existing models would predict effects of b</w:t>
        </w:r>
      </w:ins>
      <w:ins w:id="1352" w:author="Adam Osth" w:date="2022-04-21T14:59:00Z">
        <w:r>
          <w:t>oth word similarity and spatiotemporal similarity, including the interference model of continuous report (</w:t>
        </w:r>
        <w:proofErr w:type="spellStart"/>
        <w:r>
          <w:t>Oberauer</w:t>
        </w:r>
        <w:proofErr w:type="spellEnd"/>
        <w:r>
          <w:t xml:space="preserve"> &amp; Lin, 2017), but also models of episodic memory, in which retrieval is heavily influenced by the similarity of both item and context representations (e.g., </w:t>
        </w:r>
      </w:ins>
      <w:ins w:id="1353" w:author="Adam Osth" w:date="2022-04-21T15:00:00Z">
        <w:r>
          <w:t xml:space="preserve">Cox &amp; Shiffrin, 2017; </w:t>
        </w:r>
        <w:proofErr w:type="spellStart"/>
        <w:r>
          <w:t>Gillund</w:t>
        </w:r>
        <w:proofErr w:type="spellEnd"/>
        <w:r>
          <w:t xml:space="preserve"> &amp; Shiffrin, 1984; Murdock, 1997; </w:t>
        </w:r>
        <w:proofErr w:type="spellStart"/>
        <w:r>
          <w:t>Osth</w:t>
        </w:r>
        <w:proofErr w:type="spellEnd"/>
        <w:r>
          <w:t xml:space="preserve"> &amp; Dennis, 2015; </w:t>
        </w:r>
        <w:proofErr w:type="spellStart"/>
        <w:r>
          <w:t>Polyn</w:t>
        </w:r>
        <w:proofErr w:type="spellEnd"/>
        <w:r>
          <w:t xml:space="preserve">, Norman, &amp; </w:t>
        </w:r>
        <w:proofErr w:type="spellStart"/>
        <w:r>
          <w:t>Kahana</w:t>
        </w:r>
        <w:proofErr w:type="spellEnd"/>
        <w:r>
          <w:t>, 2009).</w:t>
        </w:r>
      </w:ins>
      <w:del w:id="1354" w:author="Adam Osth" w:date="2022-04-21T14:56:00Z">
        <w:r w:rsidR="00F56234" w:rsidDel="00E162EF">
          <w:delText xml:space="preserve">  </w:delText>
        </w:r>
        <w:commentRangeEnd w:id="1347"/>
        <w:r w:rsidR="00BD3A67" w:rsidDel="00E162EF">
          <w:rPr>
            <w:rStyle w:val="CommentReference"/>
          </w:rPr>
          <w:commentReference w:id="1347"/>
        </w:r>
        <w:r w:rsidR="00FD43CE" w:rsidDel="00E162EF">
          <w:delText>It</w:delText>
        </w:r>
      </w:del>
      <w:del w:id="1355" w:author="Adam Osth" w:date="2022-04-21T14:58:00Z">
        <w:r w:rsidR="00FD43CE" w:rsidDel="00E162EF">
          <w:delText xml:space="preserve"> is possible that using stimuli where </w:delText>
        </w:r>
      </w:del>
      <w:del w:id="1356" w:author="Adam Osth" w:date="2022-04-21T14:55:00Z">
        <w:r w:rsidR="00FD43CE" w:rsidDel="006D2D5B">
          <w:delText>word similarity</w:delText>
        </w:r>
      </w:del>
      <w:del w:id="1357" w:author="Adam Osth" w:date="2022-04-21T14:58:00Z">
        <w:r w:rsidR="00FD43CE" w:rsidDel="00E162EF">
          <w:delText xml:space="preserve"> </w:delText>
        </w:r>
      </w:del>
      <w:del w:id="1358" w:author="Adam Osth" w:date="2022-04-21T14:55:00Z">
        <w:r w:rsidR="008C118A" w:rsidDel="006D2D5B">
          <w:delText>are explicitly controlled</w:delText>
        </w:r>
        <w:r w:rsidR="00FD43CE" w:rsidDel="006D2D5B">
          <w:delText xml:space="preserve">, </w:delText>
        </w:r>
      </w:del>
      <w:del w:id="1359" w:author="Adam Osth" w:date="2022-04-21T14:58:00Z">
        <w:r w:rsidR="00FD43CE" w:rsidDel="00E162EF">
          <w:delText>we might find a preference for the more elaborated intrusion models</w:delText>
        </w:r>
        <w:r w:rsidR="00865459" w:rsidDel="00E162EF">
          <w:delText xml:space="preserve">, but </w:delText>
        </w:r>
        <w:r w:rsidR="00F56234" w:rsidDel="00E162EF">
          <w:delText>it is clear that spatiotemporal similarity dominates the probability of intrusions in the present dataset.</w:delText>
        </w:r>
      </w:del>
    </w:p>
    <w:p w14:paraId="15A5B6F8" w14:textId="77777777" w:rsidR="00DF5B7E" w:rsidRDefault="00DF5B7E" w:rsidP="00E162EF">
      <w:pPr>
        <w:ind w:firstLine="720"/>
      </w:pPr>
    </w:p>
    <w:p w14:paraId="7C00197D" w14:textId="2176D44B" w:rsidR="000A078C" w:rsidRDefault="000A078C" w:rsidP="000A078C">
      <w:pPr>
        <w:pStyle w:val="Heading1"/>
      </w:pPr>
      <w:r>
        <w:t>General Discussion</w:t>
      </w:r>
    </w:p>
    <w:p w14:paraId="24686260" w14:textId="77777777" w:rsidR="00E877F0" w:rsidRDefault="007037CE" w:rsidP="00D366C2">
      <w:pPr>
        <w:ind w:firstLine="720"/>
        <w:rPr>
          <w:ins w:id="1360" w:author="Jason Zhou" w:date="2022-04-12T10:22:00Z"/>
        </w:rPr>
      </w:pPr>
      <w:ins w:id="1361" w:author="Jason Zhou" w:date="2022-04-12T07:14:00Z">
        <w:r>
          <w:t xml:space="preserve">Our goal </w:t>
        </w:r>
      </w:ins>
      <w:ins w:id="1362" w:author="Jason Zhou" w:date="2022-04-12T07:15:00Z">
        <w:r>
          <w:t xml:space="preserve">in this study was to evaluate </w:t>
        </w:r>
      </w:ins>
      <w:ins w:id="1363" w:author="Jason Zhou" w:date="2022-04-12T07:17:00Z">
        <w:r>
          <w:t xml:space="preserve">whether previous </w:t>
        </w:r>
      </w:ins>
      <w:ins w:id="1364" w:author="Jason Zhou" w:date="2022-04-12T07:18:00Z">
        <w:r>
          <w:t xml:space="preserve">characterizations of source memory retrieval as a </w:t>
        </w:r>
        <w:proofErr w:type="spellStart"/>
        <w:r>
          <w:t>thresholded</w:t>
        </w:r>
        <w:proofErr w:type="spellEnd"/>
        <w:r>
          <w:t xml:space="preserve"> process </w:t>
        </w:r>
      </w:ins>
      <w:ins w:id="1365" w:author="Jason Zhou" w:date="2022-04-12T07:19:00Z">
        <w:r w:rsidR="00C12D8D">
          <w:t>(Harlow &amp; Donaldson, 2013; Zhou et al., 2021)</w:t>
        </w:r>
      </w:ins>
      <w:ins w:id="1366" w:author="Jason Zhou" w:date="2022-04-12T07:20:00Z">
        <w:r w:rsidR="00C12D8D">
          <w:t xml:space="preserve"> </w:t>
        </w:r>
      </w:ins>
      <w:ins w:id="1367" w:author="Jason Zhou" w:date="2022-04-12T10:14:00Z">
        <w:r w:rsidR="00EE347A">
          <w:t>held w</w:t>
        </w:r>
      </w:ins>
      <w:ins w:id="1368" w:author="Jason Zhou" w:date="2022-04-12T07:18:00Z">
        <w:r w:rsidR="00C12D8D">
          <w:t xml:space="preserve">hen 1) </w:t>
        </w:r>
      </w:ins>
      <w:ins w:id="1369" w:author="Jason Zhou" w:date="2022-04-12T09:43:00Z">
        <w:r w:rsidR="00B7379A">
          <w:t xml:space="preserve">location/word pairs were presented simultaneously rather than sequentially and 2) </w:t>
        </w:r>
      </w:ins>
      <w:ins w:id="1370" w:author="Jason Zhou" w:date="2022-04-12T09:44:00Z">
        <w:r w:rsidR="00B7379A">
          <w:t xml:space="preserve">errors </w:t>
        </w:r>
        <w:r w:rsidR="00B7379A">
          <w:lastRenderedPageBreak/>
          <w:t xml:space="preserve">due to </w:t>
        </w:r>
      </w:ins>
      <w:ins w:id="1371" w:author="Jason Zhou" w:date="2022-04-12T09:42:00Z">
        <w:r w:rsidR="00B7379A">
          <w:t xml:space="preserve">intrusions from </w:t>
        </w:r>
        <w:proofErr w:type="spellStart"/>
        <w:r w:rsidR="00B7379A">
          <w:t>non target</w:t>
        </w:r>
        <w:proofErr w:type="spellEnd"/>
        <w:r w:rsidR="00B7379A">
          <w:t xml:space="preserve"> items</w:t>
        </w:r>
      </w:ins>
      <w:ins w:id="1372" w:author="Jason Zhou" w:date="2022-04-12T09:44:00Z">
        <w:r w:rsidR="00B7379A">
          <w:t xml:space="preserve"> were accounted for. </w:t>
        </w:r>
      </w:ins>
      <w:ins w:id="1373" w:author="Jason Zhou" w:date="2022-04-12T10:13:00Z">
        <w:r w:rsidR="00EE347A">
          <w:t xml:space="preserve">In both cases, </w:t>
        </w:r>
      </w:ins>
      <w:ins w:id="1374" w:author="Jason Zhou" w:date="2022-04-12T10:14:00Z">
        <w:r w:rsidR="00EE347A">
          <w:t>our findings corroborate</w:t>
        </w:r>
      </w:ins>
      <w:ins w:id="1375" w:author="Jason Zhou" w:date="2022-04-12T10:15:00Z">
        <w:r w:rsidR="00EE347A">
          <w:t xml:space="preserve"> the threshold account</w:t>
        </w:r>
      </w:ins>
      <w:ins w:id="1376" w:author="Jason Zhou" w:date="2022-04-12T10:20:00Z">
        <w:r w:rsidR="00E877F0">
          <w:t xml:space="preserve">. </w:t>
        </w:r>
      </w:ins>
    </w:p>
    <w:p w14:paraId="4170C3CC" w14:textId="6597AC8C" w:rsidR="00590B78" w:rsidRDefault="00E877F0" w:rsidP="00D366C2">
      <w:pPr>
        <w:ind w:firstLine="720"/>
        <w:rPr>
          <w:ins w:id="1377" w:author="Jason Zhou" w:date="2022-04-12T10:25:00Z"/>
        </w:rPr>
      </w:pPr>
      <w:ins w:id="1378" w:author="Jason Zhou" w:date="2022-04-12T10:20:00Z">
        <w:r>
          <w:t xml:space="preserve">Firstly, </w:t>
        </w:r>
      </w:ins>
      <w:ins w:id="1379" w:author="Jason Zhou" w:date="2022-04-12T10:15:00Z">
        <w:r w:rsidR="00EE347A">
          <w:t>although presenting location/word pairs simultaneously did decre</w:t>
        </w:r>
      </w:ins>
      <w:ins w:id="1380" w:author="Jason Zhou" w:date="2022-04-12T10:16:00Z">
        <w:r w:rsidR="00EE347A">
          <w:t xml:space="preserve">ase mean response error relative to the sequential format, the </w:t>
        </w:r>
      </w:ins>
      <w:ins w:id="1381" w:author="Jason Zhou" w:date="2022-04-12T10:17:00Z">
        <w:r w:rsidR="00EE347A">
          <w:t>distr</w:t>
        </w:r>
      </w:ins>
      <w:ins w:id="1382" w:author="Jason Zhou" w:date="2022-04-12T10:18:00Z">
        <w:r w:rsidR="00EE347A">
          <w:t>ibution of response errors w</w:t>
        </w:r>
      </w:ins>
      <w:ins w:id="1383" w:author="Jason Zhou" w:date="2022-04-12T10:20:00Z">
        <w:r>
          <w:t>ere</w:t>
        </w:r>
      </w:ins>
      <w:ins w:id="1384" w:author="Jason Zhou" w:date="2022-04-12T10:18:00Z">
        <w:r w:rsidR="00EE347A">
          <w:t xml:space="preserve"> heavy tailed in both presentation formats</w:t>
        </w:r>
        <w:r>
          <w:t xml:space="preserve">. </w:t>
        </w:r>
      </w:ins>
      <w:ins w:id="1385" w:author="Jason Zhou" w:date="2022-04-12T10:19:00Z">
        <w:r>
          <w:t xml:space="preserve">Despite </w:t>
        </w:r>
      </w:ins>
      <w:ins w:id="1386" w:author="Jason Zhou" w:date="2022-04-12T13:38:00Z">
        <w:r w:rsidR="00F73B91">
          <w:t>the concern of</w:t>
        </w:r>
      </w:ins>
      <w:ins w:id="1387" w:author="Jason Zhou" w:date="2022-04-12T10:19:00Z">
        <w:r>
          <w:t xml:space="preserve"> Harlow and Donaldson (2013) that the simultaneous presentation of item and source would introduce a methodological confound </w:t>
        </w:r>
      </w:ins>
      <w:ins w:id="1388" w:author="Jason Zhou" w:date="2022-04-12T13:38:00Z">
        <w:r w:rsidR="00F73B91">
          <w:t xml:space="preserve">in investigating source retrieval </w:t>
        </w:r>
      </w:ins>
      <w:ins w:id="1389" w:author="Jason Zhou" w:date="2022-04-12T10:19:00Z">
        <w:r>
          <w:t xml:space="preserve">due to unitization between the two, </w:t>
        </w:r>
      </w:ins>
      <w:ins w:id="1390" w:author="Jason Zhou" w:date="2022-04-12T10:20:00Z">
        <w:r>
          <w:t xml:space="preserve">we </w:t>
        </w:r>
      </w:ins>
      <w:ins w:id="1391" w:author="Jason Zhou" w:date="2022-04-12T10:23:00Z">
        <w:r w:rsidR="00590B78">
          <w:t>conclude that</w:t>
        </w:r>
      </w:ins>
      <w:ins w:id="1392" w:author="Jason Zhou" w:date="2022-04-12T10:21:00Z">
        <w:r>
          <w:t xml:space="preserve"> heavy tailed distribution</w:t>
        </w:r>
      </w:ins>
      <w:ins w:id="1393" w:author="Jason Zhou" w:date="2022-04-12T10:24:00Z">
        <w:r w:rsidR="00590B78">
          <w:t>s</w:t>
        </w:r>
      </w:ins>
      <w:ins w:id="1394" w:author="Jason Zhou" w:date="2022-04-12T10:21:00Z">
        <w:r>
          <w:t xml:space="preserve"> of </w:t>
        </w:r>
      </w:ins>
      <w:ins w:id="1395" w:author="Jason Zhou" w:date="2022-04-12T10:24:00Z">
        <w:r w:rsidR="00590B78">
          <w:t xml:space="preserve">source </w:t>
        </w:r>
      </w:ins>
      <w:ins w:id="1396" w:author="Jason Zhou" w:date="2022-04-12T10:21:00Z">
        <w:r>
          <w:t>errors, which</w:t>
        </w:r>
      </w:ins>
      <w:ins w:id="1397" w:author="Jason Zhou" w:date="2022-04-12T10:22:00Z">
        <w:r>
          <w:t xml:space="preserve"> has been interpreted as evidence of uniformly distributed guesses, </w:t>
        </w:r>
      </w:ins>
      <w:ins w:id="1398" w:author="Jason Zhou" w:date="2022-04-12T10:24:00Z">
        <w:r w:rsidR="00590B78">
          <w:t>is a methodologically robust finding.</w:t>
        </w:r>
      </w:ins>
    </w:p>
    <w:p w14:paraId="7F6C71D5" w14:textId="047F1698" w:rsidR="007037CE" w:rsidRDefault="00590B78" w:rsidP="00590B78">
      <w:pPr>
        <w:ind w:firstLine="720"/>
      </w:pPr>
      <w:ins w:id="1399" w:author="Jason Zhou" w:date="2022-04-12T10:25:00Z">
        <w:r>
          <w:t>Secondly,</w:t>
        </w:r>
      </w:ins>
      <w:ins w:id="1400" w:author="Jason Zhou" w:date="2022-04-12T10:23:00Z">
        <w:r w:rsidR="00E877F0">
          <w:t xml:space="preserve"> </w:t>
        </w:r>
      </w:ins>
      <w:r>
        <w:t xml:space="preserve">in Experiment 1, we found that intrusions accounted for some but not all error responses. While Bays et al. (2009) were able to eliminate the need for a uniform guessing component to account for errors in visual working memory, some proportion of high error responses in our source memory task appear not to be associated with </w:t>
      </w:r>
      <w:proofErr w:type="spellStart"/>
      <w:r>
        <w:t>non targets</w:t>
      </w:r>
      <w:proofErr w:type="spellEnd"/>
      <w:r>
        <w:t xml:space="preserve"> from the same study list. We found that a three-component model with both intrusions from </w:t>
      </w:r>
      <w:proofErr w:type="spellStart"/>
      <w:r>
        <w:t>non targets</w:t>
      </w:r>
      <w:proofErr w:type="spellEnd"/>
      <w:r>
        <w:t xml:space="preserve"> and guesses was strongly preferred over two-components model with either guessing or intrusions in isolation, suggesting that </w:t>
      </w:r>
      <w:proofErr w:type="gramStart"/>
      <w:r>
        <w:t>both of these</w:t>
      </w:r>
      <w:proofErr w:type="gramEnd"/>
      <w:r>
        <w:t xml:space="preserve"> processes contribute to error. Ultimately, our findings reinforce the position that source memory retrieval is </w:t>
      </w:r>
      <w:proofErr w:type="spellStart"/>
      <w:r>
        <w:t>thresholded</w:t>
      </w:r>
      <w:proofErr w:type="spellEnd"/>
      <w:r>
        <w:t xml:space="preserve"> and that participants guess when memory strength is subthreshold, though given our finding that intrusions account for some of these errors, prior estimates of the rates of guessing are likely overestimates (Harlow &amp; Donaldson, 2013; Zhou et al., 2021).</w:t>
      </w:r>
    </w:p>
    <w:p w14:paraId="6842E0F4" w14:textId="2045A70C" w:rsidR="008625C5" w:rsidRDefault="00590B78" w:rsidP="00D366C2">
      <w:pPr>
        <w:ind w:firstLine="720"/>
      </w:pPr>
      <w:r>
        <w:t>A further contribution of</w:t>
      </w:r>
      <w:commentRangeStart w:id="1401"/>
      <w:r w:rsidR="00D366C2">
        <w:t xml:space="preserve"> our</w:t>
      </w:r>
      <w:r w:rsidR="009924EC">
        <w:t xml:space="preserve"> work </w:t>
      </w:r>
      <w:r>
        <w:t>was the introduction of</w:t>
      </w:r>
      <w:r w:rsidR="009924EC">
        <w:t xml:space="preserve"> similarity-based intrusion probability gradient models</w:t>
      </w:r>
      <w:r>
        <w:t xml:space="preserve">, which </w:t>
      </w:r>
      <w:r w:rsidR="009924EC">
        <w:t>represent</w:t>
      </w:r>
      <w:r>
        <w:t>s</w:t>
      </w:r>
      <w:r w:rsidR="009924EC">
        <w:t xml:space="preserve"> </w:t>
      </w:r>
      <w:r w:rsidR="00D366C2">
        <w:t>a novel attempt</w:t>
      </w:r>
      <w:r w:rsidR="009924EC">
        <w:t xml:space="preserve"> to systematically model similarity effects in memory in a continuous domain.</w:t>
      </w:r>
      <w:commentRangeEnd w:id="1401"/>
      <w:r w:rsidR="00580F73">
        <w:rPr>
          <w:rStyle w:val="CommentReference"/>
        </w:rPr>
        <w:commentReference w:id="1401"/>
      </w:r>
      <w:r w:rsidR="00D366C2">
        <w:t xml:space="preserve"> Not only do we fit these models to response error, but </w:t>
      </w:r>
      <w:r w:rsidR="00D366C2">
        <w:lastRenderedPageBreak/>
        <w:t>we also account for distributions of response times, and demonstrate the value of the additional constraint such an approach affords.</w:t>
      </w:r>
    </w:p>
    <w:p w14:paraId="7C8959E4" w14:textId="77777777" w:rsidR="00B875E6" w:rsidRDefault="00B875E6" w:rsidP="00B875E6">
      <w:pPr>
        <w:pStyle w:val="Heading3"/>
      </w:pPr>
      <w:r>
        <w:t>Theoretical Implications</w:t>
      </w:r>
    </w:p>
    <w:p w14:paraId="3C4A8640" w14:textId="77777777" w:rsidR="00B875E6" w:rsidRDefault="00B875E6" w:rsidP="00B875E6">
      <w:pPr>
        <w:ind w:firstLine="720"/>
      </w:pPr>
      <w: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asymmetry. Finding temporal contiguity effects in these tasks is interesting because temporal similarity is not helpful in reporting the locations of words. Our findings support the assumptions of models like the temporal context model (TCM; </w:t>
      </w:r>
      <w:commentRangeStart w:id="1402"/>
      <w:r>
        <w:t xml:space="preserve">Howard &amp; </w:t>
      </w:r>
      <w:proofErr w:type="spellStart"/>
      <w:r>
        <w:t>Kahana</w:t>
      </w:r>
      <w:proofErr w:type="spellEnd"/>
      <w:r>
        <w:t>, 2002</w:t>
      </w:r>
      <w:commentRangeEnd w:id="1402"/>
      <w:r w:rsidR="00D219BA">
        <w:rPr>
          <w:rStyle w:val="CommentReference"/>
        </w:rPr>
        <w:commentReference w:id="1402"/>
      </w:r>
      <w:r>
        <w:t>), in which the forming of temporal associations is involuntary regardless of the task participants are presented with (</w:t>
      </w:r>
      <w:proofErr w:type="spellStart"/>
      <w:r>
        <w:t>Osth</w:t>
      </w:r>
      <w:proofErr w:type="spellEnd"/>
      <w:r>
        <w:t xml:space="preserve"> et al., 2019). </w:t>
      </w:r>
    </w:p>
    <w:p w14:paraId="120D19FF" w14:textId="602E4AAC" w:rsidR="00B875E6" w:rsidRDefault="00B875E6" w:rsidP="00B875E6">
      <w:pPr>
        <w:ind w:firstLine="720"/>
      </w:pPr>
      <w: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w:t>
      </w:r>
      <w:proofErr w:type="spellStart"/>
      <w:r>
        <w:t>Rerko</w:t>
      </w:r>
      <w:proofErr w:type="spellEnd"/>
      <w:r>
        <w:t xml:space="preserve">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similarity in determining intrusion probability aligns with the interference model of </w:t>
      </w:r>
      <w:proofErr w:type="spellStart"/>
      <w:r>
        <w:t>Oberauer</w:t>
      </w:r>
      <w:proofErr w:type="spellEnd"/>
      <w:r>
        <w:t xml:space="preserve"> and Lin (2017) which argued that items are bound to context dimensions when studied, and that retrieval probability is given by the activation of retrieval candidates at test. </w:t>
      </w:r>
    </w:p>
    <w:p w14:paraId="4BC9448A" w14:textId="3989C8A1" w:rsidR="00B875E6" w:rsidRDefault="00B875E6" w:rsidP="00B875E6">
      <w:pPr>
        <w:ind w:firstLine="720"/>
      </w:pPr>
      <w:r>
        <w:t xml:space="preserve">We did not find an effect of word feature similarity in the semantics or orthography of </w:t>
      </w:r>
      <w:proofErr w:type="spellStart"/>
      <w:r w:rsidR="007A1F9F">
        <w:t>non target</w:t>
      </w:r>
      <w:r>
        <w:t>s</w:t>
      </w:r>
      <w:proofErr w:type="spellEnd"/>
      <w:r>
        <w:t xml:space="preserve">, which was surprising given the body of work suggesting such features of words have </w:t>
      </w:r>
      <w:r>
        <w:lastRenderedPageBreak/>
        <w:t xml:space="preserve">strong effects in tasks of free recall and rates of false recall of orthographically similar or semantically related words (Conrad, 1963; Roediger &amp; McDermott, 1995). Although the </w:t>
      </w:r>
      <w:proofErr w:type="spellStart"/>
      <w:r>
        <w:t>spatiotempotal</w:t>
      </w:r>
      <w:proofErr w:type="spellEnd"/>
      <w:r>
        <w:t xml:space="preserve"> context of </w:t>
      </w:r>
      <w:proofErr w:type="spellStart"/>
      <w:r w:rsidR="007A1F9F">
        <w:t>non target</w:t>
      </w:r>
      <w:r>
        <w:t>s</w:t>
      </w:r>
      <w:proofErr w:type="spellEnd"/>
      <w:r>
        <w:t xml:space="preserve"> appears to dominate intrusion probabilities in the present work, our conclusions come with the aforementioned caveat that a replication of the current paradigm with word lists that are constructed specifically to maximize these kinds of similarity, such effects may yet manifest.</w:t>
      </w:r>
      <w:commentRangeStart w:id="1403"/>
      <w:commentRangeStart w:id="1404"/>
    </w:p>
    <w:p w14:paraId="60B5335E" w14:textId="4D632700" w:rsidR="00A52642" w:rsidRDefault="00A52642" w:rsidP="006F6537">
      <w:pPr>
        <w:pStyle w:val="Heading3"/>
      </w:pPr>
      <w:r>
        <w:t>Methodological Implications</w:t>
      </w:r>
      <w:commentRangeEnd w:id="1403"/>
      <w:r w:rsidR="00580F73">
        <w:rPr>
          <w:rStyle w:val="CommentReference"/>
        </w:rPr>
        <w:commentReference w:id="1403"/>
      </w:r>
      <w:commentRangeEnd w:id="1404"/>
      <w:r w:rsidR="00D346F9">
        <w:rPr>
          <w:rStyle w:val="CommentReference"/>
          <w:rFonts w:eastAsia="SimSun" w:cs="Times New Roman"/>
          <w:b w:val="0"/>
          <w:i w:val="0"/>
        </w:rPr>
        <w:commentReference w:id="1404"/>
      </w:r>
    </w:p>
    <w:p w14:paraId="223072CA" w14:textId="15F513CF"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this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w:t>
      </w:r>
      <w:r w:rsidR="00D13E6D">
        <w:t xml:space="preserve">trials performed by each participant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lastRenderedPageBreak/>
        <w:t xml:space="preserve">While the choice of design speaks to where the quantity of data is concentrated, another difference highlighted in our results is the advantage of considering different types of data 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1DAB9B43" w14:textId="77777777" w:rsidR="0086579A" w:rsidRDefault="00F63221" w:rsidP="002024A5">
      <w:pPr>
        <w:pStyle w:val="NoSpacing"/>
        <w:spacing w:line="480" w:lineRule="auto"/>
        <w:rPr>
          <w:ins w:id="1405" w:author="Adam Osth" w:date="2022-04-21T15:54:00Z"/>
        </w:rPr>
      </w:pPr>
      <w:r>
        <w:tab/>
        <w:t>One potential limitation of the family of models explored in the present study is we assumed that changes in the summed probability of intrusions across trials did not affect the probability of guesses</w:t>
      </w:r>
      <w:ins w:id="1406" w:author="Adam Osth" w:date="2022-04-21T15:53:00Z">
        <w:r w:rsidR="0086579A">
          <w:t xml:space="preserve"> resulting from retrieval failure</w:t>
        </w:r>
      </w:ins>
      <w:r>
        <w:t xml:space="preserve">, which remained constant. </w:t>
      </w:r>
      <w:r w:rsidR="005C2CB8">
        <w:t xml:space="preserve">It may not always be reasonable to expect that the proportion of guesses remains the same across </w:t>
      </w:r>
      <w:del w:id="1407" w:author="Adam Osth" w:date="2022-04-21T15:53:00Z">
        <w:r w:rsidR="005C2CB8" w:rsidDel="0086579A">
          <w:delText>serial positions</w:delText>
        </w:r>
      </w:del>
      <w:ins w:id="1408" w:author="Adam Osth" w:date="2022-04-21T15:53:00Z">
        <w:r w:rsidR="0086579A">
          <w:t>trials</w:t>
        </w:r>
      </w:ins>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not intrude. In a list where no items are </w:t>
      </w:r>
      <w:commentRangeStart w:id="1409"/>
      <w:r w:rsidR="008A1694">
        <w:t>recognized</w:t>
      </w:r>
      <w:commentRangeEnd w:id="1409"/>
      <w:r w:rsidR="008A1694">
        <w:rPr>
          <w:rStyle w:val="CommentReference"/>
        </w:rPr>
        <w:commentReference w:id="1409"/>
      </w:r>
      <w:r w:rsidR="008A1694">
        <w:t>, we would intuit that all responses should be guesses.</w:t>
      </w:r>
    </w:p>
    <w:p w14:paraId="062F48D6" w14:textId="22DEA288" w:rsidR="00590B78" w:rsidRDefault="008A1694">
      <w:pPr>
        <w:pStyle w:val="NoSpacing"/>
        <w:spacing w:line="480" w:lineRule="auto"/>
        <w:ind w:firstLine="720"/>
        <w:pPrChange w:id="1410" w:author="Adam Osth" w:date="2022-04-21T15:54:00Z">
          <w:pPr>
            <w:pStyle w:val="NoSpacing"/>
            <w:spacing w:line="480" w:lineRule="auto"/>
          </w:pPr>
        </w:pPrChange>
      </w:pPr>
      <w:del w:id="1411" w:author="Adam Osth" w:date="2022-04-21T15:54:00Z">
        <w:r w:rsidDel="0086579A">
          <w:delText xml:space="preserve"> </w:delText>
        </w:r>
      </w:del>
      <w:r w:rsidR="00A2356D">
        <w:t xml:space="preserve">A more </w:t>
      </w:r>
      <w:r w:rsidR="009E4B0E">
        <w:t>rigorous</w:t>
      </w:r>
      <w:r w:rsidR="00A2356D">
        <w:t xml:space="preserve"> </w:t>
      </w:r>
      <w:r>
        <w:t xml:space="preserve">approach requires a formal process model of how memory, intrusion, and guesses compete under different scenarios. This underscores the fundamental ambiguity of </w:t>
      </w:r>
      <w:r>
        <w:lastRenderedPageBreak/>
        <w:t xml:space="preserve">mixture models with more than two mixture components. A </w:t>
      </w:r>
      <w:r w:rsidR="00F73B91">
        <w:t>possible</w:t>
      </w:r>
      <w:r>
        <w:t xml:space="preserve"> solution that could be explored in future work would be to</w:t>
      </w:r>
      <w:r w:rsidR="0035672E">
        <w:t xml:space="preserve"> implement </w:t>
      </w:r>
      <w:r>
        <w:t xml:space="preserve">the models introduced in this study in a race </w:t>
      </w:r>
      <w:r w:rsidR="00F73B91">
        <w:t>framework</w:t>
      </w:r>
      <w:r w:rsidR="00403488">
        <w:t>, such that t</w:t>
      </w:r>
      <w:r w:rsidR="0035672E">
        <w:t xml:space="preserve">he target and all </w:t>
      </w:r>
      <w:proofErr w:type="spellStart"/>
      <w:r w:rsidR="007A1F9F">
        <w:t>non target</w:t>
      </w:r>
      <w:proofErr w:type="spellEnd"/>
      <w:r w:rsidR="0035672E">
        <w:t xml:space="preserve"> responses are modelled as separate </w:t>
      </w:r>
      <w:r w:rsidR="00403488">
        <w:t xml:space="preserve">parallel </w:t>
      </w:r>
      <w:r w:rsidR="0035672E">
        <w:t>evidence accumulation processes</w:t>
      </w:r>
      <w:r w:rsidR="00CB26F7">
        <w:t xml:space="preserve"> </w:t>
      </w:r>
      <w:r w:rsidR="0035672E">
        <w:t>that compete to be retrieved</w:t>
      </w:r>
      <w:r w:rsidR="00D726C0">
        <w:t xml:space="preserve"> in the manner</w:t>
      </w:r>
      <w:r w:rsidR="00D13E6D">
        <w:t xml:space="preserve"> in which</w:t>
      </w:r>
      <w:r w:rsidR="00D726C0">
        <w:t xml:space="preserve"> </w:t>
      </w:r>
      <w:commentRangeStart w:id="1412"/>
      <w:r w:rsidR="00D726C0">
        <w:t>discrete multi-alternative decisions</w:t>
      </w:r>
      <w:r w:rsidR="007736BB">
        <w:rPr>
          <w:rStyle w:val="FootnoteReference"/>
        </w:rPr>
        <w:footnoteReference w:id="5"/>
      </w:r>
      <w:r w:rsidR="00D726C0">
        <w:t xml:space="preserve"> </w:t>
      </w:r>
      <w:commentRangeEnd w:id="1412"/>
      <w:r w:rsidR="00FF1944">
        <w:rPr>
          <w:rStyle w:val="CommentReference"/>
        </w:rPr>
        <w:commentReference w:id="1412"/>
      </w:r>
      <w:r w:rsidR="00D726C0">
        <w:t>have been modelled</w:t>
      </w:r>
      <w:r w:rsidR="00FC6E62">
        <w:t xml:space="preserve"> </w:t>
      </w:r>
      <w:r w:rsidR="00D726C0">
        <w:t>(</w:t>
      </w:r>
      <w:ins w:id="1433" w:author="Adam Osth" w:date="2022-04-21T16:01:00Z">
        <w:r w:rsidR="00555324">
          <w:t xml:space="preserve">Brown &amp; Heathcote, 2008; </w:t>
        </w:r>
      </w:ins>
      <w:proofErr w:type="spellStart"/>
      <w:ins w:id="1434" w:author="Adam Osth" w:date="2022-04-21T15:54:00Z">
        <w:r w:rsidR="0086579A">
          <w:t>Osth</w:t>
        </w:r>
        <w:proofErr w:type="spellEnd"/>
        <w:r w:rsidR="0086579A">
          <w:t xml:space="preserve"> &amp; Farrell, 2019; </w:t>
        </w:r>
      </w:ins>
      <w:r w:rsidR="00D726C0">
        <w:t>Roe et al., 2001</w:t>
      </w:r>
      <w:r w:rsidR="00FC504D">
        <w:t xml:space="preserve">; Ratcliff &amp; </w:t>
      </w:r>
      <w:proofErr w:type="spellStart"/>
      <w:r w:rsidR="00FC504D">
        <w:t>Starns</w:t>
      </w:r>
      <w:proofErr w:type="spellEnd"/>
      <w:r w:rsidR="00FC504D">
        <w:t xml:space="preserve">, 2009; </w:t>
      </w:r>
      <w:proofErr w:type="spellStart"/>
      <w:r w:rsidR="00FC504D">
        <w:t>Leite</w:t>
      </w:r>
      <w:proofErr w:type="spellEnd"/>
      <w:r w:rsidR="00FC504D">
        <w:t xml:space="preserve"> &amp; Ratcliff, 2010</w:t>
      </w:r>
      <w:ins w:id="1435" w:author="Adam Osth" w:date="2022-04-21T15:55:00Z">
        <w:r w:rsidR="0086579A">
          <w:t>; Tillman, Van Zandt, &amp; Logan, 2021</w:t>
        </w:r>
      </w:ins>
      <w:r w:rsidR="00D726C0">
        <w:t>)</w:t>
      </w:r>
      <w:ins w:id="1436" w:author="Adam Osth" w:date="2022-04-21T15:56:00Z">
        <w:r w:rsidR="0086579A">
          <w:t xml:space="preserve">. These items could also </w:t>
        </w:r>
      </w:ins>
      <w:del w:id="1437" w:author="Adam Osth" w:date="2022-04-21T15:56:00Z">
        <w:r w:rsidR="0035672E" w:rsidDel="0086579A">
          <w:delText>,</w:delText>
        </w:r>
        <w:r w:rsidR="00D23DCA" w:rsidDel="0086579A">
          <w:delText xml:space="preserve">which also compete with </w:delText>
        </w:r>
        <w:r w:rsidR="0035672E" w:rsidDel="0086579A">
          <w:delText>an additional</w:delText>
        </w:r>
        <w:r w:rsidR="00D726C0" w:rsidDel="0086579A">
          <w:delText xml:space="preserve"> process representing guesses</w:delText>
        </w:r>
        <w:r w:rsidR="00FC6E62" w:rsidDel="0086579A">
          <w:delText xml:space="preserve"> as in the Timed Racing Diffusion Model</w:delText>
        </w:r>
      </w:del>
      <w:ins w:id="1438" w:author="Adam Osth" w:date="2022-04-21T15:56:00Z">
        <w:r w:rsidR="0086579A">
          <w:t xml:space="preserve">compete with a separate accumulator corresponding to a “guess” response, which has been implemented in evidence accumulation models of visual search (Moran, </w:t>
        </w:r>
      </w:ins>
      <w:proofErr w:type="spellStart"/>
      <w:ins w:id="1439" w:author="Adam Osth" w:date="2022-04-21T15:57:00Z">
        <w:r w:rsidR="0086579A">
          <w:t>Zehetleitner</w:t>
        </w:r>
        <w:proofErr w:type="spellEnd"/>
        <w:r w:rsidR="0086579A">
          <w:t xml:space="preserve">, </w:t>
        </w:r>
        <w:proofErr w:type="spellStart"/>
        <w:r w:rsidR="0086579A">
          <w:t>Leisefeld</w:t>
        </w:r>
        <w:proofErr w:type="spellEnd"/>
        <w:r w:rsidR="0086579A">
          <w:t>, Muller, &amp; Usher, 2016) and in the timed racing diffusion model</w:t>
        </w:r>
      </w:ins>
      <w:r w:rsidR="00D726C0">
        <w:t xml:space="preserve"> </w:t>
      </w:r>
      <w:r w:rsidR="00FC6E62">
        <w:t>(</w:t>
      </w:r>
      <w:r w:rsidR="00D726C0">
        <w:t>Hawkins &amp; Heathcote, 2021)</w:t>
      </w:r>
      <w:r w:rsidR="002024A5">
        <w:t>.</w:t>
      </w:r>
      <w:ins w:id="1440" w:author="Jason Zhou" w:date="2022-04-12T10:27:00Z">
        <w:r w:rsidR="00590B78">
          <w:t xml:space="preserve"> </w:t>
        </w:r>
      </w:ins>
      <w:ins w:id="1441" w:author="Adam Osth" w:date="2022-04-21T15:57:00Z">
        <w:r w:rsidR="0086579A">
          <w:t xml:space="preserve">An advantage of a race framework is that </w:t>
        </w:r>
      </w:ins>
      <w:ins w:id="1442" w:author="Adam Osth" w:date="2022-04-21T15:58:00Z">
        <w:r w:rsidR="00555324">
          <w:t xml:space="preserve">guessing rates would be determined naturally by the </w:t>
        </w:r>
      </w:ins>
      <w:ins w:id="1443" w:author="Adam Osth" w:date="2022-04-21T15:59:00Z">
        <w:r w:rsidR="00555324">
          <w:t xml:space="preserve">dynamics of the race, rather than being estimated as free parameters. For instance, increases in the drift rates for target or non-target responses would naturally reduce the response rates for </w:t>
        </w:r>
      </w:ins>
      <w:ins w:id="1444" w:author="Adam Osth" w:date="2022-04-21T16:00:00Z">
        <w:r w:rsidR="00555324">
          <w:t>guessing. A disadvantage of this framework is that it is more difficult to implement, as an analytic approximation of a race model requires</w:t>
        </w:r>
      </w:ins>
      <w:ins w:id="1445" w:author="Adam Osth" w:date="2022-04-21T16:01:00Z">
        <w:r w:rsidR="00555324">
          <w:t xml:space="preserve"> the cumulative distribution function </w:t>
        </w:r>
      </w:ins>
      <w:ins w:id="1446" w:author="Adam Osth" w:date="2022-04-21T16:02:00Z">
        <w:r w:rsidR="00555324">
          <w:t xml:space="preserve">(CDF) </w:t>
        </w:r>
      </w:ins>
      <w:ins w:id="1447" w:author="Adam Osth" w:date="2022-04-21T16:01:00Z">
        <w:r w:rsidR="00555324">
          <w:t xml:space="preserve">to be evaluated for each </w:t>
        </w:r>
      </w:ins>
      <w:ins w:id="1448" w:author="Adam Osth" w:date="2022-04-21T16:02:00Z">
        <w:r w:rsidR="00555324">
          <w:t xml:space="preserve">response that does not win the race, and unfortunately an analytic expression for the CDF of the circular diffusion model is not available </w:t>
        </w:r>
        <w:commentRangeStart w:id="1449"/>
        <w:r w:rsidR="00555324">
          <w:t xml:space="preserve">(but see </w:t>
        </w:r>
        <w:proofErr w:type="spellStart"/>
        <w:r w:rsidR="00555324">
          <w:t>Kvam</w:t>
        </w:r>
        <w:proofErr w:type="spellEnd"/>
        <w:r w:rsidR="00555324">
          <w:t>, 2019).</w:t>
        </w:r>
        <w:commentRangeEnd w:id="1449"/>
        <w:r w:rsidR="00555324">
          <w:rPr>
            <w:rStyle w:val="CommentReference"/>
          </w:rPr>
          <w:commentReference w:id="1449"/>
        </w:r>
      </w:ins>
    </w:p>
    <w:p w14:paraId="4C6308BA" w14:textId="1FF348B9" w:rsidR="00356C11" w:rsidRDefault="002024A5" w:rsidP="007F3537">
      <w:pPr>
        <w:pStyle w:val="NoSpacing"/>
        <w:spacing w:line="480" w:lineRule="auto"/>
        <w:rPr>
          <w:ins w:id="1450" w:author="Adam Osth" w:date="2022-04-21T16:03:00Z"/>
        </w:rPr>
      </w:pPr>
      <w:r>
        <w:tab/>
        <w:t xml:space="preserve">Although several fruitful avenues for future research exist, the contributions of the present work represent a substantial theoretical advancement in systematically modelling </w:t>
      </w:r>
      <w:r>
        <w:lastRenderedPageBreak/>
        <w:t xml:space="preserve">similarity-based intrusions in </w:t>
      </w:r>
      <w:r w:rsidR="004B0129">
        <w:t>a continuous domain. By developing and comparing this family of models across two datasets, we also demonstrate the utility of small-</w:t>
      </w:r>
      <w:r w:rsidR="004B0129">
        <w:rPr>
          <w:i/>
          <w:iCs/>
        </w:rPr>
        <w:t>N</w:t>
      </w:r>
      <w:r w:rsidR="004B0129">
        <w:t xml:space="preserve"> designs and jointly modelling RT and accuracy data, both of which may prove useful to future work </w:t>
      </w:r>
      <w:r w:rsidR="002D5322">
        <w:t>in the broader field of memory and decision-making research.</w:t>
      </w:r>
    </w:p>
    <w:p w14:paraId="5339B114" w14:textId="683355CD" w:rsidR="00555324" w:rsidRPr="00356C11" w:rsidRDefault="00555324" w:rsidP="007F3537">
      <w:pPr>
        <w:pStyle w:val="NoSpacing"/>
        <w:spacing w:line="480" w:lineRule="auto"/>
      </w:pPr>
      <w:ins w:id="1451" w:author="Adam Osth" w:date="2022-04-21T16:03:00Z">
        <w:r>
          <w:t>Conclusions?</w:t>
        </w:r>
      </w:ins>
    </w:p>
    <w:sectPr w:rsidR="00555324" w:rsidRPr="00356C11" w:rsidSect="002D5322">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04-13T11:12:00Z" w:initials="JZ">
    <w:p w14:paraId="42928D7D" w14:textId="2029E4B2" w:rsidR="005E5154" w:rsidRDefault="005E5154">
      <w:pPr>
        <w:pStyle w:val="CommentText"/>
      </w:pPr>
      <w:r>
        <w:rPr>
          <w:rStyle w:val="CommentReference"/>
        </w:rPr>
        <w:annotationRef/>
      </w:r>
      <w:r>
        <w:t>Best title I can think of at the moment.</w:t>
      </w:r>
    </w:p>
  </w:comment>
  <w:comment w:id="1" w:author="Adam Osth" w:date="2022-04-20T17:31:00Z" w:initials="AO">
    <w:p w14:paraId="2BBB3A68" w14:textId="77777777" w:rsidR="009E04B3" w:rsidRDefault="009E04B3" w:rsidP="00083117">
      <w:r>
        <w:rPr>
          <w:rStyle w:val="CommentReference"/>
        </w:rPr>
        <w:annotationRef/>
      </w:r>
      <w:r>
        <w:rPr>
          <w:sz w:val="20"/>
          <w:szCs w:val="20"/>
        </w:rPr>
        <w:t>It's pretty good. I would just say instead of "retrieval threshold" I would say something like retrieval failures or guessing.</w:t>
      </w:r>
    </w:p>
  </w:comment>
  <w:comment w:id="2" w:author="Jason Zhou" w:date="2022-04-12T16:44:00Z" w:initials="JZ">
    <w:p w14:paraId="2DF1C204" w14:textId="48BC63F3" w:rsidR="003A1A68" w:rsidRDefault="003A1A68">
      <w:pPr>
        <w:pStyle w:val="CommentText"/>
      </w:pPr>
      <w:r>
        <w:rPr>
          <w:rStyle w:val="CommentReference"/>
        </w:rPr>
        <w:annotationRef/>
      </w:r>
      <w:r w:rsidR="00485EFF">
        <w:t xml:space="preserve">From memory, I don’t think we used any grant funds, and I just used funds </w:t>
      </w:r>
      <w:r w:rsidR="00764B0B">
        <w:t>I got from the school</w:t>
      </w:r>
      <w:r w:rsidR="005E5154">
        <w:t xml:space="preserve"> internally</w:t>
      </w:r>
      <w:r w:rsidR="00764B0B">
        <w:t xml:space="preserve"> for </w:t>
      </w:r>
      <w:r w:rsidR="00485EFF">
        <w:t>“converting research to online format</w:t>
      </w:r>
      <w:r w:rsidR="00764B0B">
        <w:t xml:space="preserve">”. </w:t>
      </w:r>
      <w:r w:rsidR="00485EFF">
        <w:t xml:space="preserve"> </w:t>
      </w:r>
      <w:r w:rsidR="005E5154">
        <w:t xml:space="preserve">There’s not a </w:t>
      </w:r>
      <w:r w:rsidR="008F156A">
        <w:t xml:space="preserve">reference </w:t>
      </w:r>
      <w:r w:rsidR="005E5154">
        <w:t xml:space="preserve">number </w:t>
      </w:r>
      <w:r w:rsidR="008F156A">
        <w:t xml:space="preserve">or anything </w:t>
      </w:r>
      <w:r w:rsidR="005E5154">
        <w:t>that I think is attached to this?</w:t>
      </w:r>
    </w:p>
  </w:comment>
  <w:comment w:id="71" w:author="Jason Zhou" w:date="2022-04-28T16:31:00Z" w:initials="JZ">
    <w:p w14:paraId="39533B4D" w14:textId="5551E62F" w:rsidR="00B6673F" w:rsidRDefault="00B6673F">
      <w:pPr>
        <w:pStyle w:val="CommentText"/>
      </w:pPr>
      <w:r>
        <w:rPr>
          <w:rStyle w:val="CommentReference"/>
        </w:rPr>
        <w:annotationRef/>
      </w:r>
      <w:r>
        <w:t>Add a preamble. Roughly, past research has found that people guess. However, there is a possibility that people confuse items for each other at test, which can mimic guessing over the course of many trials. In this study we model these kinds of confusions to see if people really guess, or to what extent these apparent guesses can be explained by confusions. Additionally, we investigate what drives confusions, specifically similarity between items in terms of how they are presented or their features.</w:t>
      </w:r>
    </w:p>
  </w:comment>
  <w:comment w:id="95" w:author="Adam Osth" w:date="2022-04-20T17:39:00Z" w:initials="AO">
    <w:p w14:paraId="274383EF" w14:textId="77777777" w:rsidR="00304838" w:rsidRDefault="00304838" w:rsidP="003D4C77">
      <w:r>
        <w:rPr>
          <w:rStyle w:val="CommentReference"/>
        </w:rPr>
        <w:annotationRef/>
      </w:r>
      <w:r>
        <w:rPr>
          <w:sz w:val="20"/>
          <w:szCs w:val="20"/>
        </w:rPr>
        <w:t>It would be awfully nice to cite my own model here!</w:t>
      </w:r>
    </w:p>
  </w:comment>
  <w:comment w:id="104" w:author="Adam Osth" w:date="2022-04-20T17:41:00Z" w:initials="AO">
    <w:p w14:paraId="724E18B1" w14:textId="77777777" w:rsidR="00304838" w:rsidRDefault="00304838" w:rsidP="000D5A99">
      <w:r>
        <w:rPr>
          <w:rStyle w:val="CommentReference"/>
        </w:rPr>
        <w:annotationRef/>
      </w:r>
      <w:r>
        <w:rPr>
          <w:sz w:val="20"/>
          <w:szCs w:val="20"/>
        </w:rPr>
        <w:t>Provide the full list of authors on the first citation</w:t>
      </w:r>
    </w:p>
  </w:comment>
  <w:comment w:id="108" w:author="Adam Osth" w:date="2022-04-20T17:42:00Z" w:initials="AO">
    <w:p w14:paraId="6C30AA5A" w14:textId="77777777" w:rsidR="00254A5A" w:rsidRDefault="00254A5A" w:rsidP="001D5EF9">
      <w:r>
        <w:rPr>
          <w:rStyle w:val="CommentReference"/>
        </w:rPr>
        <w:annotationRef/>
      </w:r>
      <w:r>
        <w:rPr>
          <w:sz w:val="20"/>
          <w:szCs w:val="20"/>
        </w:rPr>
        <w:t>It's a little weird to say "below the threshold" with these citations. Many of the multinomial models really just posit a retrieval probability. There is nothing "below" the threshold.</w:t>
      </w:r>
    </w:p>
  </w:comment>
  <w:comment w:id="113" w:author="Adam Osth" w:date="2022-04-20T17:44:00Z" w:initials="AO">
    <w:p w14:paraId="7C55E4D2" w14:textId="77777777" w:rsidR="00254A5A" w:rsidRDefault="00254A5A" w:rsidP="00955883">
      <w:r>
        <w:rPr>
          <w:rStyle w:val="CommentReference"/>
        </w:rPr>
        <w:annotationRef/>
      </w:r>
      <w:r>
        <w:rPr>
          <w:sz w:val="20"/>
          <w:szCs w:val="20"/>
        </w:rPr>
        <w:t>Do you NEED this much information here?</w:t>
      </w:r>
      <w:r>
        <w:rPr>
          <w:sz w:val="20"/>
          <w:szCs w:val="20"/>
        </w:rPr>
        <w:cr/>
      </w:r>
      <w:r>
        <w:rPr>
          <w:sz w:val="20"/>
          <w:szCs w:val="20"/>
        </w:rPr>
        <w:cr/>
        <w:t>Don't feel like you need to recap everything you wrote in the introduction to your first paper. The readers really just need an understanding of continuous and threshold processes here</w:t>
      </w:r>
    </w:p>
    <w:p w14:paraId="0638569C" w14:textId="77777777" w:rsidR="00254A5A" w:rsidRDefault="00254A5A" w:rsidP="00955883"/>
    <w:p w14:paraId="3A5F5E23" w14:textId="77777777" w:rsidR="00254A5A" w:rsidRDefault="00254A5A" w:rsidP="00955883">
      <w:r>
        <w:rPr>
          <w:sz w:val="20"/>
          <w:szCs w:val="20"/>
        </w:rPr>
        <w:t>Part of the reason why I think it's a bad idea to go through the same ideas is that you have NEW ideas you need to write about. We can't have each paper get longer and longer. Instead, you need to figure out what to cut to fit in the new material. My recommendation is to actually cut this down to a couple sentences to add onto the previous paragraph.</w:t>
      </w:r>
    </w:p>
  </w:comment>
  <w:comment w:id="144" w:author="Adam Osth" w:date="2022-03-28T13:43:00Z" w:initials="AO">
    <w:p w14:paraId="7AE4D372" w14:textId="77AB38C8" w:rsidR="00907F3D" w:rsidRDefault="00907F3D" w:rsidP="00907F3D">
      <w:r>
        <w:rPr>
          <w:rStyle w:val="CommentReference"/>
        </w:rPr>
        <w:annotationRef/>
      </w:r>
      <w:r>
        <w:rPr>
          <w:sz w:val="20"/>
          <w:szCs w:val="20"/>
        </w:rPr>
        <w:t>It's probably not a bad idea to give a couple of brief examples of what the tasks actually are, given that it's relevant to your design. E.g., people study items in different colors or locations, and have to report them using a color wheel or a circle.</w:t>
      </w:r>
    </w:p>
  </w:comment>
  <w:comment w:id="164"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The connection between the resources model and SDT is fairly straightforward, but I think the slot model and the dual process model need a small degree of elaboration. The key issue is that with the slot model, information is stored perfectly in memory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205" w:author="Adam Osth" w:date="2022-04-20T17:54:00Z" w:initials="AO">
    <w:p w14:paraId="152FC38C" w14:textId="77777777" w:rsidR="00766236" w:rsidRDefault="00766236" w:rsidP="00502EBC">
      <w:r>
        <w:rPr>
          <w:rStyle w:val="CommentReference"/>
        </w:rPr>
        <w:annotationRef/>
      </w:r>
      <w:r>
        <w:rPr>
          <w:sz w:val="20"/>
          <w:szCs w:val="20"/>
        </w:rPr>
        <w:t>This is getting pretty deep into the weeds. I recommend either cutting it or putting it in a footnote, as it's not critical for the present work.</w:t>
      </w:r>
    </w:p>
  </w:comment>
  <w:comment w:id="216" w:author="Adam Osth" w:date="2022-03-28T13:49:00Z" w:initials="AO">
    <w:p w14:paraId="2FAC817C" w14:textId="646D802A" w:rsidR="001B3239" w:rsidRDefault="001B3239" w:rsidP="001B3239">
      <w:r>
        <w:rPr>
          <w:rStyle w:val="CommentReference"/>
        </w:rPr>
        <w:annotationRef/>
      </w:r>
      <w:r>
        <w:rPr>
          <w:sz w:val="20"/>
          <w:szCs w:val="20"/>
        </w:rPr>
        <w:t>This statement here is pretty general. I think it's a bit stronger to be clear about how conclusions have changed with the inclusion of RT data. That puts you in a stronger position as it places more emphasis on what you're doing here.</w:t>
      </w:r>
    </w:p>
  </w:comment>
  <w:comment w:id="224" w:author="Jason Zhou" w:date="2022-04-07T18:05:00Z" w:initials="JZ">
    <w:p w14:paraId="5CC921DD" w14:textId="3943B488" w:rsidR="00084941" w:rsidRDefault="00084941">
      <w:pPr>
        <w:pStyle w:val="CommentText"/>
      </w:pPr>
      <w:r>
        <w:rPr>
          <w:rStyle w:val="CommentReference"/>
        </w:rPr>
        <w:annotationRef/>
      </w:r>
      <w:r>
        <w:t xml:space="preserve">I briefly allude to ROCs earlier. Is the callback here helpful, or clumsy and unnecessary? </w:t>
      </w:r>
      <w:r w:rsidR="00334A49">
        <w:t>Is there a better example I could use?</w:t>
      </w:r>
    </w:p>
  </w:comment>
  <w:comment w:id="215" w:author="Adam Osth" w:date="2022-04-20T17:58:00Z" w:initials="AO">
    <w:p w14:paraId="503BC0D6" w14:textId="77777777" w:rsidR="000A368F" w:rsidRDefault="000A368F" w:rsidP="00B47156">
      <w:r>
        <w:rPr>
          <w:rStyle w:val="CommentReference"/>
        </w:rPr>
        <w:annotationRef/>
      </w:r>
      <w:r>
        <w:rPr>
          <w:sz w:val="20"/>
          <w:szCs w:val="20"/>
        </w:rPr>
        <w:t>This description is too lengthy and again has a lot of unnecessary details. I recommend getting to the punch more quickly. Something like:</w:t>
      </w:r>
      <w:r>
        <w:rPr>
          <w:sz w:val="20"/>
          <w:szCs w:val="20"/>
        </w:rPr>
        <w:cr/>
      </w:r>
      <w:r>
        <w:rPr>
          <w:sz w:val="20"/>
          <w:szCs w:val="20"/>
        </w:rPr>
        <w:cr/>
        <w:t>"Previous work has attributed curvilinear zROCs to the joint contributions of familiarity and recollection. However, modeling of confidence judgments with the RTCON model (Ratcliff &amp; Starns, 2009) -- an accumulator model that is jointly constrained by confidence and RT -- demonstrated that similar zROC functions could be produced with only a single source of evidence."</w:t>
      </w:r>
    </w:p>
  </w:comment>
  <w:comment w:id="297" w:author="Jason Zhou" w:date="2022-04-08T11:29:00Z" w:initials="JZ">
    <w:p w14:paraId="1BC6FC5F" w14:textId="1F61BADE" w:rsidR="003910D0" w:rsidRDefault="003910D0">
      <w:pPr>
        <w:pStyle w:val="CommentText"/>
      </w:pPr>
      <w:r>
        <w:rPr>
          <w:rStyle w:val="CommentReference"/>
        </w:rPr>
        <w:annotationRef/>
      </w:r>
      <w:r>
        <w:t>Added some more explanation of the circular diffusion model.</w:t>
      </w:r>
    </w:p>
  </w:comment>
  <w:comment w:id="326"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334" w:author="Adam Osth" w:date="2022-04-21T09:12:00Z" w:initials="AO">
    <w:p w14:paraId="0C3A25FE" w14:textId="77777777" w:rsidR="00575536" w:rsidRDefault="00575536" w:rsidP="001061A5">
      <w:r>
        <w:rPr>
          <w:rStyle w:val="CommentReference"/>
        </w:rPr>
        <w:annotationRef/>
      </w:r>
      <w:r>
        <w:rPr>
          <w:sz w:val="20"/>
          <w:szCs w:val="20"/>
        </w:rPr>
        <w:t>I didn't realize until later in the paper that you never mentioned that you collected recognition data in this study. That's a pretty critical part - you found evidence for a threshold model even after you conditioned on recognized items.</w:t>
      </w:r>
    </w:p>
  </w:comment>
  <w:comment w:id="504" w:author="Adam Osth" w:date="2022-03-28T13:58:00Z" w:initials="AO">
    <w:p w14:paraId="02A704BB" w14:textId="2DD02A30"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506" w:author="Adam Osth" w:date="2022-04-21T08:27:00Z" w:initials="AO">
    <w:p w14:paraId="35E7E6E3" w14:textId="77777777" w:rsidR="004836D1" w:rsidRDefault="004836D1" w:rsidP="00820BAD">
      <w:r>
        <w:rPr>
          <w:rStyle w:val="CommentReference"/>
        </w:rPr>
        <w:annotationRef/>
      </w:r>
      <w:r>
        <w:rPr>
          <w:sz w:val="20"/>
          <w:szCs w:val="20"/>
        </w:rPr>
        <w:t>I think you need to expand on this a bit here - it doesn't exactly look like guessing. The point here is that this is a single trial, but across many trials/lists, it can approach a uniform distribution.</w:t>
      </w:r>
    </w:p>
  </w:comment>
  <w:comment w:id="513" w:author="Adam Osth" w:date="2022-04-21T08:30:00Z" w:initials="AO">
    <w:p w14:paraId="216B9010" w14:textId="77777777" w:rsidR="004836D1" w:rsidRDefault="004836D1" w:rsidP="009406BF">
      <w:r>
        <w:rPr>
          <w:rStyle w:val="CommentReference"/>
        </w:rPr>
        <w:annotationRef/>
      </w:r>
      <w:r>
        <w:rPr>
          <w:sz w:val="20"/>
          <w:szCs w:val="20"/>
        </w:rPr>
        <w:t>I think you're jumping ahead here. I recommend elaborating on the Bays et al. work first before extrapolating to how these are found in many other cognitive tasks.</w:t>
      </w:r>
    </w:p>
  </w:comment>
  <w:comment w:id="525" w:author="Jason Zhou" w:date="2022-04-07T16:51:00Z" w:initials="JZ">
    <w:p w14:paraId="0CD49984" w14:textId="36828CBB" w:rsidR="00225110" w:rsidRDefault="00225110">
      <w:pPr>
        <w:pStyle w:val="CommentText"/>
      </w:pPr>
      <w:r>
        <w:rPr>
          <w:rStyle w:val="CommentReference"/>
        </w:rPr>
        <w:annotationRef/>
      </w:r>
      <w:r>
        <w:t xml:space="preserve">Trying to better explain how intrusions can look like guessing. </w:t>
      </w:r>
    </w:p>
  </w:comment>
  <w:comment w:id="599" w:author="Jason Zhou" w:date="2022-04-07T16:51:00Z" w:initials="JZ">
    <w:p w14:paraId="19AE6CEB" w14:textId="4B3008F6" w:rsidR="00225110" w:rsidRDefault="00225110">
      <w:pPr>
        <w:pStyle w:val="CommentText"/>
      </w:pPr>
      <w:r>
        <w:rPr>
          <w:rStyle w:val="CommentReference"/>
        </w:rPr>
        <w:annotationRef/>
      </w:r>
      <w:r>
        <w:t>Moved this section up to lead into the contiguity stuff a bit better.</w:t>
      </w:r>
    </w:p>
  </w:comment>
  <w:comment w:id="623" w:author="Adam Osth" w:date="2022-04-21T08:33:00Z" w:initials="AO">
    <w:p w14:paraId="02BBA29A" w14:textId="77777777" w:rsidR="00A608E4" w:rsidRDefault="00A608E4" w:rsidP="005A2538">
      <w:r>
        <w:rPr>
          <w:rStyle w:val="CommentReference"/>
        </w:rPr>
        <w:annotationRef/>
      </w:r>
      <w:r>
        <w:rPr>
          <w:sz w:val="20"/>
          <w:szCs w:val="20"/>
        </w:rPr>
        <w:t xml:space="preserve">This would be a more appropriate place to mention the wider findings about intrusions. </w:t>
      </w:r>
    </w:p>
  </w:comment>
  <w:comment w:id="629" w:author="Adam Osth" w:date="2022-03-28T14:02:00Z" w:initials="AO">
    <w:p w14:paraId="7F27FB66" w14:textId="735998D7" w:rsidR="0035188F" w:rsidRDefault="0035188F" w:rsidP="00345B0D">
      <w:r>
        <w:rPr>
          <w:rStyle w:val="CommentReference"/>
        </w:rPr>
        <w:annotationRef/>
      </w:r>
      <w:r>
        <w:rPr>
          <w:sz w:val="20"/>
          <w:szCs w:val="20"/>
        </w:rPr>
        <w:t>Again comes out of nowhere. You could have a stronger transition by emphasizing the dimensions of similarity we will be exploring above.</w:t>
      </w:r>
    </w:p>
  </w:comment>
  <w:comment w:id="630" w:author="Adam Osth" w:date="2022-04-21T08:35:00Z" w:initials="AO">
    <w:p w14:paraId="67257477" w14:textId="77777777" w:rsidR="00A608E4" w:rsidRDefault="00A608E4" w:rsidP="00457792">
      <w:r>
        <w:rPr>
          <w:rStyle w:val="CommentReference"/>
        </w:rPr>
        <w:annotationRef/>
      </w:r>
      <w:r>
        <w:rPr>
          <w:sz w:val="20"/>
          <w:szCs w:val="20"/>
        </w:rPr>
        <w:t>This section is way too long. I recommend having a single header that says "Sources of Intrusions" and keep each of these to around one paragraph.</w:t>
      </w:r>
    </w:p>
  </w:comment>
  <w:comment w:id="638" w:author="Adam Osth" w:date="2022-04-21T08:38:00Z" w:initials="AO">
    <w:p w14:paraId="27AF5095" w14:textId="77777777" w:rsidR="00993D5C" w:rsidRDefault="00993D5C" w:rsidP="0033376C">
      <w:r>
        <w:rPr>
          <w:rStyle w:val="CommentReference"/>
        </w:rPr>
        <w:annotationRef/>
      </w:r>
      <w:r>
        <w:rPr>
          <w:sz w:val="20"/>
          <w:szCs w:val="20"/>
        </w:rPr>
        <w:t>Readers don't really need to know the definition of "lag" here. You can get to the point more quickly and say that "Subjects are more likely to follow recall of an item with an item that was studied near it on the list. This tendency is more pronounced in the forward direction -- participants are more likely to follow recall of an item with an item from a later serial position than an earlier one."</w:t>
      </w:r>
    </w:p>
  </w:comment>
  <w:comment w:id="640" w:author="Jason Zhou" w:date="2022-01-12T12:53:00Z" w:initials="JZ">
    <w:p w14:paraId="0B25FE9C" w14:textId="0BB331A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39" w:author="Adam Osth" w:date="2022-04-21T08:37:00Z" w:initials="AO">
    <w:p w14:paraId="45CE8F58" w14:textId="77777777" w:rsidR="00A608E4" w:rsidRDefault="00A608E4" w:rsidP="00921667">
      <w:r>
        <w:rPr>
          <w:rStyle w:val="CommentReference"/>
        </w:rPr>
        <w:annotationRef/>
      </w:r>
      <w:r>
        <w:rPr>
          <w:sz w:val="20"/>
          <w:szCs w:val="20"/>
        </w:rPr>
        <w:t>I think you should be able to describe the serial recall transposition effect in as little as a single sentence.</w:t>
      </w:r>
    </w:p>
  </w:comment>
  <w:comment w:id="686" w:author="Jason Zhou" w:date="2022-01-14T11:29:00Z" w:initials="JZ">
    <w:p w14:paraId="2ECD3308" w14:textId="205DF218"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700" w:author="Adam Osth" w:date="2022-04-21T08:39:00Z" w:initials="AO">
    <w:p w14:paraId="0BEC4C9D" w14:textId="77777777" w:rsidR="00993D5C" w:rsidRDefault="00993D5C" w:rsidP="00216E85">
      <w:r>
        <w:rPr>
          <w:rStyle w:val="CommentReference"/>
        </w:rPr>
        <w:annotationRef/>
      </w:r>
      <w:r>
        <w:rPr>
          <w:sz w:val="20"/>
          <w:szCs w:val="20"/>
        </w:rPr>
        <w:t>I recommend shortening this section and merging it with the previous one.</w:t>
      </w:r>
    </w:p>
  </w:comment>
  <w:comment w:id="701" w:author="Adam Osth" w:date="2022-03-28T14:13:00Z" w:initials="AO">
    <w:p w14:paraId="1055EE62" w14:textId="0343CFC5" w:rsidR="00FD08E6" w:rsidRDefault="00FD08E6" w:rsidP="00FD08E6">
      <w:r>
        <w:rPr>
          <w:rStyle w:val="CommentReference"/>
        </w:rPr>
        <w:annotationRef/>
      </w:r>
      <w:r>
        <w:rPr>
          <w:sz w:val="20"/>
          <w:szCs w:val="20"/>
        </w:rPr>
        <w:t>The DRM paradigm is a powerful manipulation of semantic similarity -- you're not doing that here, so this is somewhat misleading on its own.</w:t>
      </w:r>
    </w:p>
    <w:p w14:paraId="4BA6D747" w14:textId="77777777" w:rsidR="00FD08E6" w:rsidRDefault="00FD08E6" w:rsidP="00FD08E6"/>
    <w:p w14:paraId="5A9DA90A" w14:textId="77777777" w:rsidR="00FD08E6" w:rsidRDefault="00FD08E6" w:rsidP="00FD08E6">
      <w:r>
        <w:rPr>
          <w:sz w:val="20"/>
          <w:szCs w:val="20"/>
        </w:rPr>
        <w:t>A great deal of work has found that semantic similarity influences recall transitions even in lists of unrelated words. For instance, there is Howard and Kahana (2002, Journal of Memory and Language) and there is Morton and Polyn (2016, Journal of Memory and Language) as just a couple of examples.</w:t>
      </w:r>
    </w:p>
  </w:comment>
  <w:comment w:id="702" w:author="Jason Zhou" w:date="2022-04-12T17:12:00Z" w:initials="JZ">
    <w:p w14:paraId="7053A86F" w14:textId="7D202688" w:rsidR="00FD08E6" w:rsidRDefault="00FD08E6">
      <w:pPr>
        <w:pStyle w:val="CommentText"/>
      </w:pPr>
      <w:r>
        <w:rPr>
          <w:rStyle w:val="CommentReference"/>
        </w:rPr>
        <w:annotationRef/>
      </w:r>
      <w:r>
        <w:t>I’ve kept the DRM stuff, but added those references and some others below</w:t>
      </w:r>
    </w:p>
  </w:comment>
  <w:comment w:id="750" w:author="Jason Zhou" w:date="2022-04-02T20:38:00Z" w:initials="JZ">
    <w:p w14:paraId="5FCAD3EC" w14:textId="1B271AF7" w:rsidR="00326EB6" w:rsidRDefault="00326EB6">
      <w:pPr>
        <w:pStyle w:val="CommentText"/>
      </w:pPr>
      <w:r>
        <w:rPr>
          <w:rStyle w:val="CommentReference"/>
        </w:rPr>
        <w:annotationRef/>
      </w:r>
      <w:r>
        <w:t>Can’t quite figure out how to word this, just want to give a basic description of how we’re using these factors in the models</w:t>
      </w:r>
    </w:p>
  </w:comment>
  <w:comment w:id="758" w:author="Adam Osth" w:date="2022-04-21T08:44:00Z" w:initials="AO">
    <w:p w14:paraId="749F6418" w14:textId="77777777" w:rsidR="00392104" w:rsidRDefault="00392104" w:rsidP="00675C6B">
      <w:r>
        <w:rPr>
          <w:rStyle w:val="CommentReference"/>
        </w:rPr>
        <w:annotationRef/>
      </w:r>
      <w:r>
        <w:rPr>
          <w:sz w:val="20"/>
          <w:szCs w:val="20"/>
        </w:rPr>
        <w:t>You're putting the cart before the horse here. Our primary aim is to understand whether there really are discrete failures to retrieve source information *or* whether some of these apparent failures are due to non-target confusions. The modeling is what serves that aim.</w:t>
      </w:r>
    </w:p>
  </w:comment>
  <w:comment w:id="759" w:author="Adam Osth" w:date="2022-04-21T09:06:00Z" w:initials="AO">
    <w:p w14:paraId="72658259" w14:textId="77777777" w:rsidR="00392104" w:rsidRDefault="00392104" w:rsidP="009E62E6">
      <w:r>
        <w:rPr>
          <w:rStyle w:val="CommentReference"/>
        </w:rPr>
        <w:annotationRef/>
      </w:r>
      <w:r>
        <w:rPr>
          <w:sz w:val="20"/>
          <w:szCs w:val="20"/>
        </w:rPr>
        <w:t>I think you can wait to mention this at the modeling section.</w:t>
      </w:r>
    </w:p>
  </w:comment>
  <w:comment w:id="760" w:author="Jason Zhou" w:date="2022-02-10T14:30:00Z" w:initials="JZ">
    <w:p w14:paraId="7ECB9D72" w14:textId="3B467E7A" w:rsidR="008C4571" w:rsidRDefault="008C4571">
      <w:pPr>
        <w:pStyle w:val="CommentText"/>
      </w:pPr>
      <w:r>
        <w:rPr>
          <w:rStyle w:val="CommentReference"/>
        </w:rPr>
        <w:annotationRef/>
      </w:r>
      <w:r>
        <w:t>Feels like an afterthought, maybe I should bring this up sooner</w:t>
      </w:r>
    </w:p>
  </w:comment>
  <w:comment w:id="761"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781" w:author="Jason Zhou" w:date="2022-04-08T16:53:00Z" w:initials="JZ">
    <w:p w14:paraId="23FE81D6" w14:textId="703A2E3B" w:rsidR="00DC371D" w:rsidRDefault="00DC371D">
      <w:pPr>
        <w:pStyle w:val="CommentText"/>
      </w:pPr>
      <w:r>
        <w:rPr>
          <w:rStyle w:val="CommentReference"/>
        </w:rPr>
        <w:annotationRef/>
      </w:r>
      <w:r>
        <w:t xml:space="preserve">Some stuff about the RT properties of jsPsych. Can trim a bit if extraneous. </w:t>
      </w:r>
    </w:p>
  </w:comment>
  <w:comment w:id="810" w:author="Jason Zhou" w:date="2022-04-12T17:14:00Z" w:initials="JZ">
    <w:p w14:paraId="100D4C37" w14:textId="5823158F" w:rsidR="00FD08E6" w:rsidRDefault="00FD08E6">
      <w:pPr>
        <w:pStyle w:val="CommentText"/>
      </w:pPr>
      <w:r>
        <w:rPr>
          <w:rStyle w:val="CommentReference"/>
        </w:rPr>
        <w:annotationRef/>
      </w:r>
      <w:r>
        <w:t>Previously was not clear if manipulation was between or within subjects.</w:t>
      </w:r>
    </w:p>
  </w:comment>
  <w:comment w:id="816" w:author="Adam Osth" w:date="2022-04-21T09:14:00Z" w:initials="AO">
    <w:p w14:paraId="004D5745" w14:textId="77777777" w:rsidR="00575536" w:rsidRDefault="00575536" w:rsidP="00066D55">
      <w:r>
        <w:rPr>
          <w:rStyle w:val="CommentReference"/>
        </w:rPr>
        <w:annotationRef/>
      </w:r>
      <w:r>
        <w:rPr>
          <w:sz w:val="20"/>
          <w:szCs w:val="20"/>
        </w:rPr>
        <w:t>Note here that the recognition memory part hasn't really been set up as you didn't mention the rationale for testing it in the introduction.</w:t>
      </w:r>
    </w:p>
  </w:comment>
  <w:comment w:id="830" w:author="Jason Zhou" w:date="2021-12-22T16:24:00Z" w:initials="JZ">
    <w:p w14:paraId="58837C37" w14:textId="3219919D" w:rsidR="005C4B4D" w:rsidRDefault="005C4B4D" w:rsidP="005C4B4D">
      <w:pPr>
        <w:pStyle w:val="CommentText"/>
      </w:pPr>
      <w:r>
        <w:rPr>
          <w:rStyle w:val="CommentReference"/>
        </w:rPr>
        <w:annotationRef/>
      </w:r>
      <w:r>
        <w:t>Is this good enough? Could provide significance tests on parameter estimates from the model, but not sure if that’s worthwhile</w:t>
      </w:r>
    </w:p>
  </w:comment>
  <w:comment w:id="828" w:author="Jason Zhou" w:date="2022-04-11T15:15:00Z" w:initials="JZ">
    <w:p w14:paraId="47412505" w14:textId="23F371D6" w:rsidR="005C4B4D" w:rsidRPr="005C4B4D" w:rsidRDefault="005C4B4D" w:rsidP="005C4B4D">
      <w:pPr>
        <w:pStyle w:val="CommentText"/>
      </w:pPr>
      <w:r>
        <w:rPr>
          <w:rStyle w:val="CommentReference"/>
        </w:rPr>
        <w:annotationRef/>
      </w:r>
      <w:r>
        <w:t>A possibly major correction: it looks like there might</w:t>
      </w:r>
      <w:r w:rsidR="00F03F2B">
        <w:t xml:space="preserve"> actually be </w:t>
      </w:r>
      <w:r>
        <w:t>a significant difference between the presentation conditions.</w:t>
      </w:r>
      <w:r>
        <w:br/>
      </w:r>
      <w:r>
        <w:br/>
        <w:t xml:space="preserve">There is no difference in mean error, but there is a difference in terms of mean </w:t>
      </w:r>
      <w:r>
        <w:rPr>
          <w:i/>
          <w:iCs/>
        </w:rPr>
        <w:t>absolute</w:t>
      </w:r>
      <w:r>
        <w:t xml:space="preserve"> error</w:t>
      </w:r>
      <w:r w:rsidR="003A48CA">
        <w:t>, which is probably the comparison that matters more.</w:t>
      </w:r>
      <w:r w:rsidR="00F03F2B">
        <w:br/>
      </w:r>
      <w:r w:rsidR="00F03F2B">
        <w:br/>
        <w:t>I suppose this makes sense given both distributions are centered on zero</w:t>
      </w:r>
      <w:r w:rsidR="003A48CA">
        <w:t xml:space="preserve">. </w:t>
      </w:r>
      <w:r w:rsidR="00F03F2B">
        <w:t>Errors from either side of the distribution would average out, but taking absolute error reveals a difference.</w:t>
      </w:r>
      <w:r w:rsidR="003A48CA">
        <w:br/>
      </w:r>
      <w:r w:rsidR="003A48CA">
        <w:br/>
        <w:t>I don’t think this really changes the story: It’s pretty clear that there are heavy tails in both conditions, even if the tails might be a bit lower for the simultaneous data (resulting in lower absolute error).</w:t>
      </w:r>
    </w:p>
  </w:comment>
  <w:comment w:id="847" w:author="Jason Zhou" w:date="2022-04-11T16:08:00Z" w:initials="JZ">
    <w:p w14:paraId="3F2672FB" w14:textId="40446A9E" w:rsidR="002417DB" w:rsidRPr="00E72499" w:rsidRDefault="009859CA">
      <w:pPr>
        <w:pStyle w:val="CommentText"/>
      </w:pPr>
      <w:r>
        <w:t>This is a bit awkward</w:t>
      </w:r>
      <w:r w:rsidR="00E72499">
        <w:t xml:space="preserve"> and </w:t>
      </w:r>
      <w:r w:rsidR="000B5A9F">
        <w:t>Im worried I might be misleading the reader</w:t>
      </w:r>
      <w:r>
        <w:t xml:space="preserve">. The Pure Guess model estimates </w:t>
      </w:r>
      <w:r w:rsidR="00E72499">
        <w:t xml:space="preserve">of guess rate </w:t>
      </w:r>
      <w:r w:rsidR="00E72499">
        <w:rPr>
          <w:i/>
          <w:iCs/>
        </w:rPr>
        <w:t>are</w:t>
      </w:r>
      <w:r w:rsidR="00E72499">
        <w:t xml:space="preserve"> significantly lower for the simultaneous group. However, there is no significant difference for either guess or intrusion rates for any of the other models, once intrusions are added. </w:t>
      </w:r>
      <w:r w:rsidR="00E72499">
        <w:br/>
      </w:r>
      <w:r w:rsidR="00E72499">
        <w:br/>
        <w:t xml:space="preserve">I haven’t mentioned this in the current draft, but might have to restructure the results section if we want to include it. </w:t>
      </w:r>
      <w:r w:rsidR="00443DD1">
        <w:t>I’m conscious that every caveat I add lengthens the already lengthy manuscript.</w:t>
      </w:r>
      <w:r w:rsidR="00E72499">
        <w:br/>
      </w:r>
      <w:r w:rsidR="00E72499">
        <w:br/>
        <w:t>I don’t believe there’s actually a really meaningful difference in the conditions, but it might be a bit harder to justify pooling analyses across the conditions</w:t>
      </w:r>
      <w:r w:rsidR="00443DD1">
        <w:t>?</w:t>
      </w:r>
    </w:p>
  </w:comment>
  <w:comment w:id="876" w:author="Adam Osth" w:date="2022-04-21T09:17:00Z" w:initials="AO">
    <w:p w14:paraId="5B5C8280" w14:textId="77777777" w:rsidR="00F827A0" w:rsidRDefault="00F827A0" w:rsidP="002D226D">
      <w:r>
        <w:rPr>
          <w:rStyle w:val="CommentReference"/>
        </w:rPr>
        <w:annotationRef/>
      </w:r>
      <w:r>
        <w:rPr>
          <w:sz w:val="20"/>
          <w:szCs w:val="20"/>
        </w:rPr>
        <w:t>This would be a better place to mention the rationale for the lack of the factorial model comparison.</w:t>
      </w:r>
    </w:p>
  </w:comment>
  <w:comment w:id="878" w:author="Jason Zhou" w:date="2022-04-10T12:30:00Z" w:initials="JZ">
    <w:p w14:paraId="70CC2D95" w14:textId="07075380" w:rsidR="00086EA8" w:rsidRDefault="00086EA8">
      <w:pPr>
        <w:pStyle w:val="CommentText"/>
      </w:pPr>
      <w:r>
        <w:rPr>
          <w:rStyle w:val="CommentReference"/>
        </w:rPr>
        <w:annotationRef/>
      </w:r>
      <w:r>
        <w:t>Philip, could you</w:t>
      </w:r>
      <w:r w:rsidR="00305E29">
        <w:t xml:space="preserve"> please</w:t>
      </w:r>
      <w:r>
        <w:t xml:space="preserve"> check if I have this right? I’ve lifted this from the 2016 paper</w:t>
      </w:r>
      <w:r w:rsidR="00E60E1C">
        <w:t xml:space="preserve">. </w:t>
      </w:r>
      <w:r w:rsidR="00E60E1C">
        <w:br/>
      </w:r>
      <w:r w:rsidR="00E60E1C">
        <w:br/>
        <w:t xml:space="preserve">I think the explanation you give in that paper makes sense conceptually, </w:t>
      </w:r>
      <w:r>
        <w:t xml:space="preserve">but I’m </w:t>
      </w:r>
      <w:r w:rsidR="00E60E1C">
        <w:t xml:space="preserve">uncomfortable </w:t>
      </w:r>
      <w:r>
        <w:t>using terms I</w:t>
      </w:r>
      <w:r w:rsidR="00E60E1C">
        <w:t xml:space="preserve"> still don’t</w:t>
      </w:r>
      <w:r>
        <w:t xml:space="preserve"> really </w:t>
      </w:r>
      <w:r w:rsidR="00E60E1C">
        <w:t>understand</w:t>
      </w:r>
      <w:r>
        <w:t xml:space="preserve">. In particular, </w:t>
      </w:r>
      <w:r w:rsidR="00E60E1C">
        <w:t xml:space="preserve">I’m not able to step through the maths to understand how </w:t>
      </w:r>
      <m:oMath>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r>
        <w:t xml:space="preserve"> expands into the integral on the right</w:t>
      </w:r>
      <w:r w:rsidR="00E60E1C">
        <w:t>. I guess that’s probably not important for the paper, as long as it is actually correct.</w:t>
      </w:r>
    </w:p>
  </w:comment>
  <w:comment w:id="897" w:author="Jason Zhou" w:date="2022-04-10T12:43:00Z" w:initials="JZ">
    <w:p w14:paraId="1D6C6B58" w14:textId="47E26FE5" w:rsidR="007A1F9F" w:rsidRDefault="007A1F9F">
      <w:pPr>
        <w:pStyle w:val="CommentText"/>
      </w:pPr>
      <w:r>
        <w:rPr>
          <w:rStyle w:val="CommentReference"/>
        </w:rPr>
        <w:annotationRef/>
      </w:r>
      <w:r>
        <w:t>Is this worth noting/reiterating here?</w:t>
      </w:r>
    </w:p>
  </w:comment>
  <w:comment w:id="906" w:author="Adam Osth" w:date="2022-03-28T14:38:00Z" w:initials="AO">
    <w:p w14:paraId="7C782F0C" w14:textId="77777777" w:rsidR="00EB4511" w:rsidRDefault="00EB4511" w:rsidP="00EB4511">
      <w:r>
        <w:rPr>
          <w:rStyle w:val="CommentReference"/>
        </w:rPr>
        <w:annotationRef/>
      </w:r>
      <w:r>
        <w:rPr>
          <w:sz w:val="20"/>
          <w:szCs w:val="20"/>
        </w:rPr>
        <w:t>No transition here. I am also surprised that you did not mention the important point that inclusion of intrusions reduces the guessing rate relative to the pure guessing model, but does not eliminate guessing.</w:t>
      </w:r>
    </w:p>
  </w:comment>
  <w:comment w:id="907" w:author="Jason Zhou" w:date="2022-04-03T11:20:00Z" w:initials="JZ">
    <w:p w14:paraId="5D53BA3A" w14:textId="77777777" w:rsidR="00CA5E13" w:rsidRDefault="00EB4511">
      <w:pPr>
        <w:pStyle w:val="CommentText"/>
      </w:pPr>
      <w:r>
        <w:rPr>
          <w:rStyle w:val="CommentReference"/>
        </w:rPr>
        <w:annotationRef/>
      </w:r>
      <w:r>
        <w:t xml:space="preserve">The idea was to introduce only the models necessary for each comparison (no intrusions vs. flat intrusions, then the gradient vs. flat intrusions), </w:t>
      </w:r>
      <w:r w:rsidR="00CA5E13">
        <w:t>so that I wasn’t frontloading all the modelling info at the start.</w:t>
      </w:r>
      <w:r w:rsidR="00CA5E13">
        <w:br/>
      </w:r>
    </w:p>
    <w:p w14:paraId="30856348" w14:textId="6B84078C" w:rsidR="00EB4511" w:rsidRDefault="00EB4511">
      <w:pPr>
        <w:pStyle w:val="CommentText"/>
      </w:pPr>
      <w:r>
        <w:t xml:space="preserve">I can see that the transitions were unclear though, </w:t>
      </w:r>
      <w:r w:rsidR="00CA5E13">
        <w:t>and th</w:t>
      </w:r>
      <w:r w:rsidR="00BD7563">
        <w:t>e previous</w:t>
      </w:r>
      <w:r w:rsidR="00CA5E13">
        <w:t xml:space="preserve"> structure </w:t>
      </w:r>
      <w:r w:rsidR="00BD7563">
        <w:t xml:space="preserve">I chose </w:t>
      </w:r>
      <w:r w:rsidR="00CA5E13">
        <w:t>ma</w:t>
      </w:r>
      <w:r w:rsidR="00BD7563">
        <w:t>de</w:t>
      </w:r>
      <w:r w:rsidR="00CA5E13">
        <w:t xml:space="preserve"> it harder to highlight changes in guessing rate (with reference to parameter estimates) without also showing the parameter estimates for models not yet introduced, which I </w:t>
      </w:r>
      <w:r w:rsidR="00BD7563">
        <w:t>think is undesirable.</w:t>
      </w:r>
      <w:r w:rsidR="00CA5E13">
        <w:t xml:space="preserve"> </w:t>
      </w:r>
      <w:r w:rsidR="00CA5E13">
        <w:br/>
      </w:r>
      <w:r w:rsidR="00CA5E13">
        <w:br/>
        <w:t>So now all the models are introduced at the start, and then all the comparisons are made. Hopefully this works better to highlight the important points?</w:t>
      </w:r>
    </w:p>
  </w:comment>
  <w:comment w:id="908" w:author="Adam Osth" w:date="2022-04-21T09:24:00Z" w:initials="AO">
    <w:p w14:paraId="01A89932" w14:textId="77777777" w:rsidR="00F65A8E" w:rsidRDefault="00F65A8E" w:rsidP="00DA60FC">
      <w:r>
        <w:rPr>
          <w:rStyle w:val="CommentReference"/>
        </w:rPr>
        <w:annotationRef/>
      </w:r>
      <w:r>
        <w:rPr>
          <w:sz w:val="20"/>
          <w:szCs w:val="20"/>
        </w:rPr>
        <w:t>You will want to define the lag here.</w:t>
      </w:r>
    </w:p>
    <w:p w14:paraId="3C09B9FA" w14:textId="77777777" w:rsidR="00F65A8E" w:rsidRDefault="00F65A8E" w:rsidP="00DA60FC"/>
    <w:p w14:paraId="5C30891B" w14:textId="77777777" w:rsidR="00F65A8E" w:rsidRDefault="00F65A8E" w:rsidP="00DA60FC">
      <w:r>
        <w:rPr>
          <w:sz w:val="20"/>
          <w:szCs w:val="20"/>
        </w:rPr>
        <w:t>Also, the exponential dropoff is a property of all contextual drift models (Howard &amp; Kahana, 2002; Murdock, 1997; Logan, 2021; Osth, Jansson, Dennis, &amp; Heathcote, 2018)</w:t>
      </w:r>
    </w:p>
  </w:comment>
  <w:comment w:id="913" w:author="Adam Osth" w:date="2022-03-28T14:47:00Z" w:initials="AO">
    <w:p w14:paraId="29B1DA9E" w14:textId="4D08BB95" w:rsidR="00EB4511" w:rsidRDefault="00EB4511" w:rsidP="00EB4511">
      <w:r>
        <w:rPr>
          <w:rStyle w:val="CommentReference"/>
        </w:rPr>
        <w:annotationRef/>
      </w:r>
      <w:r>
        <w:rPr>
          <w:sz w:val="20"/>
          <w:szCs w:val="20"/>
        </w:rPr>
        <w:t>Why are these models being introduced here???</w:t>
      </w:r>
    </w:p>
  </w:comment>
  <w:comment w:id="914" w:author="Jason Zhou" w:date="2022-03-30T22:52:00Z" w:initials="JZ">
    <w:p w14:paraId="271CB199" w14:textId="77777777" w:rsidR="00EB4511" w:rsidRDefault="00EB4511" w:rsidP="00EB4511">
      <w:pPr>
        <w:pStyle w:val="CommentText"/>
      </w:pPr>
      <w:r>
        <w:rPr>
          <w:rStyle w:val="CommentReference"/>
        </w:rPr>
        <w:annotationRef/>
      </w:r>
      <w:r>
        <w:t>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did I implement these models.</w:t>
      </w:r>
    </w:p>
  </w:comment>
  <w:comment w:id="926" w:author="Adam Osth" w:date="2022-04-21T09:27:00Z" w:initials="AO">
    <w:p w14:paraId="20DEA403" w14:textId="77777777" w:rsidR="00DE0045" w:rsidRDefault="00DF59FC" w:rsidP="005B0E5B">
      <w:r>
        <w:rPr>
          <w:rStyle w:val="CommentReference"/>
        </w:rPr>
        <w:annotationRef/>
      </w:r>
      <w:r w:rsidR="00DE0045">
        <w:rPr>
          <w:sz w:val="20"/>
          <w:szCs w:val="20"/>
        </w:rPr>
        <w:t>You want to cite the fasttext library here and the specific corpus they used.</w:t>
      </w:r>
    </w:p>
    <w:p w14:paraId="1846BC84" w14:textId="77777777" w:rsidR="00DE0045" w:rsidRDefault="00DE0045" w:rsidP="005B0E5B"/>
    <w:p w14:paraId="6CBADAFC" w14:textId="77777777" w:rsidR="00DE0045" w:rsidRDefault="00DE0045" w:rsidP="005B0E5B">
      <w:r>
        <w:rPr>
          <w:sz w:val="20"/>
          <w:szCs w:val="20"/>
        </w:rPr>
        <w:t>You also want to justify the usage of word2vec. Mandera et al. in Journal of Memory and Language provided a pretty comprehensive study and found that word2vec did a better job of accounting for priming effects in lexical decision (I think). I would take a look at the paper briefly and report that as an example.</w:t>
      </w:r>
    </w:p>
  </w:comment>
  <w:comment w:id="956" w:author="Adam Osth" w:date="2022-03-28T14:22:00Z" w:initials="AO">
    <w:p w14:paraId="088174A1" w14:textId="576FD6E1" w:rsidR="0005278E" w:rsidRDefault="0005278E" w:rsidP="0005278E">
      <w:r>
        <w:rPr>
          <w:rStyle w:val="CommentReference"/>
        </w:rPr>
        <w:annotationRef/>
      </w:r>
      <w:r>
        <w:rPr>
          <w:sz w:val="20"/>
          <w:szCs w:val="20"/>
        </w:rPr>
        <w:t>I don't think you've sufficiently established this point in the introduction, so this point now could be pretty unclear to readers.</w:t>
      </w:r>
    </w:p>
  </w:comment>
  <w:comment w:id="958" w:author="Jason Zhou" w:date="2022-04-12T12:25:00Z" w:initials="JZ">
    <w:p w14:paraId="37B4B3BA" w14:textId="2A5FC954" w:rsidR="00352AEA" w:rsidRDefault="00352AEA">
      <w:pPr>
        <w:pStyle w:val="CommentText"/>
      </w:pPr>
      <w:r>
        <w:rPr>
          <w:rStyle w:val="CommentReference"/>
        </w:rPr>
        <w:annotationRef/>
      </w:r>
    </w:p>
  </w:comment>
  <w:comment w:id="1022" w:author="Adam Osth" w:date="2022-03-28T14:23:00Z" w:initials="AO">
    <w:p w14:paraId="50E8DD0D" w14:textId="77777777" w:rsidR="00D60AF7" w:rsidRDefault="00D60AF7" w:rsidP="00D60AF7">
      <w:r>
        <w:rPr>
          <w:rStyle w:val="CommentReference"/>
        </w:rPr>
        <w:annotationRef/>
      </w:r>
      <w:r>
        <w:rPr>
          <w:sz w:val="20"/>
          <w:szCs w:val="20"/>
        </w:rPr>
        <w:t>You need to define what lag is here.</w:t>
      </w:r>
    </w:p>
  </w:comment>
  <w:comment w:id="1025" w:author="Jason Zhou" w:date="2022-04-05T18:20:00Z" w:initials="JZ">
    <w:p w14:paraId="7C0A8956" w14:textId="4EB9E984" w:rsidR="001A3E1D" w:rsidRDefault="001A3E1D">
      <w:pPr>
        <w:pStyle w:val="CommentText"/>
      </w:pPr>
      <w:r>
        <w:rPr>
          <w:rStyle w:val="CommentReference"/>
        </w:rPr>
        <w:annotationRef/>
      </w:r>
      <w:r>
        <w:t xml:space="preserve">Trying to justify not including these models in the figures. I can </w:t>
      </w:r>
      <w:r w:rsidR="009A4EF1">
        <w:t xml:space="preserve">easily add them </w:t>
      </w:r>
      <w:r>
        <w:t>if you think this is</w:t>
      </w:r>
      <w:r w:rsidR="009A4EF1">
        <w:t xml:space="preserve"> not well justified</w:t>
      </w:r>
      <w:r>
        <w:t>, I just think it makes the plots harder to make sense of.</w:t>
      </w:r>
    </w:p>
  </w:comment>
  <w:comment w:id="1044" w:author="Jason Zhou" w:date="2022-04-12T17:20:00Z" w:initials="JZ">
    <w:p w14:paraId="197229AA" w14:textId="24019B82" w:rsidR="00B21986" w:rsidRDefault="00DF5B7E">
      <w:pPr>
        <w:pStyle w:val="CommentText"/>
      </w:pPr>
      <w:r>
        <w:rPr>
          <w:rStyle w:val="CommentReference"/>
        </w:rPr>
        <w:annotationRef/>
      </w:r>
      <w:r>
        <w:t>Added error bars</w:t>
      </w:r>
    </w:p>
  </w:comment>
  <w:comment w:id="1046" w:author="Adam Osth" w:date="2022-03-28T14:39:00Z" w:initials="AO">
    <w:p w14:paraId="1E560B96" w14:textId="77777777" w:rsidR="00D15385" w:rsidRDefault="00D15385" w:rsidP="00D15385">
      <w:r>
        <w:rPr>
          <w:rStyle w:val="CommentReference"/>
        </w:rPr>
        <w:annotationRef/>
      </w:r>
      <w:r>
        <w:rPr>
          <w:sz w:val="20"/>
          <w:szCs w:val="20"/>
        </w:rPr>
        <w:t>Why no error bars on the plot?</w:t>
      </w:r>
    </w:p>
  </w:comment>
  <w:comment w:id="1069" w:author="Jason Zhou" w:date="2022-04-10T16:39:00Z" w:initials="JZ">
    <w:p w14:paraId="00E1669B" w14:textId="06C2B76C" w:rsidR="00771928" w:rsidRDefault="00771928">
      <w:pPr>
        <w:pStyle w:val="CommentText"/>
      </w:pPr>
      <w:r>
        <w:rPr>
          <w:rStyle w:val="CommentReference"/>
        </w:rPr>
        <w:annotationRef/>
      </w:r>
      <w:r>
        <w:t>Does this transition work</w:t>
      </w:r>
      <w:r w:rsidR="00305E29">
        <w:t xml:space="preserve"> ok</w:t>
      </w:r>
      <w:r>
        <w:t>?</w:t>
      </w:r>
    </w:p>
  </w:comment>
  <w:comment w:id="1078"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1079" w:author="Adam Osth" w:date="2022-04-21T09:37:00Z" w:initials="AO">
    <w:p w14:paraId="47C7684E" w14:textId="77777777" w:rsidR="00997100" w:rsidRDefault="00997100" w:rsidP="00275561">
      <w:r>
        <w:rPr>
          <w:rStyle w:val="CommentReference"/>
        </w:rPr>
        <w:annotationRef/>
      </w:r>
      <w:r>
        <w:rPr>
          <w:sz w:val="20"/>
          <w:szCs w:val="20"/>
        </w:rPr>
        <w:t>I think this is going to be a bit jarring for anyone that's not already familiar with these models. I think it might help to ease the reader in with a gentler transition. I'm thinking something along the lines of:</w:t>
      </w:r>
    </w:p>
    <w:p w14:paraId="47F94F41" w14:textId="77777777" w:rsidR="00997100" w:rsidRDefault="00997100" w:rsidP="00275561"/>
    <w:p w14:paraId="42623F10" w14:textId="77777777" w:rsidR="00997100" w:rsidRDefault="00997100" w:rsidP="00275561">
      <w:r>
        <w:rPr>
          <w:sz w:val="20"/>
          <w:szCs w:val="20"/>
        </w:rPr>
        <w:t>"The circular diffusion models we employ resemble the above models, but require an additional parameter for the decision criterion (the point at which enough evidence has been accumulated to reach a decision) and the standard deviation of the drift rate, which is analogous to variability in precision."</w:t>
      </w:r>
    </w:p>
  </w:comment>
  <w:comment w:id="1086" w:author="Jason Zhou" w:date="2022-04-11T17:51:00Z" w:initials="JZ">
    <w:p w14:paraId="7A946362" w14:textId="4E1A2978" w:rsidR="00831163" w:rsidRDefault="00831163">
      <w:pPr>
        <w:pStyle w:val="CommentText"/>
      </w:pPr>
      <w:r>
        <w:rPr>
          <w:rStyle w:val="CommentReference"/>
        </w:rPr>
        <w:annotationRef/>
      </w:r>
      <w:r>
        <w:t>I have fit these models and can add them. They all perform worse than the spatiotemporal model.</w:t>
      </w:r>
    </w:p>
  </w:comment>
  <w:comment w:id="1093" w:author="Jason Zhou" w:date="2022-02-08T19:37:00Z" w:initials="JZ">
    <w:p w14:paraId="276ACD5A" w14:textId="55FC1DE1" w:rsidR="000E6879" w:rsidRDefault="000E6879">
      <w:pPr>
        <w:pStyle w:val="CommentText"/>
      </w:pPr>
      <w:r>
        <w:rPr>
          <w:rStyle w:val="CommentReference"/>
        </w:rPr>
        <w:annotationRef/>
      </w:r>
      <w:r>
        <w:t xml:space="preserve">Add column for AIC weight?  It’s just 1 for spatiotemporal, 0s for the others. </w:t>
      </w:r>
    </w:p>
  </w:comment>
  <w:comment w:id="1095" w:author="Adam Osth" w:date="2022-03-28T14:42:00Z" w:initials="AO">
    <w:p w14:paraId="0A8DD8B4" w14:textId="77777777" w:rsidR="00FF1C0D" w:rsidRDefault="00FF1C0D" w:rsidP="00FF1C0D">
      <w:r>
        <w:rPr>
          <w:rStyle w:val="CommentReference"/>
        </w:rPr>
        <w:annotationRef/>
      </w:r>
      <w:r>
        <w:rPr>
          <w:sz w:val="20"/>
          <w:szCs w:val="20"/>
        </w:rPr>
        <w:t>Wherever possible -- here and elsewhere in the paper -- you should state the points of agreement between the two analyses. So we can conclude that the inclusion of RT did not change the results.</w:t>
      </w:r>
    </w:p>
  </w:comment>
  <w:comment w:id="1096" w:author="Jason Zhou" w:date="2022-04-04T15:56:00Z" w:initials="JZ">
    <w:p w14:paraId="7EBF1640" w14:textId="266725C8" w:rsidR="00FF1C0D" w:rsidRDefault="00FF1C0D" w:rsidP="00FF1C0D">
      <w:pPr>
        <w:pStyle w:val="CommentText"/>
      </w:pPr>
      <w:r>
        <w:rPr>
          <w:rStyle w:val="CommentReference"/>
        </w:rPr>
        <w:annotationRef/>
      </w:r>
      <w:r>
        <w:t xml:space="preserve">I take your point, and have tried to highlight agreement elsewhere, but this isn’t true here. Without RTs the response error model fits show a preference for the flat intrusions model, so they do </w:t>
      </w:r>
      <w:r w:rsidRPr="000E6879">
        <w:rPr>
          <w:b/>
          <w:bCs/>
        </w:rPr>
        <w:t>not</w:t>
      </w:r>
      <w:r>
        <w:t xml:space="preserve"> agree. I have tried to make this clearer.</w:t>
      </w:r>
    </w:p>
  </w:comment>
  <w:comment w:id="1135" w:author="Adam Osth" w:date="2022-03-28T14:43:00Z" w:initials="AO">
    <w:p w14:paraId="0C02F29C" w14:textId="77777777" w:rsidR="00FF1C0D" w:rsidRDefault="00FF1C0D" w:rsidP="00FF1C0D">
      <w:r>
        <w:rPr>
          <w:rStyle w:val="CommentReference"/>
        </w:rPr>
        <w:annotationRef/>
      </w:r>
      <w:r>
        <w:rPr>
          <w:sz w:val="20"/>
          <w:szCs w:val="20"/>
        </w:rPr>
        <w:t>It seems unlikely to me these parameter estimates are this clean? Did you round them to only one decimal? Usually two decimal places are given...</w:t>
      </w:r>
    </w:p>
  </w:comment>
  <w:comment w:id="1303" w:author="Adam Osth" w:date="2022-04-21T14:32:00Z" w:initials="AO">
    <w:p w14:paraId="38577867" w14:textId="77777777" w:rsidR="000C620F" w:rsidRDefault="000C620F" w:rsidP="007671D1">
      <w:r>
        <w:rPr>
          <w:rStyle w:val="CommentReference"/>
        </w:rPr>
        <w:annotationRef/>
      </w:r>
      <w:r>
        <w:rPr>
          <w:sz w:val="20"/>
          <w:szCs w:val="20"/>
        </w:rPr>
        <w:t>It's a little weird to not come back to the recentering analyses here? These did show a tendency for temporal intrusions, yeah? I think this provides a stronger justification for not having enough data.</w:t>
      </w:r>
    </w:p>
  </w:comment>
  <w:comment w:id="1305" w:author="Adam Osth" w:date="2022-04-21T14:38:00Z" w:initials="AO">
    <w:p w14:paraId="6CA82C7B" w14:textId="77777777" w:rsidR="00EA73E2" w:rsidRDefault="00EA73E2" w:rsidP="00C63134">
      <w:r>
        <w:rPr>
          <w:rStyle w:val="CommentReference"/>
        </w:rPr>
        <w:annotationRef/>
      </w:r>
      <w:r>
        <w:rPr>
          <w:sz w:val="20"/>
          <w:szCs w:val="20"/>
        </w:rPr>
        <w:t>It would help to specify here that you're describing a.) the response error histogram and b.) the recentering histogram</w:t>
      </w:r>
    </w:p>
  </w:comment>
  <w:comment w:id="1309" w:author="Jason Zhou" w:date="2022-04-12T18:10:00Z" w:initials="JZ">
    <w:p w14:paraId="316F773E" w14:textId="0ABF645F" w:rsidR="00CE4F73" w:rsidRDefault="00CE4F73">
      <w:pPr>
        <w:pStyle w:val="CommentText"/>
      </w:pPr>
      <w:r>
        <w:rPr>
          <w:rStyle w:val="CommentReference"/>
        </w:rPr>
        <w:annotationRef/>
      </w:r>
      <w:r>
        <w:t>Maybe I can just get rid of this figure as well. I’m just showing its hard to tell the models apart.</w:t>
      </w:r>
    </w:p>
  </w:comment>
  <w:comment w:id="1310" w:author="Adam Osth" w:date="2022-04-21T14:39:00Z" w:initials="AO">
    <w:p w14:paraId="28845077" w14:textId="77777777" w:rsidR="00EA73E2" w:rsidRDefault="00EA73E2" w:rsidP="00255DD6">
      <w:r>
        <w:rPr>
          <w:rStyle w:val="CommentReference"/>
        </w:rPr>
        <w:annotationRef/>
      </w:r>
      <w:r>
        <w:rPr>
          <w:sz w:val="20"/>
          <w:szCs w:val="20"/>
        </w:rPr>
        <w:t>Is there a reason why you didn't recenter by the other variables (lag, space, etc.) here? I think you need to at least mention it in the text. If there's not enough space, supplementary materials would be a good place for them.</w:t>
      </w:r>
    </w:p>
  </w:comment>
  <w:comment w:id="1311" w:author="Adam Osth" w:date="2022-04-21T14:36:00Z" w:initials="AO">
    <w:p w14:paraId="159A76F3" w14:textId="770FB540" w:rsidR="000C620F" w:rsidRDefault="000C620F" w:rsidP="00840598">
      <w:r>
        <w:rPr>
          <w:rStyle w:val="CommentReference"/>
        </w:rPr>
        <w:annotationRef/>
      </w:r>
      <w:r>
        <w:rPr>
          <w:sz w:val="20"/>
          <w:szCs w:val="20"/>
        </w:rPr>
        <w:t>Note here that you are referring to models by numbers in the table and by name in the text. This is going to be really confusing for readers. It might help to remind the readers of each model number in parentheses here.</w:t>
      </w:r>
    </w:p>
  </w:comment>
  <w:comment w:id="1312" w:author="Jason Zhou" w:date="2022-03-21T22:53:00Z" w:initials="JZ">
    <w:p w14:paraId="4A7B3D94" w14:textId="61D21839" w:rsidR="003E0C8F" w:rsidRDefault="003E0C8F" w:rsidP="003E0C8F">
      <w:pPr>
        <w:pStyle w:val="CommentText"/>
      </w:pPr>
      <w:r>
        <w:rPr>
          <w:rStyle w:val="CommentReference"/>
        </w:rPr>
        <w:annotationRef/>
      </w:r>
      <w:r>
        <w:rPr>
          <w:rStyle w:val="CommentReference"/>
        </w:rPr>
        <w:t>I think referring to the models by numbers alone makes the paper hard to read- you have to flick back to table 5 if you forget. However, when I name all the models in the table, it makes each column quite large and that also doesn’t look good.</w:t>
      </w:r>
      <w:r>
        <w:t xml:space="preserve"> </w:t>
      </w:r>
    </w:p>
  </w:comment>
  <w:comment w:id="1313"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reduce down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0? Or is this another case of fminsearch struggling with parameter values at the edges of the range?</w:t>
      </w:r>
      <w:r w:rsidR="00136860">
        <w:rPr>
          <w:rFonts w:eastAsia="Times New Roman"/>
          <w:color w:val="000000"/>
        </w:rPr>
        <w:br/>
      </w:r>
      <w:r w:rsidR="00136860">
        <w:rPr>
          <w:rFonts w:eastAsia="Times New Roman"/>
          <w:color w:val="000000"/>
        </w:rPr>
        <w:br/>
        <w:t>This actually isn’t consistent at an individual level, the semantic and orthographic models miss in this way for participant 3 and 5.</w:t>
      </w:r>
    </w:p>
  </w:comment>
  <w:comment w:id="1315" w:author="Adam Osth" w:date="2022-04-21T14:44:00Z" w:initials="AO">
    <w:p w14:paraId="33F44B29" w14:textId="77777777" w:rsidR="003321CC" w:rsidRDefault="003321CC" w:rsidP="00CD2434">
      <w:r>
        <w:rPr>
          <w:rStyle w:val="CommentReference"/>
        </w:rPr>
        <w:annotationRef/>
      </w:r>
      <w:r>
        <w:rPr>
          <w:sz w:val="20"/>
          <w:szCs w:val="20"/>
        </w:rPr>
        <w:t>Does there need to be a separate Discussion section for just Experiment 2? You could just move right to the General Discussion given the similarity of the two experiments.</w:t>
      </w:r>
    </w:p>
  </w:comment>
  <w:comment w:id="1318" w:author="Adam Osth" w:date="2022-04-21T14:42:00Z" w:initials="AO">
    <w:p w14:paraId="5C165386" w14:textId="3DF42CE0" w:rsidR="003321CC" w:rsidRDefault="003321CC" w:rsidP="00F8497E">
      <w:r>
        <w:rPr>
          <w:rStyle w:val="CommentReference"/>
        </w:rPr>
        <w:annotationRef/>
      </w:r>
      <w:r>
        <w:rPr>
          <w:sz w:val="20"/>
          <w:szCs w:val="20"/>
        </w:rPr>
        <w:t>How many? You can mention this here.</w:t>
      </w:r>
    </w:p>
  </w:comment>
  <w:comment w:id="1347" w:author="Adam Osth" w:date="2022-04-21T14:47:00Z" w:initials="AO">
    <w:p w14:paraId="0BFE8DE8" w14:textId="77777777" w:rsidR="00BD3A67" w:rsidRDefault="00BD3A67" w:rsidP="001A2515">
      <w:r>
        <w:rPr>
          <w:rStyle w:val="CommentReference"/>
        </w:rPr>
        <w:annotationRef/>
      </w:r>
      <w:r>
        <w:rPr>
          <w:sz w:val="20"/>
          <w:szCs w:val="20"/>
        </w:rPr>
        <w:t>Why would having a priveleged role of location mean we shouldn't expect any effects of semantic similarity?</w:t>
      </w:r>
    </w:p>
  </w:comment>
  <w:comment w:id="1401" w:author="Adam Osth" w:date="2022-03-28T14:51:00Z" w:initials="AO">
    <w:p w14:paraId="246264F8" w14:textId="3F96C49D" w:rsidR="00580F73" w:rsidRDefault="00580F73" w:rsidP="00F92144">
      <w:r>
        <w:rPr>
          <w:rStyle w:val="CommentReference"/>
        </w:rPr>
        <w:annotationRef/>
      </w:r>
      <w:r>
        <w:rPr>
          <w:sz w:val="20"/>
          <w:szCs w:val="20"/>
        </w:rPr>
        <w:t>Zoom out and discuss our overarching goals.</w:t>
      </w:r>
    </w:p>
  </w:comment>
  <w:comment w:id="1402" w:author="Adam Osth" w:date="2022-04-21T15:01:00Z" w:initials="AO">
    <w:p w14:paraId="1948B02D" w14:textId="77777777" w:rsidR="00D219BA" w:rsidRDefault="00D219BA" w:rsidP="00760E04">
      <w:r>
        <w:rPr>
          <w:rStyle w:val="CommentReference"/>
        </w:rPr>
        <w:annotationRef/>
      </w:r>
      <w:r>
        <w:rPr>
          <w:sz w:val="20"/>
          <w:szCs w:val="20"/>
        </w:rPr>
        <w:t xml:space="preserve">Note that you need to distinguish between two different Howard and Kahana (2002) papers here - the one on semantic similarity and the temporal context model. </w:t>
      </w:r>
    </w:p>
  </w:comment>
  <w:comment w:id="1403" w:author="Adam Osth" w:date="2022-03-28T14:53:00Z" w:initials="AO">
    <w:p w14:paraId="20606C4E" w14:textId="149B6426" w:rsidR="00580F73" w:rsidRDefault="00580F73" w:rsidP="00AF7102">
      <w:r>
        <w:rPr>
          <w:rStyle w:val="CommentReference"/>
        </w:rPr>
        <w:annotationRef/>
      </w:r>
      <w:r>
        <w:rPr>
          <w:sz w:val="20"/>
          <w:szCs w:val="20"/>
        </w:rPr>
        <w:t>These don't seem to be the most important points here.</w:t>
      </w:r>
    </w:p>
  </w:comment>
  <w:comment w:id="1404" w:author="Jason Zhou" w:date="2022-04-10T18:42:00Z" w:initials="JZ">
    <w:p w14:paraId="1CFD9044" w14:textId="12CED059" w:rsidR="00D346F9" w:rsidRDefault="00D346F9">
      <w:pPr>
        <w:pStyle w:val="CommentText"/>
      </w:pPr>
      <w:r>
        <w:rPr>
          <w:rStyle w:val="CommentReference"/>
        </w:rPr>
        <w:annotationRef/>
      </w:r>
      <w:r>
        <w:t>I’ve reordered the discussion to lead with the theoretical implications.</w:t>
      </w:r>
    </w:p>
  </w:comment>
  <w:comment w:id="1409"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412" w:author="Jason Zhou" w:date="2022-04-12T16:34:00Z" w:initials="JZ">
    <w:p w14:paraId="1054CE96" w14:textId="6F433B40" w:rsidR="00434B63" w:rsidRDefault="00FF1944">
      <w:pPr>
        <w:pStyle w:val="CommentText"/>
      </w:pPr>
      <w:r>
        <w:rPr>
          <w:rStyle w:val="CommentReference"/>
        </w:rPr>
        <w:annotationRef/>
      </w:r>
      <w:r>
        <w:t xml:space="preserve">Philip, you asked about Kvam </w:t>
      </w:r>
      <w:r w:rsidR="007041E4">
        <w:t>(</w:t>
      </w:r>
      <w:r>
        <w:t>2019</w:t>
      </w:r>
      <w:r w:rsidR="007041E4">
        <w:t>)</w:t>
      </w:r>
      <w:r>
        <w:t xml:space="preserve">, but if I understand </w:t>
      </w:r>
      <w:r w:rsidR="007041E4">
        <w:t>that model correctly, then I don’t think that approach would answer the question I’m trying to raise here</w:t>
      </w:r>
      <w:r>
        <w:t xml:space="preserve">. </w:t>
      </w:r>
      <w:r w:rsidR="007041E4">
        <w:br/>
      </w:r>
      <w:r w:rsidR="007041E4">
        <w:br/>
        <w:t>W</w:t>
      </w:r>
      <w:r>
        <w:t>hat I’m trying to propose is to have racing circular diffusion</w:t>
      </w:r>
      <w:r w:rsidR="00434B63">
        <w:t xml:space="preserve"> processes for</w:t>
      </w:r>
      <w:r w:rsidR="007041E4">
        <w:t xml:space="preserve"> the target and each non target item as well as guesses (racing against the clock). </w:t>
      </w:r>
      <w:r w:rsidR="007041E4">
        <w:br/>
      </w:r>
      <w:r w:rsidR="007041E4">
        <w:br/>
        <w:t>My understanding is that in the Kvam model, there’s a single accumulator that moves in multiple dimensions towards an arrangement of response thresholds in the decision space. That seems pretty similar to how you talk about the circular diffusion model with discrete decision boundaries.</w:t>
      </w:r>
      <w:r w:rsidR="007041E4">
        <w:br/>
      </w:r>
      <w:r w:rsidR="007041E4">
        <w:br/>
        <w:t xml:space="preserve">In my mind, the most relevant </w:t>
      </w:r>
      <w:r w:rsidR="00434B63">
        <w:t xml:space="preserve">analogy </w:t>
      </w:r>
      <w:r w:rsidR="007041E4">
        <w:t xml:space="preserve">would be Roger’s </w:t>
      </w:r>
      <w:r w:rsidR="00434B63">
        <w:t xml:space="preserve">(apparently discarded?) </w:t>
      </w:r>
      <w:r w:rsidR="007041E4">
        <w:t xml:space="preserve">multi accumulator </w:t>
      </w:r>
      <w:r w:rsidR="00434B63">
        <w:t xml:space="preserve">version of his </w:t>
      </w:r>
      <w:r w:rsidR="007041E4">
        <w:t>model</w:t>
      </w:r>
      <w:r w:rsidR="00434B63">
        <w:t>, but I don’t know how that works exactly.</w:t>
      </w:r>
    </w:p>
  </w:comment>
  <w:comment w:id="1449" w:author="Adam Osth" w:date="2022-04-21T16:02:00Z" w:initials="AO">
    <w:p w14:paraId="72F71BDB" w14:textId="77777777" w:rsidR="00555324" w:rsidRDefault="00555324" w:rsidP="00F321F0">
      <w:r>
        <w:rPr>
          <w:rStyle w:val="CommentReference"/>
        </w:rPr>
        <w:annotationRef/>
      </w:r>
      <w:r>
        <w:rPr>
          <w:sz w:val="20"/>
          <w:szCs w:val="20"/>
        </w:rPr>
        <w:t>Why no citations to the Kvam paper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28D7D" w15:done="0"/>
  <w15:commentEx w15:paraId="2BBB3A68" w15:paraIdParent="42928D7D" w15:done="0"/>
  <w15:commentEx w15:paraId="2DF1C204" w15:done="0"/>
  <w15:commentEx w15:paraId="39533B4D" w15:done="0"/>
  <w15:commentEx w15:paraId="274383EF" w15:done="0"/>
  <w15:commentEx w15:paraId="724E18B1" w15:done="0"/>
  <w15:commentEx w15:paraId="6C30AA5A" w15:done="0"/>
  <w15:commentEx w15:paraId="3A5F5E23" w15:done="0"/>
  <w15:commentEx w15:paraId="7AE4D372" w15:done="0"/>
  <w15:commentEx w15:paraId="3E81DFF1" w15:done="1"/>
  <w15:commentEx w15:paraId="152FC38C" w15:done="0"/>
  <w15:commentEx w15:paraId="2FAC817C" w15:done="0"/>
  <w15:commentEx w15:paraId="5CC921DD" w15:done="0"/>
  <w15:commentEx w15:paraId="503BC0D6" w15:done="0"/>
  <w15:commentEx w15:paraId="1BC6FC5F" w15:done="0"/>
  <w15:commentEx w15:paraId="42BDF60B" w15:done="1"/>
  <w15:commentEx w15:paraId="0C3A25FE" w15:done="0"/>
  <w15:commentEx w15:paraId="5C6D1D26" w15:done="1"/>
  <w15:commentEx w15:paraId="35E7E6E3" w15:done="0"/>
  <w15:commentEx w15:paraId="216B9010" w15:done="0"/>
  <w15:commentEx w15:paraId="0CD49984" w15:done="0"/>
  <w15:commentEx w15:paraId="19AE6CEB" w15:done="0"/>
  <w15:commentEx w15:paraId="02BBA29A" w15:done="0"/>
  <w15:commentEx w15:paraId="7F27FB66" w15:done="1"/>
  <w15:commentEx w15:paraId="67257477" w15:done="0"/>
  <w15:commentEx w15:paraId="27AF5095" w15:done="0"/>
  <w15:commentEx w15:paraId="0B25FE9C" w15:done="1"/>
  <w15:commentEx w15:paraId="45CE8F58" w15:done="0"/>
  <w15:commentEx w15:paraId="2ECD3308" w15:done="1"/>
  <w15:commentEx w15:paraId="0BEC4C9D" w15:done="0"/>
  <w15:commentEx w15:paraId="5A9DA90A" w15:done="0"/>
  <w15:commentEx w15:paraId="7053A86F" w15:paraIdParent="5A9DA90A" w15:done="0"/>
  <w15:commentEx w15:paraId="5FCAD3EC" w15:done="0"/>
  <w15:commentEx w15:paraId="749F6418" w15:done="0"/>
  <w15:commentEx w15:paraId="72658259" w15:done="0"/>
  <w15:commentEx w15:paraId="7ECB9D72" w15:done="1"/>
  <w15:commentEx w15:paraId="7BE55A4B" w15:paraIdParent="7ECB9D72" w15:done="1"/>
  <w15:commentEx w15:paraId="23FE81D6" w15:done="0"/>
  <w15:commentEx w15:paraId="100D4C37" w15:done="0"/>
  <w15:commentEx w15:paraId="004D5745" w15:done="0"/>
  <w15:commentEx w15:paraId="58837C37" w15:done="1"/>
  <w15:commentEx w15:paraId="47412505" w15:done="0"/>
  <w15:commentEx w15:paraId="3F2672FB" w15:done="0"/>
  <w15:commentEx w15:paraId="5B5C8280" w15:done="0"/>
  <w15:commentEx w15:paraId="70CC2D95" w15:done="0"/>
  <w15:commentEx w15:paraId="1D6C6B58" w15:done="0"/>
  <w15:commentEx w15:paraId="7C782F0C" w15:done="0"/>
  <w15:commentEx w15:paraId="30856348" w15:paraIdParent="7C782F0C" w15:done="0"/>
  <w15:commentEx w15:paraId="5C30891B" w15:done="0"/>
  <w15:commentEx w15:paraId="29B1DA9E" w15:done="0"/>
  <w15:commentEx w15:paraId="271CB199" w15:paraIdParent="29B1DA9E" w15:done="0"/>
  <w15:commentEx w15:paraId="6CBADAFC" w15:done="0"/>
  <w15:commentEx w15:paraId="088174A1" w15:done="1"/>
  <w15:commentEx w15:paraId="37B4B3BA" w15:done="1"/>
  <w15:commentEx w15:paraId="50E8DD0D" w15:done="1"/>
  <w15:commentEx w15:paraId="7C0A8956" w15:done="0"/>
  <w15:commentEx w15:paraId="197229AA" w15:done="0"/>
  <w15:commentEx w15:paraId="1E560B96" w15:done="1"/>
  <w15:commentEx w15:paraId="00E1669B" w15:done="0"/>
  <w15:commentEx w15:paraId="4648CEDA" w15:done="0"/>
  <w15:commentEx w15:paraId="42623F10" w15:done="0"/>
  <w15:commentEx w15:paraId="7A946362" w15:done="0"/>
  <w15:commentEx w15:paraId="276ACD5A" w15:done="1"/>
  <w15:commentEx w15:paraId="0A8DD8B4" w15:done="0"/>
  <w15:commentEx w15:paraId="7EBF1640" w15:paraIdParent="0A8DD8B4" w15:done="0"/>
  <w15:commentEx w15:paraId="0C02F29C" w15:done="1"/>
  <w15:commentEx w15:paraId="38577867" w15:done="0"/>
  <w15:commentEx w15:paraId="6CA82C7B" w15:done="0"/>
  <w15:commentEx w15:paraId="316F773E" w15:done="0"/>
  <w15:commentEx w15:paraId="28845077" w15:done="0"/>
  <w15:commentEx w15:paraId="159A76F3" w15:done="0"/>
  <w15:commentEx w15:paraId="4A7B3D94" w15:done="0"/>
  <w15:commentEx w15:paraId="7CF1D11B" w15:done="1"/>
  <w15:commentEx w15:paraId="33F44B29" w15:done="0"/>
  <w15:commentEx w15:paraId="5C165386" w15:done="0"/>
  <w15:commentEx w15:paraId="0BFE8DE8" w15:done="0"/>
  <w15:commentEx w15:paraId="246264F8" w15:done="0"/>
  <w15:commentEx w15:paraId="1948B02D" w15:done="0"/>
  <w15:commentEx w15:paraId="20606C4E" w15:done="0"/>
  <w15:commentEx w15:paraId="1CFD9044" w15:paraIdParent="20606C4E" w15:done="0"/>
  <w15:commentEx w15:paraId="164AD723" w15:done="1"/>
  <w15:commentEx w15:paraId="1054CE96" w15:done="0"/>
  <w15:commentEx w15:paraId="72F71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EAA" w16cex:dateUtc="2022-04-13T01:12:00Z"/>
  <w16cex:commentExtensible w16cex:durableId="260AC215" w16cex:dateUtc="2022-04-20T07:31:00Z"/>
  <w16cex:commentExtensible w16cex:durableId="26002AD8" w16cex:dateUtc="2022-04-12T06:44:00Z"/>
  <w16cex:commentExtensible w16cex:durableId="26153FCF" w16cex:dateUtc="2022-04-28T06:31:00Z"/>
  <w16cex:commentExtensible w16cex:durableId="260AC3EA" w16cex:dateUtc="2022-04-20T07:39:00Z"/>
  <w16cex:commentExtensible w16cex:durableId="260AC433" w16cex:dateUtc="2022-04-20T07:41:00Z"/>
  <w16cex:commentExtensible w16cex:durableId="260AC4A3" w16cex:dateUtc="2022-04-20T07:42:00Z"/>
  <w16cex:commentExtensible w16cex:durableId="260AC4EF" w16cex:dateUtc="2022-04-20T07:44:00Z"/>
  <w16cex:commentExtensible w16cex:durableId="25EC3A14" w16cex:dateUtc="2022-03-28T02:43:00Z"/>
  <w16cex:commentExtensible w16cex:durableId="25EC3A8E" w16cex:dateUtc="2022-03-28T02:45:00Z"/>
  <w16cex:commentExtensible w16cex:durableId="260AC751" w16cex:dateUtc="2022-04-20T07:54:00Z"/>
  <w16cex:commentExtensible w16cex:durableId="25EC3B73" w16cex:dateUtc="2022-03-28T02:49:00Z"/>
  <w16cex:commentExtensible w16cex:durableId="25F9A65E" w16cex:dateUtc="2022-04-07T08:05:00Z"/>
  <w16cex:commentExtensible w16cex:durableId="260AC84E" w16cex:dateUtc="2022-04-20T07:58:00Z"/>
  <w16cex:commentExtensible w16cex:durableId="25FA9B1D" w16cex:dateUtc="2022-04-08T01:29:00Z"/>
  <w16cex:commentExtensible w16cex:durableId="25EC3BD1" w16cex:dateUtc="2022-03-28T02:51:00Z"/>
  <w16cex:commentExtensible w16cex:durableId="260B9E9B" w16cex:dateUtc="2022-04-20T23:12:00Z"/>
  <w16cex:commentExtensible w16cex:durableId="25EC3D7E" w16cex:dateUtc="2022-03-28T02:58:00Z"/>
  <w16cex:commentExtensible w16cex:durableId="260B93D8" w16cex:dateUtc="2022-04-20T22:27:00Z"/>
  <w16cex:commentExtensible w16cex:durableId="260B94A3" w16cex:dateUtc="2022-04-20T22:30:00Z"/>
  <w16cex:commentExtensible w16cex:durableId="25F99524" w16cex:dateUtc="2022-04-07T06:51:00Z"/>
  <w16cex:commentExtensible w16cex:durableId="25F994F9" w16cex:dateUtc="2022-04-07T06:51:00Z"/>
  <w16cex:commentExtensible w16cex:durableId="260B9562" w16cex:dateUtc="2022-04-20T22:33:00Z"/>
  <w16cex:commentExtensible w16cex:durableId="25EC3E63" w16cex:dateUtc="2022-03-28T03:02:00Z"/>
  <w16cex:commentExtensible w16cex:durableId="260B95B6" w16cex:dateUtc="2022-04-20T22:35:00Z"/>
  <w16cex:commentExtensible w16cex:durableId="260B9690" w16cex:dateUtc="2022-04-20T22:38:00Z"/>
  <w16cex:commentExtensible w16cex:durableId="25894DD2" w16cex:dateUtc="2022-01-12T01:53:00Z"/>
  <w16cex:commentExtensible w16cex:durableId="260B963F" w16cex:dateUtc="2022-04-20T22:37:00Z"/>
  <w16cex:commentExtensible w16cex:durableId="258BDD20" w16cex:dateUtc="2022-01-14T00:29:00Z"/>
  <w16cex:commentExtensible w16cex:durableId="260B96B4" w16cex:dateUtc="2022-04-20T22:39:00Z"/>
  <w16cex:commentExtensible w16cex:durableId="25EC4106" w16cex:dateUtc="2022-03-28T03:13:00Z"/>
  <w16cex:commentExtensible w16cex:durableId="2600316F" w16cex:dateUtc="2022-04-12T07:12:00Z"/>
  <w16cex:commentExtensible w16cex:durableId="25F332C9" w16cex:dateUtc="2022-04-02T09:38:00Z"/>
  <w16cex:commentExtensible w16cex:durableId="260B97EE" w16cex:dateUtc="2022-04-20T22:44:00Z"/>
  <w16cex:commentExtensible w16cex:durableId="260B9D0B" w16cex:dateUtc="2022-04-20T23:06:00Z"/>
  <w16cex:commentExtensible w16cex:durableId="25AF9FED" w16cex:dateUtc="2022-02-10T03:30:00Z"/>
  <w16cex:commentExtensible w16cex:durableId="25EC4181" w16cex:dateUtc="2022-03-28T03:15:00Z"/>
  <w16cex:commentExtensible w16cex:durableId="25FAE70E" w16cex:dateUtc="2022-04-08T06:53:00Z"/>
  <w16cex:commentExtensible w16cex:durableId="260031F7" w16cex:dateUtc="2022-04-12T07:14:00Z"/>
  <w16cex:commentExtensible w16cex:durableId="260B9EEB" w16cex:dateUtc="2022-04-20T23:14:00Z"/>
  <w16cex:commentExtensible w16cex:durableId="256DCFB8" w16cex:dateUtc="2021-12-22T05:24:00Z"/>
  <w16cex:commentExtensible w16cex:durableId="25FEC476" w16cex:dateUtc="2022-04-11T05:15:00Z"/>
  <w16cex:commentExtensible w16cex:durableId="25FED10D" w16cex:dateUtc="2022-04-11T06:08:00Z"/>
  <w16cex:commentExtensible w16cex:durableId="260B9FA8" w16cex:dateUtc="2022-04-20T23:17:00Z"/>
  <w16cex:commentExtensible w16cex:durableId="25FD4C54" w16cex:dateUtc="2022-04-10T02:30:00Z"/>
  <w16cex:commentExtensible w16cex:durableId="25FD4F8D" w16cex:dateUtc="2022-04-10T02:43:00Z"/>
  <w16cex:commentExtensible w16cex:durableId="25EC46D1" w16cex:dateUtc="2022-03-28T03:38:00Z"/>
  <w16cex:commentExtensible w16cex:durableId="25F40169" w16cex:dateUtc="2022-04-03T01:20:00Z"/>
  <w16cex:commentExtensible w16cex:durableId="260BA14E" w16cex:dateUtc="2022-04-20T23:24:00Z"/>
  <w16cex:commentExtensible w16cex:durableId="25EC4906" w16cex:dateUtc="2022-03-28T03:47:00Z"/>
  <w16cex:commentExtensible w16cex:durableId="25EF5DBB" w16cex:dateUtc="2022-03-30T11:52:00Z"/>
  <w16cex:commentExtensible w16cex:durableId="260BA1E6" w16cex:dateUtc="2022-04-20T23:27:00Z"/>
  <w16cex:commentExtensible w16cex:durableId="25F3FF8A" w16cex:dateUtc="2022-03-28T03:22:00Z"/>
  <w16cex:commentExtensible w16cex:durableId="25FFEE53" w16cex:dateUtc="2022-04-12T02:25:00Z"/>
  <w16cex:commentExtensible w16cex:durableId="25F4004A" w16cex:dateUtc="2022-03-28T03:23:00Z"/>
  <w16cex:commentExtensible w16cex:durableId="25F706F3" w16cex:dateUtc="2022-04-05T08:20:00Z"/>
  <w16cex:commentExtensible w16cex:durableId="26003374" w16cex:dateUtc="2022-04-12T07:20:00Z"/>
  <w16cex:commentExtensible w16cex:durableId="25EC4737" w16cex:dateUtc="2022-03-28T03:39:00Z"/>
  <w16cex:commentExtensible w16cex:durableId="25FD86AD" w16cex:dateUtc="2022-04-10T06:39:00Z"/>
  <w16cex:commentExtensible w16cex:durableId="25EC4796" w16cex:dateUtc="2022-03-28T03:41:00Z"/>
  <w16cex:commentExtensible w16cex:durableId="260BA449" w16cex:dateUtc="2022-04-20T23:37:00Z"/>
  <w16cex:commentExtensible w16cex:durableId="25FEE91D" w16cex:dateUtc="2022-04-11T07:51:00Z"/>
  <w16cex:commentExtensible w16cex:durableId="25AD4508" w16cex:dateUtc="2022-02-08T08:37:00Z"/>
  <w16cex:commentExtensible w16cex:durableId="25EC47EE" w16cex:dateUtc="2022-03-28T03:42:00Z"/>
  <w16cex:commentExtensible w16cex:durableId="25F593CB" w16cex:dateUtc="2022-04-04T05:56:00Z"/>
  <w16cex:commentExtensible w16cex:durableId="25EC4819" w16cex:dateUtc="2022-03-28T03:43:00Z"/>
  <w16cex:commentExtensible w16cex:durableId="260BE998" w16cex:dateUtc="2022-04-21T04:32:00Z"/>
  <w16cex:commentExtensible w16cex:durableId="260BEAEF" w16cex:dateUtc="2022-04-21T04:38:00Z"/>
  <w16cex:commentExtensible w16cex:durableId="26003F07" w16cex:dateUtc="2022-04-12T08:10:00Z"/>
  <w16cex:commentExtensible w16cex:durableId="260BEB17" w16cex:dateUtc="2022-04-21T04:39:00Z"/>
  <w16cex:commentExtensible w16cex:durableId="260BEA5A" w16cex:dateUtc="2022-04-21T04:36:00Z"/>
  <w16cex:commentExtensible w16cex:durableId="25E38065" w16cex:dateUtc="2022-03-21T11:53:00Z"/>
  <w16cex:commentExtensible w16cex:durableId="25E37FDB" w16cex:dateUtc="2022-03-21T11:51:00Z"/>
  <w16cex:commentExtensible w16cex:durableId="260BEC46" w16cex:dateUtc="2022-04-21T04:44:00Z"/>
  <w16cex:commentExtensible w16cex:durableId="260BEBF1" w16cex:dateUtc="2022-04-21T04:42:00Z"/>
  <w16cex:commentExtensible w16cex:durableId="260BECE4" w16cex:dateUtc="2022-04-21T04:47:00Z"/>
  <w16cex:commentExtensible w16cex:durableId="25EC49FD" w16cex:dateUtc="2022-03-28T03:51:00Z"/>
  <w16cex:commentExtensible w16cex:durableId="260BF067" w16cex:dateUtc="2022-04-21T05:01:00Z"/>
  <w16cex:commentExtensible w16cex:durableId="25EC4A4D" w16cex:dateUtc="2022-03-28T03:53:00Z"/>
  <w16cex:commentExtensible w16cex:durableId="25FDA397" w16cex:dateUtc="2022-04-10T08:42:00Z"/>
  <w16cex:commentExtensible w16cex:durableId="25E67B03" w16cex:dateUtc="2022-03-23T18:07:00Z"/>
  <w16cex:commentExtensible w16cex:durableId="2600287C" w16cex:dateUtc="2022-04-12T06:34:00Z"/>
  <w16cex:commentExtensible w16cex:durableId="260BFEB2" w16cex:dateUtc="2022-04-21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28D7D" w16cid:durableId="26012EAA"/>
  <w16cid:commentId w16cid:paraId="2BBB3A68" w16cid:durableId="260AC215"/>
  <w16cid:commentId w16cid:paraId="2DF1C204" w16cid:durableId="26002AD8"/>
  <w16cid:commentId w16cid:paraId="39533B4D" w16cid:durableId="26153FCF"/>
  <w16cid:commentId w16cid:paraId="274383EF" w16cid:durableId="260AC3EA"/>
  <w16cid:commentId w16cid:paraId="724E18B1" w16cid:durableId="260AC433"/>
  <w16cid:commentId w16cid:paraId="6C30AA5A" w16cid:durableId="260AC4A3"/>
  <w16cid:commentId w16cid:paraId="3A5F5E23" w16cid:durableId="260AC4EF"/>
  <w16cid:commentId w16cid:paraId="7AE4D372" w16cid:durableId="25EC3A14"/>
  <w16cid:commentId w16cid:paraId="3E81DFF1" w16cid:durableId="25EC3A8E"/>
  <w16cid:commentId w16cid:paraId="152FC38C" w16cid:durableId="260AC751"/>
  <w16cid:commentId w16cid:paraId="2FAC817C" w16cid:durableId="25EC3B73"/>
  <w16cid:commentId w16cid:paraId="5CC921DD" w16cid:durableId="25F9A65E"/>
  <w16cid:commentId w16cid:paraId="503BC0D6" w16cid:durableId="260AC84E"/>
  <w16cid:commentId w16cid:paraId="1BC6FC5F" w16cid:durableId="25FA9B1D"/>
  <w16cid:commentId w16cid:paraId="42BDF60B" w16cid:durableId="25EC3BD1"/>
  <w16cid:commentId w16cid:paraId="0C3A25FE" w16cid:durableId="260B9E9B"/>
  <w16cid:commentId w16cid:paraId="5C6D1D26" w16cid:durableId="25EC3D7E"/>
  <w16cid:commentId w16cid:paraId="35E7E6E3" w16cid:durableId="260B93D8"/>
  <w16cid:commentId w16cid:paraId="216B9010" w16cid:durableId="260B94A3"/>
  <w16cid:commentId w16cid:paraId="0CD49984" w16cid:durableId="25F99524"/>
  <w16cid:commentId w16cid:paraId="19AE6CEB" w16cid:durableId="25F994F9"/>
  <w16cid:commentId w16cid:paraId="02BBA29A" w16cid:durableId="260B9562"/>
  <w16cid:commentId w16cid:paraId="7F27FB66" w16cid:durableId="25EC3E63"/>
  <w16cid:commentId w16cid:paraId="67257477" w16cid:durableId="260B95B6"/>
  <w16cid:commentId w16cid:paraId="27AF5095" w16cid:durableId="260B9690"/>
  <w16cid:commentId w16cid:paraId="0B25FE9C" w16cid:durableId="25894DD2"/>
  <w16cid:commentId w16cid:paraId="45CE8F58" w16cid:durableId="260B963F"/>
  <w16cid:commentId w16cid:paraId="2ECD3308" w16cid:durableId="258BDD20"/>
  <w16cid:commentId w16cid:paraId="0BEC4C9D" w16cid:durableId="260B96B4"/>
  <w16cid:commentId w16cid:paraId="5A9DA90A" w16cid:durableId="25EC4106"/>
  <w16cid:commentId w16cid:paraId="7053A86F" w16cid:durableId="2600316F"/>
  <w16cid:commentId w16cid:paraId="5FCAD3EC" w16cid:durableId="25F332C9"/>
  <w16cid:commentId w16cid:paraId="749F6418" w16cid:durableId="260B97EE"/>
  <w16cid:commentId w16cid:paraId="72658259" w16cid:durableId="260B9D0B"/>
  <w16cid:commentId w16cid:paraId="7ECB9D72" w16cid:durableId="25AF9FED"/>
  <w16cid:commentId w16cid:paraId="7BE55A4B" w16cid:durableId="25EC4181"/>
  <w16cid:commentId w16cid:paraId="23FE81D6" w16cid:durableId="25FAE70E"/>
  <w16cid:commentId w16cid:paraId="100D4C37" w16cid:durableId="260031F7"/>
  <w16cid:commentId w16cid:paraId="004D5745" w16cid:durableId="260B9EEB"/>
  <w16cid:commentId w16cid:paraId="58837C37" w16cid:durableId="256DCFB8"/>
  <w16cid:commentId w16cid:paraId="47412505" w16cid:durableId="25FEC476"/>
  <w16cid:commentId w16cid:paraId="3F2672FB" w16cid:durableId="25FED10D"/>
  <w16cid:commentId w16cid:paraId="5B5C8280" w16cid:durableId="260B9FA8"/>
  <w16cid:commentId w16cid:paraId="70CC2D95" w16cid:durableId="25FD4C54"/>
  <w16cid:commentId w16cid:paraId="1D6C6B58" w16cid:durableId="25FD4F8D"/>
  <w16cid:commentId w16cid:paraId="7C782F0C" w16cid:durableId="25EC46D1"/>
  <w16cid:commentId w16cid:paraId="30856348" w16cid:durableId="25F40169"/>
  <w16cid:commentId w16cid:paraId="5C30891B" w16cid:durableId="260BA14E"/>
  <w16cid:commentId w16cid:paraId="29B1DA9E" w16cid:durableId="25EC4906"/>
  <w16cid:commentId w16cid:paraId="271CB199" w16cid:durableId="25EF5DBB"/>
  <w16cid:commentId w16cid:paraId="6CBADAFC" w16cid:durableId="260BA1E6"/>
  <w16cid:commentId w16cid:paraId="088174A1" w16cid:durableId="25F3FF8A"/>
  <w16cid:commentId w16cid:paraId="37B4B3BA" w16cid:durableId="25FFEE53"/>
  <w16cid:commentId w16cid:paraId="50E8DD0D" w16cid:durableId="25F4004A"/>
  <w16cid:commentId w16cid:paraId="7C0A8956" w16cid:durableId="25F706F3"/>
  <w16cid:commentId w16cid:paraId="197229AA" w16cid:durableId="26003374"/>
  <w16cid:commentId w16cid:paraId="1E560B96" w16cid:durableId="25EC4737"/>
  <w16cid:commentId w16cid:paraId="00E1669B" w16cid:durableId="25FD86AD"/>
  <w16cid:commentId w16cid:paraId="4648CEDA" w16cid:durableId="25EC4796"/>
  <w16cid:commentId w16cid:paraId="42623F10" w16cid:durableId="260BA449"/>
  <w16cid:commentId w16cid:paraId="7A946362" w16cid:durableId="25FEE91D"/>
  <w16cid:commentId w16cid:paraId="276ACD5A" w16cid:durableId="25AD4508"/>
  <w16cid:commentId w16cid:paraId="0A8DD8B4" w16cid:durableId="25EC47EE"/>
  <w16cid:commentId w16cid:paraId="7EBF1640" w16cid:durableId="25F593CB"/>
  <w16cid:commentId w16cid:paraId="0C02F29C" w16cid:durableId="25EC4819"/>
  <w16cid:commentId w16cid:paraId="38577867" w16cid:durableId="260BE998"/>
  <w16cid:commentId w16cid:paraId="6CA82C7B" w16cid:durableId="260BEAEF"/>
  <w16cid:commentId w16cid:paraId="316F773E" w16cid:durableId="26003F07"/>
  <w16cid:commentId w16cid:paraId="28845077" w16cid:durableId="260BEB17"/>
  <w16cid:commentId w16cid:paraId="159A76F3" w16cid:durableId="260BEA5A"/>
  <w16cid:commentId w16cid:paraId="4A7B3D94" w16cid:durableId="25E38065"/>
  <w16cid:commentId w16cid:paraId="7CF1D11B" w16cid:durableId="25E37FDB"/>
  <w16cid:commentId w16cid:paraId="33F44B29" w16cid:durableId="260BEC46"/>
  <w16cid:commentId w16cid:paraId="5C165386" w16cid:durableId="260BEBF1"/>
  <w16cid:commentId w16cid:paraId="0BFE8DE8" w16cid:durableId="260BECE4"/>
  <w16cid:commentId w16cid:paraId="246264F8" w16cid:durableId="25EC49FD"/>
  <w16cid:commentId w16cid:paraId="1948B02D" w16cid:durableId="260BF067"/>
  <w16cid:commentId w16cid:paraId="20606C4E" w16cid:durableId="25EC4A4D"/>
  <w16cid:commentId w16cid:paraId="1CFD9044" w16cid:durableId="25FDA397"/>
  <w16cid:commentId w16cid:paraId="164AD723" w16cid:durableId="25E67B03"/>
  <w16cid:commentId w16cid:paraId="1054CE96" w16cid:durableId="2600287C"/>
  <w16cid:commentId w16cid:paraId="72F71BDB" w16cid:durableId="260BF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3D98" w14:textId="77777777" w:rsidR="002055B1" w:rsidRDefault="002055B1" w:rsidP="007E52C1">
      <w:pPr>
        <w:spacing w:line="240" w:lineRule="auto"/>
      </w:pPr>
      <w:r>
        <w:separator/>
      </w:r>
    </w:p>
  </w:endnote>
  <w:endnote w:type="continuationSeparator" w:id="0">
    <w:p w14:paraId="13C3CA42" w14:textId="77777777" w:rsidR="002055B1" w:rsidRDefault="002055B1"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altName w:val="Sylfaen"/>
    <w:panose1 w:val="020B060403050404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6051" w14:textId="77777777" w:rsidR="002055B1" w:rsidRDefault="002055B1" w:rsidP="007E52C1">
      <w:pPr>
        <w:spacing w:line="240" w:lineRule="auto"/>
      </w:pPr>
      <w:r>
        <w:separator/>
      </w:r>
    </w:p>
  </w:footnote>
  <w:footnote w:type="continuationSeparator" w:id="0">
    <w:p w14:paraId="1B016B82" w14:textId="77777777" w:rsidR="002055B1" w:rsidRDefault="002055B1"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7BBF7023" w14:textId="12DBEE5D" w:rsidR="00DC175C" w:rsidRPr="00410CE9" w:rsidRDefault="00DC175C" w:rsidP="00DC175C">
      <w:pPr>
        <w:pStyle w:val="FootnoteText"/>
        <w:rPr>
          <w:ins w:id="519" w:author="Jason Zhou" w:date="2022-03-29T20:13:00Z"/>
        </w:rPr>
      </w:pPr>
      <w:ins w:id="520" w:author="Jason Zhou" w:date="2022-03-29T20:13:00Z">
        <w:r>
          <w:rPr>
            <w:rStyle w:val="FootnoteReference"/>
          </w:rPr>
          <w:footnoteRef/>
        </w:r>
        <w:r>
          <w:t xml:space="preserve"> We refer to erroneous responses driven by </w:t>
        </w:r>
      </w:ins>
      <w:proofErr w:type="spellStart"/>
      <w:ins w:id="521" w:author="Jason Zhou" w:date="2022-04-10T12:47:00Z">
        <w:r w:rsidR="007A1F9F">
          <w:t>non target</w:t>
        </w:r>
      </w:ins>
      <w:proofErr w:type="spellEnd"/>
      <w:ins w:id="522" w:author="Jason Zhou" w:date="2022-03-29T20:13:00Z">
        <w:r>
          <w:t xml:space="preserve"> items in our task as intrusions, describing how words from </w:t>
        </w:r>
      </w:ins>
      <w:proofErr w:type="spellStart"/>
      <w:ins w:id="523" w:author="Jason Zhou" w:date="2022-04-10T12:47:00Z">
        <w:r w:rsidR="007A1F9F">
          <w:t>non target</w:t>
        </w:r>
      </w:ins>
      <w:proofErr w:type="spellEnd"/>
      <w:ins w:id="524" w:author="Jason Zhou" w:date="2022-03-29T20:13:00Z">
        <w:r>
          <w:t xml:space="preserve"> word-location pairs are intruding on the cued pair. These within-list intrusions are not to be confused with extra-list intrusions, or </w:t>
        </w:r>
        <w:r>
          <w:rPr>
            <w:i/>
            <w:iCs/>
          </w:rPr>
          <w:t>protrusion</w:t>
        </w:r>
        <w:r>
          <w:t xml:space="preserve"> errors, which we do not expect to contribute to errors in our paradigm.</w:t>
        </w:r>
      </w:ins>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 w:id="4">
    <w:p w14:paraId="40EB1A9F" w14:textId="77777777" w:rsidR="007A3BAF" w:rsidRDefault="007A3BAF" w:rsidP="007A3BAF">
      <w:pPr>
        <w:pStyle w:val="FootnoteText"/>
        <w:rPr>
          <w:ins w:id="929" w:author="Jason Zhou" w:date="2022-04-04T14:54:00Z"/>
        </w:rPr>
      </w:pPr>
      <w:ins w:id="930" w:author="Jason Zhou" w:date="2022-04-04T14:54:00Z">
        <w:r>
          <w:rPr>
            <w:rStyle w:val="FootnoteReference"/>
          </w:rPr>
          <w:footnoteRef/>
        </w:r>
        <w:r>
          <w:t xml:space="preserve"> 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t>Mikolov</w:t>
        </w:r>
        <w:proofErr w:type="spellEnd"/>
        <w:r>
          <w:t xml:space="preserve"> et al. (2017).</w:t>
        </w:r>
      </w:ins>
    </w:p>
  </w:footnote>
  <w:footnote w:id="5">
    <w:p w14:paraId="02F68AE4" w14:textId="3E103F2F" w:rsidR="007736BB" w:rsidRDefault="007736BB">
      <w:pPr>
        <w:pStyle w:val="FootnoteText"/>
      </w:pPr>
      <w:r>
        <w:rPr>
          <w:rStyle w:val="FootnoteReference"/>
        </w:rPr>
        <w:footnoteRef/>
      </w:r>
      <w:r>
        <w:t xml:space="preserve"> </w:t>
      </w:r>
      <w:ins w:id="1413" w:author="Jason Zhou" w:date="2022-04-12T16:11:00Z">
        <w:r w:rsidR="009777E5">
          <w:t>Multi-alternative decisions</w:t>
        </w:r>
      </w:ins>
      <w:ins w:id="1414" w:author="Jason Zhou" w:date="2022-04-12T16:20:00Z">
        <w:r w:rsidR="004D6A5E">
          <w:t xml:space="preserve"> with continuous stimuli can be modeled with the circular diffusion model </w:t>
        </w:r>
      </w:ins>
      <w:ins w:id="1415" w:author="Jason Zhou" w:date="2022-04-12T16:22:00Z">
        <w:r w:rsidR="004D6A5E">
          <w:t>by partitioning the decision space</w:t>
        </w:r>
      </w:ins>
      <w:ins w:id="1416" w:author="Jason Zhou" w:date="2022-04-12T16:23:00Z">
        <w:r w:rsidR="004D6A5E">
          <w:t xml:space="preserve"> with categorical boundaries</w:t>
        </w:r>
      </w:ins>
      <w:ins w:id="1417" w:author="Jason Zhou" w:date="2022-04-12T16:27:00Z">
        <w:r w:rsidR="00A751C2">
          <w:t xml:space="preserve"> (Smith, 2016)</w:t>
        </w:r>
      </w:ins>
      <w:ins w:id="1418" w:author="Jason Zhou" w:date="2022-04-12T16:23:00Z">
        <w:r w:rsidR="004D6A5E">
          <w:t>.</w:t>
        </w:r>
      </w:ins>
      <w:ins w:id="1419" w:author="Jason Zhou" w:date="2022-04-12T16:25:00Z">
        <w:r w:rsidR="00A751C2">
          <w:t xml:space="preserve"> </w:t>
        </w:r>
      </w:ins>
      <w:ins w:id="1420" w:author="Jason Zhou" w:date="2022-04-12T16:28:00Z">
        <w:r w:rsidR="00A751C2">
          <w:t>Similarly, t</w:t>
        </w:r>
      </w:ins>
      <w:ins w:id="1421" w:author="Jason Zhou" w:date="2022-04-12T16:23:00Z">
        <w:r w:rsidR="004D6A5E">
          <w:t xml:space="preserve">he </w:t>
        </w:r>
      </w:ins>
      <w:ins w:id="1422" w:author="Jason Zhou" w:date="2022-04-12T16:12:00Z">
        <w:r w:rsidR="009777E5">
          <w:t xml:space="preserve">geometric framework of </w:t>
        </w:r>
        <w:proofErr w:type="spellStart"/>
        <w:r w:rsidR="009777E5">
          <w:t>Kvam</w:t>
        </w:r>
        <w:proofErr w:type="spellEnd"/>
        <w:r w:rsidR="009777E5">
          <w:t xml:space="preserve"> (2019) </w:t>
        </w:r>
      </w:ins>
      <w:ins w:id="1423" w:author="Jason Zhou" w:date="2022-04-12T16:25:00Z">
        <w:r w:rsidR="00A751C2">
          <w:t>represents</w:t>
        </w:r>
      </w:ins>
      <w:ins w:id="1424" w:author="Jason Zhou" w:date="2022-04-12T16:26:00Z">
        <w:r w:rsidR="00A751C2">
          <w:t xml:space="preserve"> multiple alternatives as vectors in multidimensional space. In </w:t>
        </w:r>
        <w:proofErr w:type="gramStart"/>
        <w:r w:rsidR="00A751C2">
          <w:t>both of these</w:t>
        </w:r>
        <w:proofErr w:type="gramEnd"/>
        <w:r w:rsidR="00A751C2">
          <w:t xml:space="preserve"> cases, decisions are driven by a single evidence accumulation process towards </w:t>
        </w:r>
      </w:ins>
      <w:ins w:id="1425" w:author="Jason Zhou" w:date="2022-04-12T16:28:00Z">
        <w:r w:rsidR="00A751C2">
          <w:t xml:space="preserve">a set of alternative </w:t>
        </w:r>
      </w:ins>
      <w:ins w:id="1426" w:author="Jason Zhou" w:date="2022-04-12T16:29:00Z">
        <w:r w:rsidR="00A751C2">
          <w:t xml:space="preserve">response boundaries. This is distinct for our proposal, which describes </w:t>
        </w:r>
      </w:ins>
      <w:ins w:id="1427" w:author="Jason Zhou" w:date="2022-04-12T16:30:00Z">
        <w:r w:rsidR="00A751C2">
          <w:t xml:space="preserve">a set of multiple accumulators </w:t>
        </w:r>
        <w:r w:rsidR="00FF1944">
          <w:t xml:space="preserve">that race in parallel </w:t>
        </w:r>
      </w:ins>
      <w:ins w:id="1428" w:author="Jason Zhou" w:date="2022-04-12T16:31:00Z">
        <w:r w:rsidR="00FF1944">
          <w:t xml:space="preserve">(akin to earlier </w:t>
        </w:r>
      </w:ins>
      <w:ins w:id="1429" w:author="Jason Zhou" w:date="2022-04-12T16:32:00Z">
        <w:r w:rsidR="00FF1944">
          <w:t>unpublished versions of the Ratcliff (</w:t>
        </w:r>
      </w:ins>
      <w:ins w:id="1430" w:author="Jason Zhou" w:date="2022-04-12T16:33:00Z">
        <w:r w:rsidR="00FF1944">
          <w:t xml:space="preserve">2018) spatially continuous diffusion model (SCDM) </w:t>
        </w:r>
      </w:ins>
      <w:ins w:id="1431" w:author="Jason Zhou" w:date="2022-04-12T16:30:00Z">
        <w:r w:rsidR="00FF1944">
          <w:t>to model the competition between target responses, intrusions, and guesses.</w:t>
        </w:r>
      </w:ins>
      <w:ins w:id="1432" w:author="Jason Zhou" w:date="2022-04-12T16:25:00Z">
        <w:r w:rsidR="00A751C2">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EB"/>
    <w:multiLevelType w:val="hybridMultilevel"/>
    <w:tmpl w:val="2CC6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876F7"/>
    <w:multiLevelType w:val="hybridMultilevel"/>
    <w:tmpl w:val="A28A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807234">
    <w:abstractNumId w:val="1"/>
  </w:num>
  <w:num w:numId="2" w16cid:durableId="721683353">
    <w:abstractNumId w:val="4"/>
  </w:num>
  <w:num w:numId="3" w16cid:durableId="170075387">
    <w:abstractNumId w:val="5"/>
  </w:num>
  <w:num w:numId="4" w16cid:durableId="1375421158">
    <w:abstractNumId w:val="3"/>
  </w:num>
  <w:num w:numId="5" w16cid:durableId="1825661227">
    <w:abstractNumId w:val="2"/>
  </w:num>
  <w:num w:numId="6" w16cid:durableId="1200509450">
    <w:abstractNumId w:val="6"/>
  </w:num>
  <w:num w:numId="7" w16cid:durableId="1620645917">
    <w:abstractNumId w:val="0"/>
  </w:num>
  <w:num w:numId="8" w16cid:durableId="904011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Osth">
    <w15:presenceInfo w15:providerId="AD" w15:userId="S::adam.osth@unimelb.edu.au::0d40cd41-7783-46ae-9665-567dda975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05FB"/>
    <w:rsid w:val="0000108E"/>
    <w:rsid w:val="00003258"/>
    <w:rsid w:val="00003F8D"/>
    <w:rsid w:val="000059A0"/>
    <w:rsid w:val="00006759"/>
    <w:rsid w:val="000122E9"/>
    <w:rsid w:val="00015168"/>
    <w:rsid w:val="0001696A"/>
    <w:rsid w:val="000263CE"/>
    <w:rsid w:val="00026CF5"/>
    <w:rsid w:val="00026ED2"/>
    <w:rsid w:val="00030469"/>
    <w:rsid w:val="000317AB"/>
    <w:rsid w:val="0003296F"/>
    <w:rsid w:val="00033103"/>
    <w:rsid w:val="00036300"/>
    <w:rsid w:val="0004249A"/>
    <w:rsid w:val="000432C0"/>
    <w:rsid w:val="00043EC3"/>
    <w:rsid w:val="00044FA2"/>
    <w:rsid w:val="00045DC9"/>
    <w:rsid w:val="000475A8"/>
    <w:rsid w:val="00050E5C"/>
    <w:rsid w:val="0005192E"/>
    <w:rsid w:val="0005278E"/>
    <w:rsid w:val="00053596"/>
    <w:rsid w:val="00053F3E"/>
    <w:rsid w:val="000542FA"/>
    <w:rsid w:val="00056569"/>
    <w:rsid w:val="00056AAA"/>
    <w:rsid w:val="000611E4"/>
    <w:rsid w:val="00064CA3"/>
    <w:rsid w:val="0006535B"/>
    <w:rsid w:val="00070E5B"/>
    <w:rsid w:val="00073F02"/>
    <w:rsid w:val="00074475"/>
    <w:rsid w:val="00081A52"/>
    <w:rsid w:val="00081BD8"/>
    <w:rsid w:val="00081F0C"/>
    <w:rsid w:val="000821C3"/>
    <w:rsid w:val="00083392"/>
    <w:rsid w:val="00083C81"/>
    <w:rsid w:val="000845E2"/>
    <w:rsid w:val="00084633"/>
    <w:rsid w:val="0008468F"/>
    <w:rsid w:val="00084700"/>
    <w:rsid w:val="00084941"/>
    <w:rsid w:val="0008689E"/>
    <w:rsid w:val="00086EA8"/>
    <w:rsid w:val="00091E7E"/>
    <w:rsid w:val="0009602C"/>
    <w:rsid w:val="000A078C"/>
    <w:rsid w:val="000A1FDC"/>
    <w:rsid w:val="000A368F"/>
    <w:rsid w:val="000A3FCD"/>
    <w:rsid w:val="000A44C7"/>
    <w:rsid w:val="000A6D74"/>
    <w:rsid w:val="000B3385"/>
    <w:rsid w:val="000B57FD"/>
    <w:rsid w:val="000B5A9F"/>
    <w:rsid w:val="000B721E"/>
    <w:rsid w:val="000C0535"/>
    <w:rsid w:val="000C1022"/>
    <w:rsid w:val="000C32FF"/>
    <w:rsid w:val="000C620F"/>
    <w:rsid w:val="000C6E73"/>
    <w:rsid w:val="000D045A"/>
    <w:rsid w:val="000D2397"/>
    <w:rsid w:val="000D3343"/>
    <w:rsid w:val="000D3E39"/>
    <w:rsid w:val="000D47A3"/>
    <w:rsid w:val="000D582B"/>
    <w:rsid w:val="000E00B0"/>
    <w:rsid w:val="000E3653"/>
    <w:rsid w:val="000E5825"/>
    <w:rsid w:val="000E5E35"/>
    <w:rsid w:val="000E6879"/>
    <w:rsid w:val="000F1574"/>
    <w:rsid w:val="000F24A5"/>
    <w:rsid w:val="000F2A59"/>
    <w:rsid w:val="000F3BC1"/>
    <w:rsid w:val="000F422D"/>
    <w:rsid w:val="000F4863"/>
    <w:rsid w:val="000F4C88"/>
    <w:rsid w:val="000F4D14"/>
    <w:rsid w:val="000F5247"/>
    <w:rsid w:val="000F6654"/>
    <w:rsid w:val="000F7F6D"/>
    <w:rsid w:val="00102C35"/>
    <w:rsid w:val="00104D26"/>
    <w:rsid w:val="0010500A"/>
    <w:rsid w:val="0010687C"/>
    <w:rsid w:val="00110B08"/>
    <w:rsid w:val="00110FED"/>
    <w:rsid w:val="00112EF2"/>
    <w:rsid w:val="00113515"/>
    <w:rsid w:val="00113A29"/>
    <w:rsid w:val="00116412"/>
    <w:rsid w:val="00116C44"/>
    <w:rsid w:val="00120603"/>
    <w:rsid w:val="00120679"/>
    <w:rsid w:val="001249A4"/>
    <w:rsid w:val="00134627"/>
    <w:rsid w:val="00134FE2"/>
    <w:rsid w:val="00136860"/>
    <w:rsid w:val="00140B8E"/>
    <w:rsid w:val="001450C8"/>
    <w:rsid w:val="00146B4A"/>
    <w:rsid w:val="00151361"/>
    <w:rsid w:val="00153030"/>
    <w:rsid w:val="00153CC3"/>
    <w:rsid w:val="001545BE"/>
    <w:rsid w:val="001557F1"/>
    <w:rsid w:val="00155FF5"/>
    <w:rsid w:val="001622E5"/>
    <w:rsid w:val="001634FC"/>
    <w:rsid w:val="00164B62"/>
    <w:rsid w:val="00170F4D"/>
    <w:rsid w:val="0017178E"/>
    <w:rsid w:val="00180A61"/>
    <w:rsid w:val="00181556"/>
    <w:rsid w:val="001901CC"/>
    <w:rsid w:val="00190E61"/>
    <w:rsid w:val="00191DB9"/>
    <w:rsid w:val="00192FDE"/>
    <w:rsid w:val="0019414A"/>
    <w:rsid w:val="001959A8"/>
    <w:rsid w:val="00197896"/>
    <w:rsid w:val="001A0539"/>
    <w:rsid w:val="001A2F6A"/>
    <w:rsid w:val="001A3E1D"/>
    <w:rsid w:val="001B0F54"/>
    <w:rsid w:val="001B3239"/>
    <w:rsid w:val="001B43DA"/>
    <w:rsid w:val="001B52BC"/>
    <w:rsid w:val="001B59ED"/>
    <w:rsid w:val="001B7B64"/>
    <w:rsid w:val="001C20D5"/>
    <w:rsid w:val="001C20FF"/>
    <w:rsid w:val="001D0B02"/>
    <w:rsid w:val="001D333F"/>
    <w:rsid w:val="001D4B3F"/>
    <w:rsid w:val="001D69B7"/>
    <w:rsid w:val="001E01E7"/>
    <w:rsid w:val="001E1180"/>
    <w:rsid w:val="001E1700"/>
    <w:rsid w:val="001E1D8D"/>
    <w:rsid w:val="001E2D13"/>
    <w:rsid w:val="001E52A7"/>
    <w:rsid w:val="001E6996"/>
    <w:rsid w:val="001F146B"/>
    <w:rsid w:val="001F2A55"/>
    <w:rsid w:val="001F43C3"/>
    <w:rsid w:val="001F4D6B"/>
    <w:rsid w:val="001F66C8"/>
    <w:rsid w:val="001F714D"/>
    <w:rsid w:val="00200E36"/>
    <w:rsid w:val="002024A5"/>
    <w:rsid w:val="002055B1"/>
    <w:rsid w:val="00205DCC"/>
    <w:rsid w:val="00206BFF"/>
    <w:rsid w:val="00207CDC"/>
    <w:rsid w:val="002107B8"/>
    <w:rsid w:val="00211847"/>
    <w:rsid w:val="00215E19"/>
    <w:rsid w:val="002163BE"/>
    <w:rsid w:val="00220E9F"/>
    <w:rsid w:val="002224A2"/>
    <w:rsid w:val="00223836"/>
    <w:rsid w:val="00224837"/>
    <w:rsid w:val="00224C05"/>
    <w:rsid w:val="00225110"/>
    <w:rsid w:val="002256FD"/>
    <w:rsid w:val="0023608F"/>
    <w:rsid w:val="00236977"/>
    <w:rsid w:val="00236FBA"/>
    <w:rsid w:val="002417DB"/>
    <w:rsid w:val="002418AD"/>
    <w:rsid w:val="00241ED0"/>
    <w:rsid w:val="0024544B"/>
    <w:rsid w:val="00245987"/>
    <w:rsid w:val="00245A4F"/>
    <w:rsid w:val="00247F81"/>
    <w:rsid w:val="00251F3B"/>
    <w:rsid w:val="0025310A"/>
    <w:rsid w:val="0025327B"/>
    <w:rsid w:val="00254A5A"/>
    <w:rsid w:val="00255D16"/>
    <w:rsid w:val="00263175"/>
    <w:rsid w:val="0026454B"/>
    <w:rsid w:val="00270C55"/>
    <w:rsid w:val="002741AA"/>
    <w:rsid w:val="00274F6C"/>
    <w:rsid w:val="00275357"/>
    <w:rsid w:val="00275FCA"/>
    <w:rsid w:val="002768B0"/>
    <w:rsid w:val="00277BE6"/>
    <w:rsid w:val="0028283F"/>
    <w:rsid w:val="002858AF"/>
    <w:rsid w:val="0028790F"/>
    <w:rsid w:val="00287A8A"/>
    <w:rsid w:val="00292257"/>
    <w:rsid w:val="0029486E"/>
    <w:rsid w:val="002960A5"/>
    <w:rsid w:val="00296438"/>
    <w:rsid w:val="002978EC"/>
    <w:rsid w:val="002A24B8"/>
    <w:rsid w:val="002A77C6"/>
    <w:rsid w:val="002B1932"/>
    <w:rsid w:val="002B3AFF"/>
    <w:rsid w:val="002B5FF7"/>
    <w:rsid w:val="002B7130"/>
    <w:rsid w:val="002C15F7"/>
    <w:rsid w:val="002C1900"/>
    <w:rsid w:val="002C2DC9"/>
    <w:rsid w:val="002C383E"/>
    <w:rsid w:val="002C7206"/>
    <w:rsid w:val="002D0ED1"/>
    <w:rsid w:val="002D31F6"/>
    <w:rsid w:val="002D3DFF"/>
    <w:rsid w:val="002D5322"/>
    <w:rsid w:val="002D795C"/>
    <w:rsid w:val="002E0526"/>
    <w:rsid w:val="002F1C54"/>
    <w:rsid w:val="002F3C8C"/>
    <w:rsid w:val="002F5AF7"/>
    <w:rsid w:val="002F706D"/>
    <w:rsid w:val="002F7739"/>
    <w:rsid w:val="0030035B"/>
    <w:rsid w:val="00300CE7"/>
    <w:rsid w:val="00300FA7"/>
    <w:rsid w:val="00301030"/>
    <w:rsid w:val="00304838"/>
    <w:rsid w:val="00304D59"/>
    <w:rsid w:val="00305E29"/>
    <w:rsid w:val="00306751"/>
    <w:rsid w:val="00313AF7"/>
    <w:rsid w:val="0031666D"/>
    <w:rsid w:val="00316F66"/>
    <w:rsid w:val="00321011"/>
    <w:rsid w:val="00321DB3"/>
    <w:rsid w:val="00322039"/>
    <w:rsid w:val="00322734"/>
    <w:rsid w:val="003227B1"/>
    <w:rsid w:val="00323962"/>
    <w:rsid w:val="00323DC7"/>
    <w:rsid w:val="00324C1F"/>
    <w:rsid w:val="00326EB6"/>
    <w:rsid w:val="00327F6D"/>
    <w:rsid w:val="003317BA"/>
    <w:rsid w:val="003321CC"/>
    <w:rsid w:val="003321F7"/>
    <w:rsid w:val="00333078"/>
    <w:rsid w:val="00333599"/>
    <w:rsid w:val="00333A4E"/>
    <w:rsid w:val="00334A49"/>
    <w:rsid w:val="003366BD"/>
    <w:rsid w:val="00337A16"/>
    <w:rsid w:val="00337A7E"/>
    <w:rsid w:val="00337C92"/>
    <w:rsid w:val="00340B95"/>
    <w:rsid w:val="00340C27"/>
    <w:rsid w:val="0034264F"/>
    <w:rsid w:val="0034391E"/>
    <w:rsid w:val="00345296"/>
    <w:rsid w:val="0035058F"/>
    <w:rsid w:val="0035188F"/>
    <w:rsid w:val="00352A2E"/>
    <w:rsid w:val="00352AE5"/>
    <w:rsid w:val="00352AEA"/>
    <w:rsid w:val="003544A3"/>
    <w:rsid w:val="0035672E"/>
    <w:rsid w:val="00356C11"/>
    <w:rsid w:val="00357C5B"/>
    <w:rsid w:val="00361A45"/>
    <w:rsid w:val="00361BA3"/>
    <w:rsid w:val="00361FBC"/>
    <w:rsid w:val="003635CD"/>
    <w:rsid w:val="00364195"/>
    <w:rsid w:val="00364BA9"/>
    <w:rsid w:val="00366017"/>
    <w:rsid w:val="00371439"/>
    <w:rsid w:val="00372811"/>
    <w:rsid w:val="003739E0"/>
    <w:rsid w:val="00376C64"/>
    <w:rsid w:val="003779D8"/>
    <w:rsid w:val="0038051A"/>
    <w:rsid w:val="00380DC8"/>
    <w:rsid w:val="00385189"/>
    <w:rsid w:val="00386F94"/>
    <w:rsid w:val="003910D0"/>
    <w:rsid w:val="00392104"/>
    <w:rsid w:val="003933FB"/>
    <w:rsid w:val="003958DA"/>
    <w:rsid w:val="00397C93"/>
    <w:rsid w:val="003A1A68"/>
    <w:rsid w:val="003A2C73"/>
    <w:rsid w:val="003A2F9A"/>
    <w:rsid w:val="003A48CA"/>
    <w:rsid w:val="003A6E98"/>
    <w:rsid w:val="003B5FE7"/>
    <w:rsid w:val="003B66F4"/>
    <w:rsid w:val="003B67BA"/>
    <w:rsid w:val="003C0330"/>
    <w:rsid w:val="003C6085"/>
    <w:rsid w:val="003C780C"/>
    <w:rsid w:val="003D0F63"/>
    <w:rsid w:val="003D1063"/>
    <w:rsid w:val="003D2A3C"/>
    <w:rsid w:val="003D6D9B"/>
    <w:rsid w:val="003E01A7"/>
    <w:rsid w:val="003E0BBC"/>
    <w:rsid w:val="003E0C8F"/>
    <w:rsid w:val="003E30E0"/>
    <w:rsid w:val="003E410B"/>
    <w:rsid w:val="003E42BF"/>
    <w:rsid w:val="003E7F04"/>
    <w:rsid w:val="003F0A30"/>
    <w:rsid w:val="003F1F00"/>
    <w:rsid w:val="003F2CD9"/>
    <w:rsid w:val="0040112F"/>
    <w:rsid w:val="00401EBA"/>
    <w:rsid w:val="00403488"/>
    <w:rsid w:val="004043E3"/>
    <w:rsid w:val="00404E5B"/>
    <w:rsid w:val="00405ABB"/>
    <w:rsid w:val="00405C1D"/>
    <w:rsid w:val="00410CE9"/>
    <w:rsid w:val="004110F3"/>
    <w:rsid w:val="00415320"/>
    <w:rsid w:val="004169D0"/>
    <w:rsid w:val="00422C90"/>
    <w:rsid w:val="004244A4"/>
    <w:rsid w:val="00425F1B"/>
    <w:rsid w:val="0042630E"/>
    <w:rsid w:val="004301C4"/>
    <w:rsid w:val="004321C4"/>
    <w:rsid w:val="00434B63"/>
    <w:rsid w:val="00434FDA"/>
    <w:rsid w:val="004355D7"/>
    <w:rsid w:val="00443DD1"/>
    <w:rsid w:val="00444628"/>
    <w:rsid w:val="00444A27"/>
    <w:rsid w:val="0045042A"/>
    <w:rsid w:val="00451542"/>
    <w:rsid w:val="004518A4"/>
    <w:rsid w:val="00452CC5"/>
    <w:rsid w:val="00453AD6"/>
    <w:rsid w:val="00454CFA"/>
    <w:rsid w:val="00454E54"/>
    <w:rsid w:val="00457875"/>
    <w:rsid w:val="00461F54"/>
    <w:rsid w:val="00462B32"/>
    <w:rsid w:val="0046712F"/>
    <w:rsid w:val="004706E0"/>
    <w:rsid w:val="004708C9"/>
    <w:rsid w:val="00472F34"/>
    <w:rsid w:val="00473639"/>
    <w:rsid w:val="00474D85"/>
    <w:rsid w:val="004750AB"/>
    <w:rsid w:val="004751CC"/>
    <w:rsid w:val="00477302"/>
    <w:rsid w:val="0047737D"/>
    <w:rsid w:val="00480986"/>
    <w:rsid w:val="00481E8F"/>
    <w:rsid w:val="00482B10"/>
    <w:rsid w:val="004836D1"/>
    <w:rsid w:val="00484E3D"/>
    <w:rsid w:val="004851E0"/>
    <w:rsid w:val="00485EFF"/>
    <w:rsid w:val="00487857"/>
    <w:rsid w:val="004909BF"/>
    <w:rsid w:val="00490AC8"/>
    <w:rsid w:val="00494134"/>
    <w:rsid w:val="00495093"/>
    <w:rsid w:val="004950B8"/>
    <w:rsid w:val="004A1E54"/>
    <w:rsid w:val="004A3C94"/>
    <w:rsid w:val="004A3EF5"/>
    <w:rsid w:val="004B0129"/>
    <w:rsid w:val="004B17D1"/>
    <w:rsid w:val="004B1AA8"/>
    <w:rsid w:val="004B52E8"/>
    <w:rsid w:val="004B585F"/>
    <w:rsid w:val="004C1A8C"/>
    <w:rsid w:val="004C2911"/>
    <w:rsid w:val="004C6AA3"/>
    <w:rsid w:val="004D1580"/>
    <w:rsid w:val="004D4E6C"/>
    <w:rsid w:val="004D6A5E"/>
    <w:rsid w:val="004E2AF7"/>
    <w:rsid w:val="004E3384"/>
    <w:rsid w:val="004E41AA"/>
    <w:rsid w:val="004E4290"/>
    <w:rsid w:val="004E5B38"/>
    <w:rsid w:val="004E5D19"/>
    <w:rsid w:val="004E646C"/>
    <w:rsid w:val="004E7D3C"/>
    <w:rsid w:val="004F0D48"/>
    <w:rsid w:val="004F18E8"/>
    <w:rsid w:val="004F1C08"/>
    <w:rsid w:val="004F2083"/>
    <w:rsid w:val="004F7596"/>
    <w:rsid w:val="00500156"/>
    <w:rsid w:val="00501E59"/>
    <w:rsid w:val="00507C51"/>
    <w:rsid w:val="0051080E"/>
    <w:rsid w:val="00515693"/>
    <w:rsid w:val="00515B89"/>
    <w:rsid w:val="0051604C"/>
    <w:rsid w:val="00517C99"/>
    <w:rsid w:val="00520269"/>
    <w:rsid w:val="00524617"/>
    <w:rsid w:val="00524ABF"/>
    <w:rsid w:val="00526EBC"/>
    <w:rsid w:val="005340D8"/>
    <w:rsid w:val="005345B5"/>
    <w:rsid w:val="0053553E"/>
    <w:rsid w:val="005357DE"/>
    <w:rsid w:val="00535FE7"/>
    <w:rsid w:val="00536AA2"/>
    <w:rsid w:val="00542C25"/>
    <w:rsid w:val="005445D1"/>
    <w:rsid w:val="005461C3"/>
    <w:rsid w:val="005502B6"/>
    <w:rsid w:val="00550EC4"/>
    <w:rsid w:val="00551F29"/>
    <w:rsid w:val="00552342"/>
    <w:rsid w:val="00553821"/>
    <w:rsid w:val="00555324"/>
    <w:rsid w:val="005614B7"/>
    <w:rsid w:val="00561A65"/>
    <w:rsid w:val="0056749C"/>
    <w:rsid w:val="00570564"/>
    <w:rsid w:val="00575536"/>
    <w:rsid w:val="00576658"/>
    <w:rsid w:val="00580ED2"/>
    <w:rsid w:val="00580F73"/>
    <w:rsid w:val="00583DC1"/>
    <w:rsid w:val="00584806"/>
    <w:rsid w:val="0058612A"/>
    <w:rsid w:val="00587A36"/>
    <w:rsid w:val="00590B78"/>
    <w:rsid w:val="00591A25"/>
    <w:rsid w:val="00591C55"/>
    <w:rsid w:val="00592059"/>
    <w:rsid w:val="005966C0"/>
    <w:rsid w:val="005973AC"/>
    <w:rsid w:val="005A04E0"/>
    <w:rsid w:val="005B315A"/>
    <w:rsid w:val="005B3AB5"/>
    <w:rsid w:val="005B3B50"/>
    <w:rsid w:val="005B5D1F"/>
    <w:rsid w:val="005B623F"/>
    <w:rsid w:val="005B750B"/>
    <w:rsid w:val="005C0F91"/>
    <w:rsid w:val="005C2722"/>
    <w:rsid w:val="005C2CB8"/>
    <w:rsid w:val="005C331C"/>
    <w:rsid w:val="005C405C"/>
    <w:rsid w:val="005C4B4D"/>
    <w:rsid w:val="005C65AB"/>
    <w:rsid w:val="005D08E2"/>
    <w:rsid w:val="005D339E"/>
    <w:rsid w:val="005D56A7"/>
    <w:rsid w:val="005D6F24"/>
    <w:rsid w:val="005E3340"/>
    <w:rsid w:val="005E3758"/>
    <w:rsid w:val="005E4678"/>
    <w:rsid w:val="005E5154"/>
    <w:rsid w:val="005E6197"/>
    <w:rsid w:val="005E6A77"/>
    <w:rsid w:val="005F15EE"/>
    <w:rsid w:val="005F256E"/>
    <w:rsid w:val="005F5D02"/>
    <w:rsid w:val="005F79E1"/>
    <w:rsid w:val="00600156"/>
    <w:rsid w:val="00601965"/>
    <w:rsid w:val="00605CD2"/>
    <w:rsid w:val="006078B2"/>
    <w:rsid w:val="006101F2"/>
    <w:rsid w:val="006136CF"/>
    <w:rsid w:val="00614327"/>
    <w:rsid w:val="00617CF9"/>
    <w:rsid w:val="006220BA"/>
    <w:rsid w:val="00623176"/>
    <w:rsid w:val="00623FBE"/>
    <w:rsid w:val="00624F1B"/>
    <w:rsid w:val="00627AF4"/>
    <w:rsid w:val="00631186"/>
    <w:rsid w:val="00633DA7"/>
    <w:rsid w:val="00635D47"/>
    <w:rsid w:val="00635D75"/>
    <w:rsid w:val="00636BCD"/>
    <w:rsid w:val="00641065"/>
    <w:rsid w:val="006416D3"/>
    <w:rsid w:val="0064425D"/>
    <w:rsid w:val="006452A2"/>
    <w:rsid w:val="00646DE9"/>
    <w:rsid w:val="0064731C"/>
    <w:rsid w:val="00647997"/>
    <w:rsid w:val="00647E67"/>
    <w:rsid w:val="00652370"/>
    <w:rsid w:val="00652CC7"/>
    <w:rsid w:val="00653230"/>
    <w:rsid w:val="00655B16"/>
    <w:rsid w:val="0065639F"/>
    <w:rsid w:val="00656497"/>
    <w:rsid w:val="00660E78"/>
    <w:rsid w:val="00664855"/>
    <w:rsid w:val="00666219"/>
    <w:rsid w:val="00667257"/>
    <w:rsid w:val="00667F96"/>
    <w:rsid w:val="006718C9"/>
    <w:rsid w:val="00671B82"/>
    <w:rsid w:val="006740F2"/>
    <w:rsid w:val="00675C54"/>
    <w:rsid w:val="006764A7"/>
    <w:rsid w:val="006764BD"/>
    <w:rsid w:val="006801B5"/>
    <w:rsid w:val="00680DFC"/>
    <w:rsid w:val="00682D09"/>
    <w:rsid w:val="0068419B"/>
    <w:rsid w:val="00684EFC"/>
    <w:rsid w:val="0068533F"/>
    <w:rsid w:val="00685677"/>
    <w:rsid w:val="00686C57"/>
    <w:rsid w:val="00686DE9"/>
    <w:rsid w:val="00690FB1"/>
    <w:rsid w:val="006923BA"/>
    <w:rsid w:val="00695A35"/>
    <w:rsid w:val="00695EA9"/>
    <w:rsid w:val="006A1367"/>
    <w:rsid w:val="006A3035"/>
    <w:rsid w:val="006A43F4"/>
    <w:rsid w:val="006A5462"/>
    <w:rsid w:val="006A63B1"/>
    <w:rsid w:val="006A69CB"/>
    <w:rsid w:val="006A79AA"/>
    <w:rsid w:val="006B1265"/>
    <w:rsid w:val="006B3517"/>
    <w:rsid w:val="006B4A6F"/>
    <w:rsid w:val="006B6F2C"/>
    <w:rsid w:val="006B744E"/>
    <w:rsid w:val="006C3139"/>
    <w:rsid w:val="006C49FF"/>
    <w:rsid w:val="006C4AA6"/>
    <w:rsid w:val="006C54C5"/>
    <w:rsid w:val="006C58C3"/>
    <w:rsid w:val="006C64FC"/>
    <w:rsid w:val="006C660F"/>
    <w:rsid w:val="006C6F79"/>
    <w:rsid w:val="006C7D4A"/>
    <w:rsid w:val="006D1A7F"/>
    <w:rsid w:val="006D2D5B"/>
    <w:rsid w:val="006D6FA5"/>
    <w:rsid w:val="006E1229"/>
    <w:rsid w:val="006E1CCD"/>
    <w:rsid w:val="006E2760"/>
    <w:rsid w:val="006E2B7A"/>
    <w:rsid w:val="006E2CF8"/>
    <w:rsid w:val="006E7C73"/>
    <w:rsid w:val="006F344A"/>
    <w:rsid w:val="006F4090"/>
    <w:rsid w:val="006F6537"/>
    <w:rsid w:val="006F690E"/>
    <w:rsid w:val="00700B87"/>
    <w:rsid w:val="007037CE"/>
    <w:rsid w:val="007041E4"/>
    <w:rsid w:val="007050E5"/>
    <w:rsid w:val="00706DC2"/>
    <w:rsid w:val="0071507E"/>
    <w:rsid w:val="007165B0"/>
    <w:rsid w:val="007167D8"/>
    <w:rsid w:val="007239B9"/>
    <w:rsid w:val="00724BCA"/>
    <w:rsid w:val="007257D6"/>
    <w:rsid w:val="00725E33"/>
    <w:rsid w:val="00726781"/>
    <w:rsid w:val="00727FBA"/>
    <w:rsid w:val="007301F4"/>
    <w:rsid w:val="007303C3"/>
    <w:rsid w:val="00731F13"/>
    <w:rsid w:val="007346ED"/>
    <w:rsid w:val="0073479A"/>
    <w:rsid w:val="00737992"/>
    <w:rsid w:val="00737E05"/>
    <w:rsid w:val="00743278"/>
    <w:rsid w:val="00743C42"/>
    <w:rsid w:val="0074468A"/>
    <w:rsid w:val="00744C54"/>
    <w:rsid w:val="00744FB9"/>
    <w:rsid w:val="00745753"/>
    <w:rsid w:val="0074756F"/>
    <w:rsid w:val="007522C4"/>
    <w:rsid w:val="0075535E"/>
    <w:rsid w:val="00760636"/>
    <w:rsid w:val="0076144B"/>
    <w:rsid w:val="0076157B"/>
    <w:rsid w:val="0076274E"/>
    <w:rsid w:val="00763E47"/>
    <w:rsid w:val="0076442A"/>
    <w:rsid w:val="00764B0B"/>
    <w:rsid w:val="0076542F"/>
    <w:rsid w:val="00766236"/>
    <w:rsid w:val="00766334"/>
    <w:rsid w:val="00771928"/>
    <w:rsid w:val="00771F7D"/>
    <w:rsid w:val="00772291"/>
    <w:rsid w:val="007736BB"/>
    <w:rsid w:val="0077539A"/>
    <w:rsid w:val="007770D9"/>
    <w:rsid w:val="007772F3"/>
    <w:rsid w:val="00780FDA"/>
    <w:rsid w:val="00782217"/>
    <w:rsid w:val="00785353"/>
    <w:rsid w:val="00786EA5"/>
    <w:rsid w:val="007929D3"/>
    <w:rsid w:val="00793B5C"/>
    <w:rsid w:val="00795197"/>
    <w:rsid w:val="00795979"/>
    <w:rsid w:val="007A1B84"/>
    <w:rsid w:val="007A1F9F"/>
    <w:rsid w:val="007A3893"/>
    <w:rsid w:val="007A3BAF"/>
    <w:rsid w:val="007A3E2B"/>
    <w:rsid w:val="007A4641"/>
    <w:rsid w:val="007B01F6"/>
    <w:rsid w:val="007B2969"/>
    <w:rsid w:val="007B62A8"/>
    <w:rsid w:val="007B6CC7"/>
    <w:rsid w:val="007B7002"/>
    <w:rsid w:val="007C03AF"/>
    <w:rsid w:val="007C2091"/>
    <w:rsid w:val="007C28FC"/>
    <w:rsid w:val="007C6CBD"/>
    <w:rsid w:val="007D0C7C"/>
    <w:rsid w:val="007D15E1"/>
    <w:rsid w:val="007D1D61"/>
    <w:rsid w:val="007D205F"/>
    <w:rsid w:val="007D39D7"/>
    <w:rsid w:val="007D6022"/>
    <w:rsid w:val="007E0845"/>
    <w:rsid w:val="007E232E"/>
    <w:rsid w:val="007E52C1"/>
    <w:rsid w:val="007E7907"/>
    <w:rsid w:val="007F14EE"/>
    <w:rsid w:val="007F31A0"/>
    <w:rsid w:val="007F3537"/>
    <w:rsid w:val="007F6D6F"/>
    <w:rsid w:val="007F7EC7"/>
    <w:rsid w:val="007F7F16"/>
    <w:rsid w:val="00800354"/>
    <w:rsid w:val="0080100D"/>
    <w:rsid w:val="00802085"/>
    <w:rsid w:val="00802C76"/>
    <w:rsid w:val="00803AD8"/>
    <w:rsid w:val="00805C41"/>
    <w:rsid w:val="008063C8"/>
    <w:rsid w:val="00807D5C"/>
    <w:rsid w:val="00811886"/>
    <w:rsid w:val="0081439D"/>
    <w:rsid w:val="008153C2"/>
    <w:rsid w:val="008153D5"/>
    <w:rsid w:val="00815881"/>
    <w:rsid w:val="00815DE9"/>
    <w:rsid w:val="00815E07"/>
    <w:rsid w:val="00820EA2"/>
    <w:rsid w:val="00820F06"/>
    <w:rsid w:val="00822C82"/>
    <w:rsid w:val="00830960"/>
    <w:rsid w:val="00831163"/>
    <w:rsid w:val="00832412"/>
    <w:rsid w:val="00832785"/>
    <w:rsid w:val="0083329F"/>
    <w:rsid w:val="00833A31"/>
    <w:rsid w:val="00833F76"/>
    <w:rsid w:val="00836CE7"/>
    <w:rsid w:val="0083773A"/>
    <w:rsid w:val="00837A33"/>
    <w:rsid w:val="00841CAC"/>
    <w:rsid w:val="00842115"/>
    <w:rsid w:val="00842DEA"/>
    <w:rsid w:val="00845FB8"/>
    <w:rsid w:val="00846B61"/>
    <w:rsid w:val="008505C0"/>
    <w:rsid w:val="008515E4"/>
    <w:rsid w:val="00851C71"/>
    <w:rsid w:val="00852F09"/>
    <w:rsid w:val="0085389E"/>
    <w:rsid w:val="00853B21"/>
    <w:rsid w:val="00856298"/>
    <w:rsid w:val="00856D24"/>
    <w:rsid w:val="00856E58"/>
    <w:rsid w:val="008625C5"/>
    <w:rsid w:val="00863BF5"/>
    <w:rsid w:val="00865459"/>
    <w:rsid w:val="0086579A"/>
    <w:rsid w:val="00866671"/>
    <w:rsid w:val="00867807"/>
    <w:rsid w:val="008702AA"/>
    <w:rsid w:val="00871770"/>
    <w:rsid w:val="00871C2D"/>
    <w:rsid w:val="0087291B"/>
    <w:rsid w:val="008729BC"/>
    <w:rsid w:val="00872E9C"/>
    <w:rsid w:val="0087325F"/>
    <w:rsid w:val="00873C07"/>
    <w:rsid w:val="0087709F"/>
    <w:rsid w:val="00880B6B"/>
    <w:rsid w:val="00881695"/>
    <w:rsid w:val="00881C49"/>
    <w:rsid w:val="008825DF"/>
    <w:rsid w:val="00884D09"/>
    <w:rsid w:val="00885CC2"/>
    <w:rsid w:val="00893941"/>
    <w:rsid w:val="00894587"/>
    <w:rsid w:val="00895B59"/>
    <w:rsid w:val="008A1694"/>
    <w:rsid w:val="008A390C"/>
    <w:rsid w:val="008A39D0"/>
    <w:rsid w:val="008A4183"/>
    <w:rsid w:val="008A5377"/>
    <w:rsid w:val="008B2A04"/>
    <w:rsid w:val="008B2B1D"/>
    <w:rsid w:val="008B502A"/>
    <w:rsid w:val="008C118A"/>
    <w:rsid w:val="008C4571"/>
    <w:rsid w:val="008C59A2"/>
    <w:rsid w:val="008C76DC"/>
    <w:rsid w:val="008C7892"/>
    <w:rsid w:val="008D1BC9"/>
    <w:rsid w:val="008D2657"/>
    <w:rsid w:val="008D438A"/>
    <w:rsid w:val="008D74DC"/>
    <w:rsid w:val="008D773F"/>
    <w:rsid w:val="008D7A45"/>
    <w:rsid w:val="008E208B"/>
    <w:rsid w:val="008E26F2"/>
    <w:rsid w:val="008E35E8"/>
    <w:rsid w:val="008F056C"/>
    <w:rsid w:val="008F156A"/>
    <w:rsid w:val="008F1972"/>
    <w:rsid w:val="008F1AA7"/>
    <w:rsid w:val="008F23C3"/>
    <w:rsid w:val="009008D2"/>
    <w:rsid w:val="0090158D"/>
    <w:rsid w:val="009028F6"/>
    <w:rsid w:val="009031D7"/>
    <w:rsid w:val="00904A89"/>
    <w:rsid w:val="00907F3D"/>
    <w:rsid w:val="00910CC7"/>
    <w:rsid w:val="00911494"/>
    <w:rsid w:val="0091351D"/>
    <w:rsid w:val="00914011"/>
    <w:rsid w:val="00915208"/>
    <w:rsid w:val="00917D6F"/>
    <w:rsid w:val="00922E6F"/>
    <w:rsid w:val="0093156D"/>
    <w:rsid w:val="0093438B"/>
    <w:rsid w:val="00936B92"/>
    <w:rsid w:val="0093745E"/>
    <w:rsid w:val="009376CE"/>
    <w:rsid w:val="0094084D"/>
    <w:rsid w:val="009426BB"/>
    <w:rsid w:val="00943A00"/>
    <w:rsid w:val="00950F6A"/>
    <w:rsid w:val="00952EA2"/>
    <w:rsid w:val="00953875"/>
    <w:rsid w:val="00960031"/>
    <w:rsid w:val="0096154D"/>
    <w:rsid w:val="00961B0E"/>
    <w:rsid w:val="00963F40"/>
    <w:rsid w:val="00971752"/>
    <w:rsid w:val="00971EF2"/>
    <w:rsid w:val="009749AD"/>
    <w:rsid w:val="00976353"/>
    <w:rsid w:val="00976FAE"/>
    <w:rsid w:val="009777E5"/>
    <w:rsid w:val="00982446"/>
    <w:rsid w:val="009833CE"/>
    <w:rsid w:val="00984BA7"/>
    <w:rsid w:val="00985420"/>
    <w:rsid w:val="009859CA"/>
    <w:rsid w:val="00990164"/>
    <w:rsid w:val="0099116D"/>
    <w:rsid w:val="009924EC"/>
    <w:rsid w:val="00993D5C"/>
    <w:rsid w:val="00994206"/>
    <w:rsid w:val="00994E1E"/>
    <w:rsid w:val="00995F27"/>
    <w:rsid w:val="00997100"/>
    <w:rsid w:val="0099799D"/>
    <w:rsid w:val="009A27DC"/>
    <w:rsid w:val="009A2F9E"/>
    <w:rsid w:val="009A4EF1"/>
    <w:rsid w:val="009A5F38"/>
    <w:rsid w:val="009A679D"/>
    <w:rsid w:val="009A6B97"/>
    <w:rsid w:val="009B210D"/>
    <w:rsid w:val="009B49E4"/>
    <w:rsid w:val="009C1F87"/>
    <w:rsid w:val="009C23AB"/>
    <w:rsid w:val="009D0991"/>
    <w:rsid w:val="009D0CFD"/>
    <w:rsid w:val="009D2B61"/>
    <w:rsid w:val="009D3C90"/>
    <w:rsid w:val="009D3F3A"/>
    <w:rsid w:val="009D5685"/>
    <w:rsid w:val="009D5D42"/>
    <w:rsid w:val="009D7474"/>
    <w:rsid w:val="009E04B3"/>
    <w:rsid w:val="009E28C6"/>
    <w:rsid w:val="009E3781"/>
    <w:rsid w:val="009E4B0E"/>
    <w:rsid w:val="009E75D8"/>
    <w:rsid w:val="009F0DE0"/>
    <w:rsid w:val="009F13F1"/>
    <w:rsid w:val="009F3E0D"/>
    <w:rsid w:val="009F43EF"/>
    <w:rsid w:val="009F776A"/>
    <w:rsid w:val="009F7CDA"/>
    <w:rsid w:val="00A01291"/>
    <w:rsid w:val="00A03771"/>
    <w:rsid w:val="00A069D9"/>
    <w:rsid w:val="00A07395"/>
    <w:rsid w:val="00A102EA"/>
    <w:rsid w:val="00A108DB"/>
    <w:rsid w:val="00A142A0"/>
    <w:rsid w:val="00A14EE0"/>
    <w:rsid w:val="00A155FC"/>
    <w:rsid w:val="00A15F84"/>
    <w:rsid w:val="00A166C1"/>
    <w:rsid w:val="00A16862"/>
    <w:rsid w:val="00A2356D"/>
    <w:rsid w:val="00A24215"/>
    <w:rsid w:val="00A25DF1"/>
    <w:rsid w:val="00A27B63"/>
    <w:rsid w:val="00A30E0D"/>
    <w:rsid w:val="00A31014"/>
    <w:rsid w:val="00A336A3"/>
    <w:rsid w:val="00A4021E"/>
    <w:rsid w:val="00A40519"/>
    <w:rsid w:val="00A40E8B"/>
    <w:rsid w:val="00A4169E"/>
    <w:rsid w:val="00A42B61"/>
    <w:rsid w:val="00A42E53"/>
    <w:rsid w:val="00A4336A"/>
    <w:rsid w:val="00A43F3A"/>
    <w:rsid w:val="00A46116"/>
    <w:rsid w:val="00A46EFF"/>
    <w:rsid w:val="00A47750"/>
    <w:rsid w:val="00A52642"/>
    <w:rsid w:val="00A540F7"/>
    <w:rsid w:val="00A5457D"/>
    <w:rsid w:val="00A54C2D"/>
    <w:rsid w:val="00A56C45"/>
    <w:rsid w:val="00A57C75"/>
    <w:rsid w:val="00A6002D"/>
    <w:rsid w:val="00A60491"/>
    <w:rsid w:val="00A608E4"/>
    <w:rsid w:val="00A633BF"/>
    <w:rsid w:val="00A65056"/>
    <w:rsid w:val="00A655E1"/>
    <w:rsid w:val="00A70FF9"/>
    <w:rsid w:val="00A71B02"/>
    <w:rsid w:val="00A751C2"/>
    <w:rsid w:val="00A75948"/>
    <w:rsid w:val="00A7600E"/>
    <w:rsid w:val="00A82547"/>
    <w:rsid w:val="00A82FDB"/>
    <w:rsid w:val="00A8433E"/>
    <w:rsid w:val="00A84DFB"/>
    <w:rsid w:val="00A911E9"/>
    <w:rsid w:val="00A94225"/>
    <w:rsid w:val="00A949D8"/>
    <w:rsid w:val="00A974C3"/>
    <w:rsid w:val="00AA47F7"/>
    <w:rsid w:val="00AA4910"/>
    <w:rsid w:val="00AA4F0A"/>
    <w:rsid w:val="00AA57E0"/>
    <w:rsid w:val="00AA5E49"/>
    <w:rsid w:val="00AA7C04"/>
    <w:rsid w:val="00AB0D2F"/>
    <w:rsid w:val="00AB1BB7"/>
    <w:rsid w:val="00AB3E93"/>
    <w:rsid w:val="00AB438C"/>
    <w:rsid w:val="00AB539D"/>
    <w:rsid w:val="00AB5960"/>
    <w:rsid w:val="00AC158F"/>
    <w:rsid w:val="00AC468A"/>
    <w:rsid w:val="00AD0849"/>
    <w:rsid w:val="00AD1B89"/>
    <w:rsid w:val="00AD79E8"/>
    <w:rsid w:val="00AE0D3A"/>
    <w:rsid w:val="00AE32A0"/>
    <w:rsid w:val="00AE7B76"/>
    <w:rsid w:val="00AE7EA6"/>
    <w:rsid w:val="00AF0339"/>
    <w:rsid w:val="00AF24C4"/>
    <w:rsid w:val="00AF40FB"/>
    <w:rsid w:val="00AF5BA7"/>
    <w:rsid w:val="00AF6436"/>
    <w:rsid w:val="00B0078E"/>
    <w:rsid w:val="00B00DE3"/>
    <w:rsid w:val="00B01DC6"/>
    <w:rsid w:val="00B020C5"/>
    <w:rsid w:val="00B03691"/>
    <w:rsid w:val="00B04889"/>
    <w:rsid w:val="00B0786F"/>
    <w:rsid w:val="00B11413"/>
    <w:rsid w:val="00B140FA"/>
    <w:rsid w:val="00B15C45"/>
    <w:rsid w:val="00B21986"/>
    <w:rsid w:val="00B21C31"/>
    <w:rsid w:val="00B21DB0"/>
    <w:rsid w:val="00B2254E"/>
    <w:rsid w:val="00B23A09"/>
    <w:rsid w:val="00B252F0"/>
    <w:rsid w:val="00B2595C"/>
    <w:rsid w:val="00B26CD6"/>
    <w:rsid w:val="00B315CA"/>
    <w:rsid w:val="00B3193A"/>
    <w:rsid w:val="00B31FA9"/>
    <w:rsid w:val="00B33417"/>
    <w:rsid w:val="00B351FF"/>
    <w:rsid w:val="00B36472"/>
    <w:rsid w:val="00B3655C"/>
    <w:rsid w:val="00B367F0"/>
    <w:rsid w:val="00B36B88"/>
    <w:rsid w:val="00B36BBE"/>
    <w:rsid w:val="00B36CC3"/>
    <w:rsid w:val="00B37E48"/>
    <w:rsid w:val="00B40587"/>
    <w:rsid w:val="00B407EC"/>
    <w:rsid w:val="00B418C4"/>
    <w:rsid w:val="00B443AF"/>
    <w:rsid w:val="00B45F47"/>
    <w:rsid w:val="00B467EC"/>
    <w:rsid w:val="00B47A15"/>
    <w:rsid w:val="00B51081"/>
    <w:rsid w:val="00B513F7"/>
    <w:rsid w:val="00B5196B"/>
    <w:rsid w:val="00B5698C"/>
    <w:rsid w:val="00B56BDC"/>
    <w:rsid w:val="00B60118"/>
    <w:rsid w:val="00B61CFD"/>
    <w:rsid w:val="00B61E30"/>
    <w:rsid w:val="00B641F6"/>
    <w:rsid w:val="00B6538A"/>
    <w:rsid w:val="00B65541"/>
    <w:rsid w:val="00B6673F"/>
    <w:rsid w:val="00B67609"/>
    <w:rsid w:val="00B73702"/>
    <w:rsid w:val="00B7379A"/>
    <w:rsid w:val="00B73EC8"/>
    <w:rsid w:val="00B74987"/>
    <w:rsid w:val="00B80085"/>
    <w:rsid w:val="00B8157B"/>
    <w:rsid w:val="00B8478F"/>
    <w:rsid w:val="00B84C17"/>
    <w:rsid w:val="00B856EC"/>
    <w:rsid w:val="00B8584F"/>
    <w:rsid w:val="00B86A05"/>
    <w:rsid w:val="00B875E6"/>
    <w:rsid w:val="00B9179A"/>
    <w:rsid w:val="00B92C9B"/>
    <w:rsid w:val="00B95B10"/>
    <w:rsid w:val="00B9603C"/>
    <w:rsid w:val="00B96398"/>
    <w:rsid w:val="00B96A04"/>
    <w:rsid w:val="00B97280"/>
    <w:rsid w:val="00BA0BD5"/>
    <w:rsid w:val="00BA3513"/>
    <w:rsid w:val="00BB2736"/>
    <w:rsid w:val="00BB3DEA"/>
    <w:rsid w:val="00BB6264"/>
    <w:rsid w:val="00BB64FF"/>
    <w:rsid w:val="00BB6860"/>
    <w:rsid w:val="00BC16B0"/>
    <w:rsid w:val="00BC36C2"/>
    <w:rsid w:val="00BC39A8"/>
    <w:rsid w:val="00BC58E1"/>
    <w:rsid w:val="00BD251C"/>
    <w:rsid w:val="00BD27C2"/>
    <w:rsid w:val="00BD2C06"/>
    <w:rsid w:val="00BD3A67"/>
    <w:rsid w:val="00BD5113"/>
    <w:rsid w:val="00BD5121"/>
    <w:rsid w:val="00BD5D25"/>
    <w:rsid w:val="00BD6B66"/>
    <w:rsid w:val="00BD7563"/>
    <w:rsid w:val="00BE05AD"/>
    <w:rsid w:val="00BE0FE1"/>
    <w:rsid w:val="00BE1D05"/>
    <w:rsid w:val="00BE2469"/>
    <w:rsid w:val="00BE2AC7"/>
    <w:rsid w:val="00BE415E"/>
    <w:rsid w:val="00BE7D44"/>
    <w:rsid w:val="00BF0183"/>
    <w:rsid w:val="00BF02D3"/>
    <w:rsid w:val="00BF0316"/>
    <w:rsid w:val="00BF0550"/>
    <w:rsid w:val="00BF224C"/>
    <w:rsid w:val="00BF3340"/>
    <w:rsid w:val="00BF505A"/>
    <w:rsid w:val="00BF5CB5"/>
    <w:rsid w:val="00BF66F3"/>
    <w:rsid w:val="00BF7F42"/>
    <w:rsid w:val="00C01DDE"/>
    <w:rsid w:val="00C030DA"/>
    <w:rsid w:val="00C035F9"/>
    <w:rsid w:val="00C04912"/>
    <w:rsid w:val="00C04D8F"/>
    <w:rsid w:val="00C05590"/>
    <w:rsid w:val="00C060B7"/>
    <w:rsid w:val="00C06FFE"/>
    <w:rsid w:val="00C12D8D"/>
    <w:rsid w:val="00C1433D"/>
    <w:rsid w:val="00C14896"/>
    <w:rsid w:val="00C157C9"/>
    <w:rsid w:val="00C15EA5"/>
    <w:rsid w:val="00C163A3"/>
    <w:rsid w:val="00C200E9"/>
    <w:rsid w:val="00C22DA6"/>
    <w:rsid w:val="00C238FB"/>
    <w:rsid w:val="00C2390C"/>
    <w:rsid w:val="00C2479B"/>
    <w:rsid w:val="00C252FB"/>
    <w:rsid w:val="00C26C43"/>
    <w:rsid w:val="00C30187"/>
    <w:rsid w:val="00C30CE7"/>
    <w:rsid w:val="00C31AE7"/>
    <w:rsid w:val="00C329FA"/>
    <w:rsid w:val="00C32C48"/>
    <w:rsid w:val="00C33EC8"/>
    <w:rsid w:val="00C369C7"/>
    <w:rsid w:val="00C4168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3799"/>
    <w:rsid w:val="00CA4342"/>
    <w:rsid w:val="00CA5E13"/>
    <w:rsid w:val="00CA7865"/>
    <w:rsid w:val="00CA797E"/>
    <w:rsid w:val="00CB071F"/>
    <w:rsid w:val="00CB209E"/>
    <w:rsid w:val="00CB26F7"/>
    <w:rsid w:val="00CB3EB9"/>
    <w:rsid w:val="00CB5629"/>
    <w:rsid w:val="00CB71A6"/>
    <w:rsid w:val="00CC18D4"/>
    <w:rsid w:val="00CC215E"/>
    <w:rsid w:val="00CC40E0"/>
    <w:rsid w:val="00CC4205"/>
    <w:rsid w:val="00CC7ABA"/>
    <w:rsid w:val="00CD1D21"/>
    <w:rsid w:val="00CD2247"/>
    <w:rsid w:val="00CD26B9"/>
    <w:rsid w:val="00CD2FE2"/>
    <w:rsid w:val="00CD3AB8"/>
    <w:rsid w:val="00CD61EA"/>
    <w:rsid w:val="00CD691E"/>
    <w:rsid w:val="00CD7038"/>
    <w:rsid w:val="00CD78D3"/>
    <w:rsid w:val="00CD7CD8"/>
    <w:rsid w:val="00CE1720"/>
    <w:rsid w:val="00CE4DB3"/>
    <w:rsid w:val="00CE4F73"/>
    <w:rsid w:val="00CE5905"/>
    <w:rsid w:val="00CE63E3"/>
    <w:rsid w:val="00CE6F94"/>
    <w:rsid w:val="00CF2571"/>
    <w:rsid w:val="00CF2D7A"/>
    <w:rsid w:val="00CF301F"/>
    <w:rsid w:val="00CF5FB9"/>
    <w:rsid w:val="00CF6BDA"/>
    <w:rsid w:val="00CF7F3A"/>
    <w:rsid w:val="00D017FC"/>
    <w:rsid w:val="00D01C48"/>
    <w:rsid w:val="00D02FC6"/>
    <w:rsid w:val="00D0454E"/>
    <w:rsid w:val="00D05B8D"/>
    <w:rsid w:val="00D05D71"/>
    <w:rsid w:val="00D05FE5"/>
    <w:rsid w:val="00D068D5"/>
    <w:rsid w:val="00D07712"/>
    <w:rsid w:val="00D07BE6"/>
    <w:rsid w:val="00D106F7"/>
    <w:rsid w:val="00D10A26"/>
    <w:rsid w:val="00D10A43"/>
    <w:rsid w:val="00D125E7"/>
    <w:rsid w:val="00D12982"/>
    <w:rsid w:val="00D13E6D"/>
    <w:rsid w:val="00D15205"/>
    <w:rsid w:val="00D152AA"/>
    <w:rsid w:val="00D15385"/>
    <w:rsid w:val="00D17776"/>
    <w:rsid w:val="00D219BA"/>
    <w:rsid w:val="00D22430"/>
    <w:rsid w:val="00D230DC"/>
    <w:rsid w:val="00D23DCA"/>
    <w:rsid w:val="00D27E85"/>
    <w:rsid w:val="00D300FA"/>
    <w:rsid w:val="00D30579"/>
    <w:rsid w:val="00D32D72"/>
    <w:rsid w:val="00D3334C"/>
    <w:rsid w:val="00D34041"/>
    <w:rsid w:val="00D346F9"/>
    <w:rsid w:val="00D34CA7"/>
    <w:rsid w:val="00D35A46"/>
    <w:rsid w:val="00D36464"/>
    <w:rsid w:val="00D366C2"/>
    <w:rsid w:val="00D37EBA"/>
    <w:rsid w:val="00D42E6B"/>
    <w:rsid w:val="00D44FE0"/>
    <w:rsid w:val="00D476BB"/>
    <w:rsid w:val="00D52B39"/>
    <w:rsid w:val="00D52F37"/>
    <w:rsid w:val="00D545D6"/>
    <w:rsid w:val="00D56FBC"/>
    <w:rsid w:val="00D605A1"/>
    <w:rsid w:val="00D60AF7"/>
    <w:rsid w:val="00D60F7F"/>
    <w:rsid w:val="00D63E76"/>
    <w:rsid w:val="00D64C1C"/>
    <w:rsid w:val="00D656BF"/>
    <w:rsid w:val="00D65D3F"/>
    <w:rsid w:val="00D679D5"/>
    <w:rsid w:val="00D726C0"/>
    <w:rsid w:val="00D769AA"/>
    <w:rsid w:val="00D83317"/>
    <w:rsid w:val="00D8452E"/>
    <w:rsid w:val="00D92763"/>
    <w:rsid w:val="00D935B7"/>
    <w:rsid w:val="00D95244"/>
    <w:rsid w:val="00D95681"/>
    <w:rsid w:val="00D9595B"/>
    <w:rsid w:val="00D97925"/>
    <w:rsid w:val="00DA1032"/>
    <w:rsid w:val="00DA2994"/>
    <w:rsid w:val="00DA37A7"/>
    <w:rsid w:val="00DA4982"/>
    <w:rsid w:val="00DA5D1A"/>
    <w:rsid w:val="00DA61BC"/>
    <w:rsid w:val="00DB512C"/>
    <w:rsid w:val="00DB68EB"/>
    <w:rsid w:val="00DB6D66"/>
    <w:rsid w:val="00DC175C"/>
    <w:rsid w:val="00DC2640"/>
    <w:rsid w:val="00DC3559"/>
    <w:rsid w:val="00DC371D"/>
    <w:rsid w:val="00DC5F8C"/>
    <w:rsid w:val="00DC676C"/>
    <w:rsid w:val="00DD011C"/>
    <w:rsid w:val="00DD1A69"/>
    <w:rsid w:val="00DD2186"/>
    <w:rsid w:val="00DD420A"/>
    <w:rsid w:val="00DD5346"/>
    <w:rsid w:val="00DD604A"/>
    <w:rsid w:val="00DD641D"/>
    <w:rsid w:val="00DE0045"/>
    <w:rsid w:val="00DE01B8"/>
    <w:rsid w:val="00DE65B3"/>
    <w:rsid w:val="00DE743F"/>
    <w:rsid w:val="00DE7FB1"/>
    <w:rsid w:val="00DF26CB"/>
    <w:rsid w:val="00DF3B50"/>
    <w:rsid w:val="00DF423F"/>
    <w:rsid w:val="00DF4B25"/>
    <w:rsid w:val="00DF4D96"/>
    <w:rsid w:val="00DF5323"/>
    <w:rsid w:val="00DF5990"/>
    <w:rsid w:val="00DF59FC"/>
    <w:rsid w:val="00DF5B7E"/>
    <w:rsid w:val="00DF72F6"/>
    <w:rsid w:val="00DF770C"/>
    <w:rsid w:val="00E00DDA"/>
    <w:rsid w:val="00E0126C"/>
    <w:rsid w:val="00E024DE"/>
    <w:rsid w:val="00E1034F"/>
    <w:rsid w:val="00E1091C"/>
    <w:rsid w:val="00E11ED5"/>
    <w:rsid w:val="00E11FC8"/>
    <w:rsid w:val="00E13517"/>
    <w:rsid w:val="00E162EF"/>
    <w:rsid w:val="00E20794"/>
    <w:rsid w:val="00E2110C"/>
    <w:rsid w:val="00E235DE"/>
    <w:rsid w:val="00E260F5"/>
    <w:rsid w:val="00E279E3"/>
    <w:rsid w:val="00E306FF"/>
    <w:rsid w:val="00E33CD5"/>
    <w:rsid w:val="00E361D0"/>
    <w:rsid w:val="00E404F4"/>
    <w:rsid w:val="00E423EC"/>
    <w:rsid w:val="00E4399E"/>
    <w:rsid w:val="00E44980"/>
    <w:rsid w:val="00E50E79"/>
    <w:rsid w:val="00E5315B"/>
    <w:rsid w:val="00E57F77"/>
    <w:rsid w:val="00E60623"/>
    <w:rsid w:val="00E60E1C"/>
    <w:rsid w:val="00E61C75"/>
    <w:rsid w:val="00E6699F"/>
    <w:rsid w:val="00E705CF"/>
    <w:rsid w:val="00E72499"/>
    <w:rsid w:val="00E75025"/>
    <w:rsid w:val="00E75722"/>
    <w:rsid w:val="00E84818"/>
    <w:rsid w:val="00E877F0"/>
    <w:rsid w:val="00E90002"/>
    <w:rsid w:val="00E9077B"/>
    <w:rsid w:val="00E91755"/>
    <w:rsid w:val="00E91C0E"/>
    <w:rsid w:val="00E92668"/>
    <w:rsid w:val="00E9405E"/>
    <w:rsid w:val="00E95527"/>
    <w:rsid w:val="00E96738"/>
    <w:rsid w:val="00E96D11"/>
    <w:rsid w:val="00EA01B7"/>
    <w:rsid w:val="00EA0D67"/>
    <w:rsid w:val="00EA73E2"/>
    <w:rsid w:val="00EB183A"/>
    <w:rsid w:val="00EB43F2"/>
    <w:rsid w:val="00EB4511"/>
    <w:rsid w:val="00EB4984"/>
    <w:rsid w:val="00EB4CD2"/>
    <w:rsid w:val="00EB7BDD"/>
    <w:rsid w:val="00EC0E01"/>
    <w:rsid w:val="00EC1D48"/>
    <w:rsid w:val="00EC4A37"/>
    <w:rsid w:val="00EC4CE8"/>
    <w:rsid w:val="00EC5A27"/>
    <w:rsid w:val="00EC5EE1"/>
    <w:rsid w:val="00ED3C0B"/>
    <w:rsid w:val="00ED4552"/>
    <w:rsid w:val="00ED4874"/>
    <w:rsid w:val="00ED59C0"/>
    <w:rsid w:val="00ED6DC5"/>
    <w:rsid w:val="00EE05CE"/>
    <w:rsid w:val="00EE2850"/>
    <w:rsid w:val="00EE347A"/>
    <w:rsid w:val="00EE4096"/>
    <w:rsid w:val="00EE4EC3"/>
    <w:rsid w:val="00EF0B1A"/>
    <w:rsid w:val="00EF2DBA"/>
    <w:rsid w:val="00EF4B9D"/>
    <w:rsid w:val="00EF576A"/>
    <w:rsid w:val="00EF6F5E"/>
    <w:rsid w:val="00EF72CA"/>
    <w:rsid w:val="00EF7E22"/>
    <w:rsid w:val="00F00A58"/>
    <w:rsid w:val="00F013E9"/>
    <w:rsid w:val="00F01EDF"/>
    <w:rsid w:val="00F03F2B"/>
    <w:rsid w:val="00F04B0E"/>
    <w:rsid w:val="00F0559C"/>
    <w:rsid w:val="00F10079"/>
    <w:rsid w:val="00F12663"/>
    <w:rsid w:val="00F13A3A"/>
    <w:rsid w:val="00F14707"/>
    <w:rsid w:val="00F1486F"/>
    <w:rsid w:val="00F16B07"/>
    <w:rsid w:val="00F16DB8"/>
    <w:rsid w:val="00F21CAA"/>
    <w:rsid w:val="00F2208E"/>
    <w:rsid w:val="00F24C0E"/>
    <w:rsid w:val="00F251CB"/>
    <w:rsid w:val="00F26349"/>
    <w:rsid w:val="00F32F0D"/>
    <w:rsid w:val="00F32FAA"/>
    <w:rsid w:val="00F33643"/>
    <w:rsid w:val="00F33D49"/>
    <w:rsid w:val="00F36BD2"/>
    <w:rsid w:val="00F36DE8"/>
    <w:rsid w:val="00F406B9"/>
    <w:rsid w:val="00F40860"/>
    <w:rsid w:val="00F420B0"/>
    <w:rsid w:val="00F43CE9"/>
    <w:rsid w:val="00F4494B"/>
    <w:rsid w:val="00F456DD"/>
    <w:rsid w:val="00F45C47"/>
    <w:rsid w:val="00F45C52"/>
    <w:rsid w:val="00F45F19"/>
    <w:rsid w:val="00F4778B"/>
    <w:rsid w:val="00F50EF9"/>
    <w:rsid w:val="00F515D2"/>
    <w:rsid w:val="00F53445"/>
    <w:rsid w:val="00F543F0"/>
    <w:rsid w:val="00F55D58"/>
    <w:rsid w:val="00F56234"/>
    <w:rsid w:val="00F57386"/>
    <w:rsid w:val="00F57983"/>
    <w:rsid w:val="00F622EB"/>
    <w:rsid w:val="00F63221"/>
    <w:rsid w:val="00F65512"/>
    <w:rsid w:val="00F65A8E"/>
    <w:rsid w:val="00F66CDA"/>
    <w:rsid w:val="00F67B77"/>
    <w:rsid w:val="00F70456"/>
    <w:rsid w:val="00F704E4"/>
    <w:rsid w:val="00F71986"/>
    <w:rsid w:val="00F73647"/>
    <w:rsid w:val="00F73AA1"/>
    <w:rsid w:val="00F73B91"/>
    <w:rsid w:val="00F757EA"/>
    <w:rsid w:val="00F77F7A"/>
    <w:rsid w:val="00F8233C"/>
    <w:rsid w:val="00F827A0"/>
    <w:rsid w:val="00F8377F"/>
    <w:rsid w:val="00F86B45"/>
    <w:rsid w:val="00F86BFC"/>
    <w:rsid w:val="00F87267"/>
    <w:rsid w:val="00F9144D"/>
    <w:rsid w:val="00F918ED"/>
    <w:rsid w:val="00F91D64"/>
    <w:rsid w:val="00F924AE"/>
    <w:rsid w:val="00F95B20"/>
    <w:rsid w:val="00FA2B3E"/>
    <w:rsid w:val="00FA2F0B"/>
    <w:rsid w:val="00FA355D"/>
    <w:rsid w:val="00FB0D3E"/>
    <w:rsid w:val="00FB16B2"/>
    <w:rsid w:val="00FC03C6"/>
    <w:rsid w:val="00FC1B55"/>
    <w:rsid w:val="00FC4BBC"/>
    <w:rsid w:val="00FC4E0F"/>
    <w:rsid w:val="00FC504D"/>
    <w:rsid w:val="00FC52E0"/>
    <w:rsid w:val="00FC5714"/>
    <w:rsid w:val="00FC6389"/>
    <w:rsid w:val="00FC6E62"/>
    <w:rsid w:val="00FC757D"/>
    <w:rsid w:val="00FC75F5"/>
    <w:rsid w:val="00FD08E6"/>
    <w:rsid w:val="00FD43CE"/>
    <w:rsid w:val="00FD57A8"/>
    <w:rsid w:val="00FD7CE0"/>
    <w:rsid w:val="00FE0991"/>
    <w:rsid w:val="00FE6659"/>
    <w:rsid w:val="00FE6DDF"/>
    <w:rsid w:val="00FF04E4"/>
    <w:rsid w:val="00FF0519"/>
    <w:rsid w:val="00FF1944"/>
    <w:rsid w:val="00FF1C0D"/>
    <w:rsid w:val="00FF36DB"/>
    <w:rsid w:val="00FF4329"/>
    <w:rsid w:val="00FF5C0B"/>
    <w:rsid w:val="00FF6BE5"/>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semiHidden/>
    <w:unhideWhenUsed/>
    <w:rsid w:val="00BB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77">
      <w:bodyDiv w:val="1"/>
      <w:marLeft w:val="0"/>
      <w:marRight w:val="0"/>
      <w:marTop w:val="0"/>
      <w:marBottom w:val="0"/>
      <w:divBdr>
        <w:top w:val="none" w:sz="0" w:space="0" w:color="auto"/>
        <w:left w:val="none" w:sz="0" w:space="0" w:color="auto"/>
        <w:bottom w:val="none" w:sz="0" w:space="0" w:color="auto"/>
        <w:right w:val="none" w:sz="0" w:space="0" w:color="auto"/>
      </w:divBdr>
    </w:div>
    <w:div w:id="72705382">
      <w:bodyDiv w:val="1"/>
      <w:marLeft w:val="0"/>
      <w:marRight w:val="0"/>
      <w:marTop w:val="0"/>
      <w:marBottom w:val="0"/>
      <w:divBdr>
        <w:top w:val="none" w:sz="0" w:space="0" w:color="auto"/>
        <w:left w:val="none" w:sz="0" w:space="0" w:color="auto"/>
        <w:bottom w:val="none" w:sz="0" w:space="0" w:color="auto"/>
        <w:right w:val="none" w:sz="0" w:space="0" w:color="auto"/>
      </w:divBdr>
    </w:div>
    <w:div w:id="84812039">
      <w:bodyDiv w:val="1"/>
      <w:marLeft w:val="0"/>
      <w:marRight w:val="0"/>
      <w:marTop w:val="0"/>
      <w:marBottom w:val="0"/>
      <w:divBdr>
        <w:top w:val="none" w:sz="0" w:space="0" w:color="auto"/>
        <w:left w:val="none" w:sz="0" w:space="0" w:color="auto"/>
        <w:bottom w:val="none" w:sz="0" w:space="0" w:color="auto"/>
        <w:right w:val="none" w:sz="0" w:space="0" w:color="auto"/>
      </w:divBdr>
    </w:div>
    <w:div w:id="355154594">
      <w:bodyDiv w:val="1"/>
      <w:marLeft w:val="0"/>
      <w:marRight w:val="0"/>
      <w:marTop w:val="0"/>
      <w:marBottom w:val="0"/>
      <w:divBdr>
        <w:top w:val="none" w:sz="0" w:space="0" w:color="auto"/>
        <w:left w:val="none" w:sz="0" w:space="0" w:color="auto"/>
        <w:bottom w:val="none" w:sz="0" w:space="0" w:color="auto"/>
        <w:right w:val="none" w:sz="0" w:space="0" w:color="auto"/>
      </w:divBdr>
    </w:div>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694889081">
      <w:bodyDiv w:val="1"/>
      <w:marLeft w:val="0"/>
      <w:marRight w:val="0"/>
      <w:marTop w:val="0"/>
      <w:marBottom w:val="0"/>
      <w:divBdr>
        <w:top w:val="none" w:sz="0" w:space="0" w:color="auto"/>
        <w:left w:val="none" w:sz="0" w:space="0" w:color="auto"/>
        <w:bottom w:val="none" w:sz="0" w:space="0" w:color="auto"/>
        <w:right w:val="none" w:sz="0" w:space="0" w:color="auto"/>
      </w:divBdr>
    </w:div>
    <w:div w:id="738790192">
      <w:bodyDiv w:val="1"/>
      <w:marLeft w:val="0"/>
      <w:marRight w:val="0"/>
      <w:marTop w:val="0"/>
      <w:marBottom w:val="0"/>
      <w:divBdr>
        <w:top w:val="none" w:sz="0" w:space="0" w:color="auto"/>
        <w:left w:val="none" w:sz="0" w:space="0" w:color="auto"/>
        <w:bottom w:val="none" w:sz="0" w:space="0" w:color="auto"/>
        <w:right w:val="none" w:sz="0" w:space="0" w:color="auto"/>
      </w:divBdr>
    </w:div>
    <w:div w:id="739058000">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37580488">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08346045">
      <w:bodyDiv w:val="1"/>
      <w:marLeft w:val="0"/>
      <w:marRight w:val="0"/>
      <w:marTop w:val="0"/>
      <w:marBottom w:val="0"/>
      <w:divBdr>
        <w:top w:val="none" w:sz="0" w:space="0" w:color="auto"/>
        <w:left w:val="none" w:sz="0" w:space="0" w:color="auto"/>
        <w:bottom w:val="none" w:sz="0" w:space="0" w:color="auto"/>
        <w:right w:val="none" w:sz="0" w:space="0" w:color="auto"/>
      </w:divBdr>
    </w:div>
    <w:div w:id="919407872">
      <w:bodyDiv w:val="1"/>
      <w:marLeft w:val="0"/>
      <w:marRight w:val="0"/>
      <w:marTop w:val="0"/>
      <w:marBottom w:val="0"/>
      <w:divBdr>
        <w:top w:val="none" w:sz="0" w:space="0" w:color="auto"/>
        <w:left w:val="none" w:sz="0" w:space="0" w:color="auto"/>
        <w:bottom w:val="none" w:sz="0" w:space="0" w:color="auto"/>
        <w:right w:val="none" w:sz="0" w:space="0" w:color="auto"/>
      </w:divBdr>
    </w:div>
    <w:div w:id="944969740">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1">
          <w:marLeft w:val="0"/>
          <w:marRight w:val="0"/>
          <w:marTop w:val="0"/>
          <w:marBottom w:val="0"/>
          <w:divBdr>
            <w:top w:val="none" w:sz="0" w:space="0" w:color="auto"/>
            <w:left w:val="none" w:sz="0" w:space="0" w:color="auto"/>
            <w:bottom w:val="none" w:sz="0" w:space="0" w:color="auto"/>
            <w:right w:val="none" w:sz="0" w:space="0" w:color="auto"/>
          </w:divBdr>
        </w:div>
        <w:div w:id="1370031565">
          <w:marLeft w:val="0"/>
          <w:marRight w:val="0"/>
          <w:marTop w:val="0"/>
          <w:marBottom w:val="0"/>
          <w:divBdr>
            <w:top w:val="none" w:sz="0" w:space="0" w:color="auto"/>
            <w:left w:val="none" w:sz="0" w:space="0" w:color="auto"/>
            <w:bottom w:val="none" w:sz="0" w:space="0" w:color="auto"/>
            <w:right w:val="none" w:sz="0" w:space="0" w:color="auto"/>
          </w:divBdr>
        </w:div>
        <w:div w:id="463545414">
          <w:marLeft w:val="0"/>
          <w:marRight w:val="0"/>
          <w:marTop w:val="0"/>
          <w:marBottom w:val="0"/>
          <w:divBdr>
            <w:top w:val="none" w:sz="0" w:space="0" w:color="auto"/>
            <w:left w:val="none" w:sz="0" w:space="0" w:color="auto"/>
            <w:bottom w:val="none" w:sz="0" w:space="0" w:color="auto"/>
            <w:right w:val="none" w:sz="0" w:space="0" w:color="auto"/>
          </w:divBdr>
        </w:div>
        <w:div w:id="293484302">
          <w:marLeft w:val="0"/>
          <w:marRight w:val="0"/>
          <w:marTop w:val="0"/>
          <w:marBottom w:val="0"/>
          <w:divBdr>
            <w:top w:val="none" w:sz="0" w:space="0" w:color="auto"/>
            <w:left w:val="none" w:sz="0" w:space="0" w:color="auto"/>
            <w:bottom w:val="none" w:sz="0" w:space="0" w:color="auto"/>
            <w:right w:val="none" w:sz="0" w:space="0" w:color="auto"/>
          </w:divBdr>
        </w:div>
        <w:div w:id="1060594947">
          <w:marLeft w:val="0"/>
          <w:marRight w:val="0"/>
          <w:marTop w:val="0"/>
          <w:marBottom w:val="0"/>
          <w:divBdr>
            <w:top w:val="none" w:sz="0" w:space="0" w:color="auto"/>
            <w:left w:val="none" w:sz="0" w:space="0" w:color="auto"/>
            <w:bottom w:val="none" w:sz="0" w:space="0" w:color="auto"/>
            <w:right w:val="none" w:sz="0" w:space="0" w:color="auto"/>
          </w:divBdr>
        </w:div>
      </w:divsChild>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152671925">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461653463">
      <w:bodyDiv w:val="1"/>
      <w:marLeft w:val="0"/>
      <w:marRight w:val="0"/>
      <w:marTop w:val="0"/>
      <w:marBottom w:val="0"/>
      <w:divBdr>
        <w:top w:val="none" w:sz="0" w:space="0" w:color="auto"/>
        <w:left w:val="none" w:sz="0" w:space="0" w:color="auto"/>
        <w:bottom w:val="none" w:sz="0" w:space="0" w:color="auto"/>
        <w:right w:val="none" w:sz="0" w:space="0" w:color="auto"/>
      </w:divBdr>
    </w:div>
    <w:div w:id="1463883842">
      <w:bodyDiv w:val="1"/>
      <w:marLeft w:val="0"/>
      <w:marRight w:val="0"/>
      <w:marTop w:val="0"/>
      <w:marBottom w:val="0"/>
      <w:divBdr>
        <w:top w:val="none" w:sz="0" w:space="0" w:color="auto"/>
        <w:left w:val="none" w:sz="0" w:space="0" w:color="auto"/>
        <w:bottom w:val="none" w:sz="0" w:space="0" w:color="auto"/>
        <w:right w:val="none" w:sz="0" w:space="0" w:color="auto"/>
      </w:divBdr>
      <w:divsChild>
        <w:div w:id="457577585">
          <w:marLeft w:val="0"/>
          <w:marRight w:val="0"/>
          <w:marTop w:val="0"/>
          <w:marBottom w:val="0"/>
          <w:divBdr>
            <w:top w:val="none" w:sz="0" w:space="0" w:color="auto"/>
            <w:left w:val="none" w:sz="0" w:space="0" w:color="auto"/>
            <w:bottom w:val="none" w:sz="0" w:space="0" w:color="auto"/>
            <w:right w:val="none" w:sz="0" w:space="0" w:color="auto"/>
          </w:divBdr>
        </w:div>
        <w:div w:id="924192711">
          <w:marLeft w:val="0"/>
          <w:marRight w:val="0"/>
          <w:marTop w:val="0"/>
          <w:marBottom w:val="0"/>
          <w:divBdr>
            <w:top w:val="none" w:sz="0" w:space="0" w:color="auto"/>
            <w:left w:val="none" w:sz="0" w:space="0" w:color="auto"/>
            <w:bottom w:val="none" w:sz="0" w:space="0" w:color="auto"/>
            <w:right w:val="none" w:sz="0" w:space="0" w:color="auto"/>
          </w:divBdr>
        </w:div>
        <w:div w:id="1291130275">
          <w:marLeft w:val="0"/>
          <w:marRight w:val="0"/>
          <w:marTop w:val="0"/>
          <w:marBottom w:val="0"/>
          <w:divBdr>
            <w:top w:val="none" w:sz="0" w:space="0" w:color="auto"/>
            <w:left w:val="none" w:sz="0" w:space="0" w:color="auto"/>
            <w:bottom w:val="none" w:sz="0" w:space="0" w:color="auto"/>
            <w:right w:val="none" w:sz="0" w:space="0" w:color="auto"/>
          </w:divBdr>
        </w:div>
        <w:div w:id="738484129">
          <w:marLeft w:val="0"/>
          <w:marRight w:val="0"/>
          <w:marTop w:val="0"/>
          <w:marBottom w:val="0"/>
          <w:divBdr>
            <w:top w:val="none" w:sz="0" w:space="0" w:color="auto"/>
            <w:left w:val="none" w:sz="0" w:space="0" w:color="auto"/>
            <w:bottom w:val="none" w:sz="0" w:space="0" w:color="auto"/>
            <w:right w:val="none" w:sz="0" w:space="0" w:color="auto"/>
          </w:divBdr>
        </w:div>
        <w:div w:id="1221013993">
          <w:marLeft w:val="0"/>
          <w:marRight w:val="0"/>
          <w:marTop w:val="0"/>
          <w:marBottom w:val="0"/>
          <w:divBdr>
            <w:top w:val="none" w:sz="0" w:space="0" w:color="auto"/>
            <w:left w:val="none" w:sz="0" w:space="0" w:color="auto"/>
            <w:bottom w:val="none" w:sz="0" w:space="0" w:color="auto"/>
            <w:right w:val="none" w:sz="0" w:space="0" w:color="auto"/>
          </w:divBdr>
        </w:div>
      </w:divsChild>
    </w:div>
    <w:div w:id="1485664267">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18040483">
      <w:bodyDiv w:val="1"/>
      <w:marLeft w:val="0"/>
      <w:marRight w:val="0"/>
      <w:marTop w:val="0"/>
      <w:marBottom w:val="0"/>
      <w:divBdr>
        <w:top w:val="none" w:sz="0" w:space="0" w:color="auto"/>
        <w:left w:val="none" w:sz="0" w:space="0" w:color="auto"/>
        <w:bottom w:val="none" w:sz="0" w:space="0" w:color="auto"/>
        <w:right w:val="none" w:sz="0" w:space="0" w:color="auto"/>
      </w:divBdr>
      <w:divsChild>
        <w:div w:id="531302635">
          <w:marLeft w:val="0"/>
          <w:marRight w:val="0"/>
          <w:marTop w:val="0"/>
          <w:marBottom w:val="0"/>
          <w:divBdr>
            <w:top w:val="none" w:sz="0" w:space="0" w:color="auto"/>
            <w:left w:val="none" w:sz="0" w:space="0" w:color="auto"/>
            <w:bottom w:val="none" w:sz="0" w:space="0" w:color="auto"/>
            <w:right w:val="none" w:sz="0" w:space="0" w:color="auto"/>
          </w:divBdr>
        </w:div>
        <w:div w:id="481696521">
          <w:marLeft w:val="0"/>
          <w:marRight w:val="0"/>
          <w:marTop w:val="0"/>
          <w:marBottom w:val="0"/>
          <w:divBdr>
            <w:top w:val="none" w:sz="0" w:space="0" w:color="auto"/>
            <w:left w:val="none" w:sz="0" w:space="0" w:color="auto"/>
            <w:bottom w:val="none" w:sz="0" w:space="0" w:color="auto"/>
            <w:right w:val="none" w:sz="0" w:space="0" w:color="auto"/>
          </w:divBdr>
        </w:div>
        <w:div w:id="910164450">
          <w:marLeft w:val="0"/>
          <w:marRight w:val="0"/>
          <w:marTop w:val="0"/>
          <w:marBottom w:val="0"/>
          <w:divBdr>
            <w:top w:val="none" w:sz="0" w:space="0" w:color="auto"/>
            <w:left w:val="none" w:sz="0" w:space="0" w:color="auto"/>
            <w:bottom w:val="none" w:sz="0" w:space="0" w:color="auto"/>
            <w:right w:val="none" w:sz="0" w:space="0" w:color="auto"/>
          </w:divBdr>
        </w:div>
        <w:div w:id="842016833">
          <w:marLeft w:val="0"/>
          <w:marRight w:val="0"/>
          <w:marTop w:val="0"/>
          <w:marBottom w:val="0"/>
          <w:divBdr>
            <w:top w:val="none" w:sz="0" w:space="0" w:color="auto"/>
            <w:left w:val="none" w:sz="0" w:space="0" w:color="auto"/>
            <w:bottom w:val="none" w:sz="0" w:space="0" w:color="auto"/>
            <w:right w:val="none" w:sz="0" w:space="0" w:color="auto"/>
          </w:divBdr>
        </w:div>
        <w:div w:id="1533348720">
          <w:marLeft w:val="0"/>
          <w:marRight w:val="0"/>
          <w:marTop w:val="0"/>
          <w:marBottom w:val="0"/>
          <w:divBdr>
            <w:top w:val="none" w:sz="0" w:space="0" w:color="auto"/>
            <w:left w:val="none" w:sz="0" w:space="0" w:color="auto"/>
            <w:bottom w:val="none" w:sz="0" w:space="0" w:color="auto"/>
            <w:right w:val="none" w:sz="0" w:space="0" w:color="auto"/>
          </w:divBdr>
        </w:div>
      </w:divsChild>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3310252">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05811211">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1967150805">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64</Pages>
  <Words>15577</Words>
  <Characters>88792</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45</cp:revision>
  <dcterms:created xsi:type="dcterms:W3CDTF">2022-04-12T06:44:00Z</dcterms:created>
  <dcterms:modified xsi:type="dcterms:W3CDTF">2022-05-01T01:47:00Z</dcterms:modified>
</cp:coreProperties>
</file>