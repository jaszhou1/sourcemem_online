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3B62" w14:textId="6B48FF2C" w:rsidR="002D5322" w:rsidRDefault="002D5322" w:rsidP="002D5322">
      <w:pPr>
        <w:jc w:val="center"/>
      </w:pPr>
      <w:commentRangeStart w:id="0"/>
      <w:r>
        <w:t>Abstract</w:t>
      </w:r>
    </w:p>
    <w:p w14:paraId="6A723D48" w14:textId="75F88057" w:rsidR="002D5322" w:rsidRDefault="002D5322" w:rsidP="002D5322">
      <w:r>
        <w:tab/>
      </w:r>
      <w:r w:rsidR="00914011">
        <w:t xml:space="preserve">Intrusions occur when information about a non-target item is erroneously reported in place of the target item and have been observed in tasks ranging from serial recall to visual working memory tasks. Using the circular diffusion of decision making we found that intrusions account for some, but not all, errors in a continuous-report source memory task. Additionally, we found that the probability of a given non-target intruding is determined by the similarity of the spatiotemporal context in which </w:t>
      </w:r>
      <w:r w:rsidR="00F95B20">
        <w:t>it and the target item are presented, and not the semantic or orthographic similarity of the words.</w:t>
      </w:r>
      <w:commentRangeEnd w:id="0"/>
      <w:r w:rsidR="00F32FAA">
        <w:rPr>
          <w:rStyle w:val="CommentReference"/>
        </w:rPr>
        <w:commentReference w:id="0"/>
      </w:r>
    </w:p>
    <w:p w14:paraId="49120CC1" w14:textId="77777777" w:rsidR="002D5322" w:rsidRDefault="002D5322" w:rsidP="002D5322">
      <w:pPr>
        <w:tabs>
          <w:tab w:val="left" w:pos="4349"/>
        </w:tabs>
        <w:ind w:firstLine="720"/>
      </w:pPr>
    </w:p>
    <w:p w14:paraId="5480222D" w14:textId="737F0753" w:rsidR="002D5322" w:rsidRDefault="002D5322" w:rsidP="002D5322">
      <w:pPr>
        <w:tabs>
          <w:tab w:val="left" w:pos="4349"/>
        </w:tabs>
      </w:pPr>
      <w:r>
        <w:rPr>
          <w:i/>
        </w:rPr>
        <w:t xml:space="preserve">Keywords: </w:t>
      </w:r>
      <w:r>
        <w:rPr>
          <w:bCs/>
        </w:rPr>
        <w:t xml:space="preserve">source memory, intrusion, swap error, contiguity, response times </w:t>
      </w:r>
    </w:p>
    <w:p w14:paraId="2C8B53AF" w14:textId="77777777" w:rsidR="002D5322" w:rsidRDefault="002D5322">
      <w:pPr>
        <w:spacing w:after="160" w:line="259" w:lineRule="auto"/>
      </w:pPr>
    </w:p>
    <w:p w14:paraId="3DA37405" w14:textId="4E0EE59B" w:rsidR="002D5322" w:rsidRDefault="002D5322">
      <w:pPr>
        <w:spacing w:after="160" w:line="259" w:lineRule="auto"/>
      </w:pPr>
      <w:r>
        <w:br w:type="page"/>
      </w:r>
    </w:p>
    <w:p w14:paraId="06F35EF8" w14:textId="38AF5313" w:rsidR="00CD3AB8" w:rsidRDefault="003958DA" w:rsidP="00CD3AB8">
      <w:pPr>
        <w:ind w:firstLine="720"/>
      </w:pPr>
      <w:commentRangeStart w:id="1"/>
      <w:r>
        <w:lastRenderedPageBreak/>
        <w:t xml:space="preserve">When we recall </w:t>
      </w:r>
      <w:proofErr w:type="gramStart"/>
      <w:r>
        <w:t>a past experience</w:t>
      </w:r>
      <w:proofErr w:type="gramEnd"/>
      <w:r>
        <w:t xml:space="preserve">, we often not only retrieve information </w:t>
      </w:r>
      <w:r w:rsidR="00EF6F5E">
        <w:t xml:space="preserve">about an item in </w:t>
      </w:r>
      <w:commentRangeEnd w:id="1"/>
      <w:r w:rsidR="00BD27C2">
        <w:rPr>
          <w:rStyle w:val="CommentReference"/>
        </w:rPr>
        <w:commentReference w:id="1"/>
      </w:r>
      <w:r w:rsidR="00EF6F5E">
        <w:t xml:space="preserve">memory, but also information about the conditions under which that memory was formed, or the </w:t>
      </w:r>
      <w:r w:rsidR="00EF6F5E">
        <w:rPr>
          <w:i/>
          <w:iCs/>
        </w:rPr>
        <w:t>source</w:t>
      </w:r>
      <w:r w:rsidR="00EF6F5E">
        <w:t xml:space="preserve"> of </w:t>
      </w:r>
      <w:r w:rsidR="009A5F38">
        <w:t>that memory</w:t>
      </w:r>
      <w:r w:rsidR="002B7130">
        <w:t xml:space="preserve"> (Johnson et al., 1993)</w:t>
      </w:r>
      <w:r w:rsidR="00EF6F5E">
        <w:t>. Episodic memory, which describes</w:t>
      </w:r>
      <w:r w:rsidR="002B7130">
        <w:t xml:space="preserve"> </w:t>
      </w:r>
      <w:r w:rsidR="00EF6F5E">
        <w:t xml:space="preserve">memory for events, </w:t>
      </w:r>
      <w:r w:rsidR="002B7130">
        <w:t xml:space="preserve">has been studied experimentally using </w:t>
      </w:r>
      <w:r w:rsidR="0045042A">
        <w:t>item recognition and source memory tasks</w:t>
      </w:r>
      <w:r w:rsidR="00652CC7">
        <w:t>, often in tandem</w:t>
      </w:r>
      <w:r w:rsidR="0045042A">
        <w:t xml:space="preserve">. </w:t>
      </w:r>
      <w:r w:rsidR="00457875">
        <w:t xml:space="preserve">In a source memory task, </w:t>
      </w:r>
      <w:r w:rsidR="005445D1">
        <w:t>subjects</w:t>
      </w:r>
      <w:r w:rsidR="00457875">
        <w:t xml:space="preserve"> are shown stimuli (e.g., words, shapes, or objects) which are presented </w:t>
      </w:r>
      <w:r w:rsidR="0045042A">
        <w:t xml:space="preserve">in some context </w:t>
      </w:r>
      <w:r w:rsidR="00457875">
        <w:t xml:space="preserve">(e.g., the voice of a speaker, location on a display). When </w:t>
      </w:r>
      <w:r w:rsidR="00192FDE">
        <w:t xml:space="preserve">later </w:t>
      </w:r>
      <w:r w:rsidR="00457875">
        <w:t>cued with the item</w:t>
      </w:r>
      <w:r w:rsidR="00192FDE">
        <w:t>,</w:t>
      </w:r>
      <w:r w:rsidR="00457875">
        <w:t xml:space="preserve"> participants are then asked to report </w:t>
      </w:r>
      <w:r w:rsidR="002B7130">
        <w:t>the source</w:t>
      </w:r>
      <w:r w:rsidR="00457875">
        <w:t>.</w:t>
      </w:r>
      <w:r w:rsidR="0001696A">
        <w:t xml:space="preserve"> </w:t>
      </w:r>
      <w:r w:rsidR="00E20794">
        <w:t>Several</w:t>
      </w:r>
      <w:r w:rsidR="00DA1032">
        <w:t xml:space="preserve"> models have been advanced to understand the processes governing</w:t>
      </w:r>
      <w:r w:rsidR="0024544B">
        <w:t xml:space="preserve"> both</w:t>
      </w:r>
      <w:r w:rsidR="00DA1032">
        <w:t xml:space="preserve"> recognition and source judgements</w:t>
      </w:r>
      <w:r w:rsidR="00E20794">
        <w:t xml:space="preserve"> (</w:t>
      </w:r>
      <w:ins w:id="2" w:author="Adam Osth" w:date="2022-03-28T13:31:00Z">
        <w:r w:rsidR="00251F3B">
          <w:t xml:space="preserve">e.g., </w:t>
        </w:r>
      </w:ins>
      <w:proofErr w:type="spellStart"/>
      <w:r w:rsidR="00E20794">
        <w:t>Yonelinas</w:t>
      </w:r>
      <w:proofErr w:type="spellEnd"/>
      <w:r w:rsidR="00E20794">
        <w:t xml:space="preserve">, 1999; </w:t>
      </w:r>
      <w:proofErr w:type="spellStart"/>
      <w:r w:rsidR="00E20794">
        <w:t>Slotnick</w:t>
      </w:r>
      <w:proofErr w:type="spellEnd"/>
      <w:r w:rsidR="00E20794">
        <w:t xml:space="preserve"> &amp; Dodson, 2005; </w:t>
      </w:r>
      <w:proofErr w:type="spellStart"/>
      <w:r w:rsidR="00E20794">
        <w:t>Hautus</w:t>
      </w:r>
      <w:proofErr w:type="spellEnd"/>
      <w:r w:rsidR="00E20794">
        <w:t xml:space="preserve"> et al., 2008)</w:t>
      </w:r>
      <w:r w:rsidR="00DA1032">
        <w:t xml:space="preserve">. </w:t>
      </w:r>
      <w:r w:rsidR="00164B62">
        <w:br/>
      </w:r>
      <w:r w:rsidR="00164B62">
        <w:tab/>
        <w:t xml:space="preserve">A key question </w:t>
      </w:r>
      <w:r w:rsidR="0024544B">
        <w:t xml:space="preserve">such </w:t>
      </w:r>
      <w:r w:rsidR="00DA1032">
        <w:t>models contend with i</w:t>
      </w:r>
      <w:r w:rsidR="00164B62">
        <w:t xml:space="preserve">s whether the retrieval of information </w:t>
      </w:r>
      <w:r w:rsidR="00304D59">
        <w:t xml:space="preserve">from </w:t>
      </w:r>
      <w:r w:rsidR="00652CC7">
        <w:t xml:space="preserve">source </w:t>
      </w:r>
      <w:r w:rsidR="00304D59">
        <w:t xml:space="preserve">memory </w:t>
      </w:r>
      <w:r w:rsidR="00164B62">
        <w:t xml:space="preserve">is better characterized as a continuous or a discrete process. </w:t>
      </w:r>
      <w:commentRangeStart w:id="3"/>
      <w:r w:rsidR="00164B62">
        <w:t xml:space="preserve">Models of </w:t>
      </w:r>
      <w:r w:rsidR="00304D59">
        <w:t xml:space="preserve">memory retrieval </w:t>
      </w:r>
      <w:r w:rsidR="00164B62">
        <w:t xml:space="preserve">as a continuous process, based upon Signal Detection Theory (SDT), </w:t>
      </w:r>
      <w:commentRangeEnd w:id="3"/>
      <w:r w:rsidR="00F32FAA">
        <w:rPr>
          <w:rStyle w:val="CommentReference"/>
        </w:rPr>
        <w:commentReference w:id="3"/>
      </w:r>
      <w:r w:rsidR="00DF3B50">
        <w:t xml:space="preserve">assume that memory strength varies continuously, and so predict that </w:t>
      </w:r>
      <w:r w:rsidR="00FC4E0F">
        <w:t xml:space="preserve">performance in a </w:t>
      </w:r>
      <w:r w:rsidR="00B367F0">
        <w:t>source memory</w:t>
      </w:r>
      <w:r w:rsidR="00FC4E0F">
        <w:t xml:space="preserve"> task</w:t>
      </w:r>
      <w:r w:rsidR="00DF3B50">
        <w:t xml:space="preserve"> declines gradually as memory strength decreases (Banks, 2000;</w:t>
      </w:r>
      <w:r w:rsidR="00DF3B50" w:rsidRPr="00DF3B50">
        <w:t xml:space="preserve"> </w:t>
      </w:r>
      <w:proofErr w:type="spellStart"/>
      <w:r w:rsidR="00DF3B50">
        <w:t>Mickes</w:t>
      </w:r>
      <w:proofErr w:type="spellEnd"/>
      <w:r w:rsidR="00BF0316">
        <w:t xml:space="preserve"> et al.</w:t>
      </w:r>
      <w:r w:rsidR="00DF3B50">
        <w:t xml:space="preserve">, 2009). In contrast, threshold or discrete-state models assume that </w:t>
      </w:r>
      <w:r w:rsidR="00FC4E0F">
        <w:t xml:space="preserve">memory strength for an item must reach a certain threshold </w:t>
      </w:r>
      <w:proofErr w:type="gramStart"/>
      <w:r w:rsidR="00FC4E0F">
        <w:t>in order for</w:t>
      </w:r>
      <w:proofErr w:type="gramEnd"/>
      <w:r w:rsidR="00FC4E0F">
        <w:t xml:space="preserve"> that item to be retrieved, </w:t>
      </w:r>
      <w:r w:rsidR="00304D59">
        <w:t xml:space="preserve">and so predict that </w:t>
      </w:r>
      <w:r w:rsidR="00B367F0">
        <w:t xml:space="preserve">source </w:t>
      </w:r>
      <w:r w:rsidR="006C49FF">
        <w:t xml:space="preserve">responses </w:t>
      </w:r>
      <w:r w:rsidR="007F31A0">
        <w:t>are</w:t>
      </w:r>
      <w:r w:rsidR="006C49FF">
        <w:t xml:space="preserve"> either</w:t>
      </w:r>
      <w:r w:rsidR="007F31A0">
        <w:t xml:space="preserve"> made </w:t>
      </w:r>
      <w:r w:rsidR="006C49FF">
        <w:t xml:space="preserve">with high precision when driven by </w:t>
      </w:r>
      <w:r w:rsidR="0001696A">
        <w:t>memory or</w:t>
      </w:r>
      <w:r w:rsidR="006C49FF">
        <w:t xml:space="preserve"> are guesses</w:t>
      </w:r>
      <w:r w:rsidR="00652CC7">
        <w:t>, made in the absence of information,</w:t>
      </w:r>
      <w:r w:rsidR="006C49FF">
        <w:t xml:space="preserve"> when the memory is below the retrieval threshold (</w:t>
      </w:r>
      <w:bookmarkStart w:id="4" w:name="_Hlk39517787"/>
      <w:r w:rsidR="006C49FF">
        <w:t xml:space="preserve">Batchelder &amp; </w:t>
      </w:r>
      <w:proofErr w:type="spellStart"/>
      <w:r w:rsidR="006C49FF">
        <w:t>Riefer</w:t>
      </w:r>
      <w:proofErr w:type="spellEnd"/>
      <w:r w:rsidR="006C49FF">
        <w:t>, 1990</w:t>
      </w:r>
      <w:bookmarkEnd w:id="4"/>
      <w:r w:rsidR="006C49FF">
        <w:t xml:space="preserve">; </w:t>
      </w:r>
      <w:bookmarkStart w:id="5" w:name="_Hlk39517791"/>
      <w:proofErr w:type="spellStart"/>
      <w:r w:rsidR="006C49FF">
        <w:t>Klauer</w:t>
      </w:r>
      <w:proofErr w:type="spellEnd"/>
      <w:r w:rsidR="006C49FF">
        <w:t xml:space="preserve"> &amp; Kellen, 2010</w:t>
      </w:r>
      <w:bookmarkEnd w:id="5"/>
      <w:r w:rsidR="006C49FF">
        <w:t>).</w:t>
      </w:r>
      <w:r w:rsidR="00F36BD2">
        <w:t xml:space="preserve"> </w:t>
      </w:r>
      <w:r w:rsidR="00F86B45">
        <w:t>Ano</w:t>
      </w:r>
      <w:r w:rsidR="00652CC7">
        <w:t xml:space="preserve">ther alternative </w:t>
      </w:r>
      <w:r w:rsidR="0087325F">
        <w:t>is the d</w:t>
      </w:r>
      <w:r w:rsidR="00F36BD2">
        <w:t xml:space="preserve">ual-process </w:t>
      </w:r>
      <w:r w:rsidR="0087325F">
        <w:t>framework</w:t>
      </w:r>
      <w:r w:rsidR="00F36BD2">
        <w:t xml:space="preserve">, </w:t>
      </w:r>
      <w:r w:rsidR="00F86B45">
        <w:t>in which</w:t>
      </w:r>
      <w:r w:rsidR="0087325F">
        <w:t xml:space="preserve"> different </w:t>
      </w:r>
      <w:r w:rsidR="00BF0316">
        <w:t xml:space="preserve">retrieval </w:t>
      </w:r>
      <w:r w:rsidR="0087325F">
        <w:t xml:space="preserve">mechanisms </w:t>
      </w:r>
      <w:r w:rsidR="00F86B45">
        <w:t>are used in</w:t>
      </w:r>
      <w:r w:rsidR="0087325F">
        <w:t xml:space="preserve"> </w:t>
      </w:r>
      <w:r w:rsidR="00F36BD2">
        <w:t>different kinds of memory</w:t>
      </w:r>
      <w:r w:rsidR="0087325F">
        <w:t xml:space="preserve"> </w:t>
      </w:r>
      <w:r w:rsidR="00F86B45">
        <w:t xml:space="preserve">tasks </w:t>
      </w:r>
      <w:r w:rsidR="0087325F">
        <w:t>(</w:t>
      </w:r>
      <w:proofErr w:type="spellStart"/>
      <w:r w:rsidR="0087325F">
        <w:t>Mand</w:t>
      </w:r>
      <w:ins w:id="6" w:author="Adam Osth" w:date="2022-03-28T13:33:00Z">
        <w:r w:rsidR="00F32FAA">
          <w:t>l</w:t>
        </w:r>
      </w:ins>
      <w:r w:rsidR="0087325F">
        <w:t>er</w:t>
      </w:r>
      <w:proofErr w:type="spellEnd"/>
      <w:r w:rsidR="0087325F">
        <w:t xml:space="preserve">, 1980). </w:t>
      </w:r>
      <w:r w:rsidR="00682D09">
        <w:t>Specifically</w:t>
      </w:r>
      <w:r w:rsidR="0087325F">
        <w:t xml:space="preserve">, </w:t>
      </w:r>
      <w:r w:rsidR="00BF0316">
        <w:t xml:space="preserve">the two processes in </w:t>
      </w:r>
      <w:r w:rsidR="0087325F">
        <w:t xml:space="preserve">the </w:t>
      </w:r>
      <w:r w:rsidR="00BF0316">
        <w:t xml:space="preserve">influential </w:t>
      </w:r>
      <w:proofErr w:type="spellStart"/>
      <w:r w:rsidR="00BF0316">
        <w:t>Y</w:t>
      </w:r>
      <w:r w:rsidR="0087325F">
        <w:t>onelinas</w:t>
      </w:r>
      <w:proofErr w:type="spellEnd"/>
      <w:r w:rsidR="0087325F">
        <w:t xml:space="preserve"> (1999) dual-process model</w:t>
      </w:r>
      <w:r w:rsidR="00BF0316">
        <w:t xml:space="preserve"> are 1) familiarity, which </w:t>
      </w:r>
      <w:r w:rsidR="00682D09">
        <w:t xml:space="preserve">yields </w:t>
      </w:r>
      <w:r w:rsidR="00BF0316">
        <w:t>a continuous measure of strength for an item in memory and 2)</w:t>
      </w:r>
      <w:r w:rsidR="0087325F">
        <w:t xml:space="preserve"> </w:t>
      </w:r>
      <w:r w:rsidR="00BF0316">
        <w:t xml:space="preserve">recollection, which </w:t>
      </w:r>
      <w:r w:rsidR="00682D09">
        <w:t>yields</w:t>
      </w:r>
      <w:r w:rsidR="00BF0316">
        <w:t xml:space="preserve"> richer contextual information about the study event through a</w:t>
      </w:r>
      <w:r w:rsidR="00682D09">
        <w:t xml:space="preserve"> </w:t>
      </w:r>
      <w:commentRangeStart w:id="7"/>
      <w:r w:rsidR="00BF0316">
        <w:t>search process</w:t>
      </w:r>
      <w:r w:rsidR="00682D09">
        <w:t xml:space="preserve"> </w:t>
      </w:r>
      <w:commentRangeEnd w:id="7"/>
      <w:r w:rsidR="00F32FAA">
        <w:rPr>
          <w:rStyle w:val="CommentReference"/>
        </w:rPr>
        <w:commentReference w:id="7"/>
      </w:r>
      <w:r w:rsidR="00682D09">
        <w:t xml:space="preserve">which is </w:t>
      </w:r>
      <w:proofErr w:type="spellStart"/>
      <w:r w:rsidR="00682D09">
        <w:lastRenderedPageBreak/>
        <w:t>thresholded</w:t>
      </w:r>
      <w:proofErr w:type="spellEnd"/>
      <w:r w:rsidR="00BF0316">
        <w:t>.</w:t>
      </w:r>
      <w:r w:rsidR="00682D09">
        <w:t xml:space="preserve"> </w:t>
      </w:r>
      <w:r w:rsidR="002858AF">
        <w:t xml:space="preserve">Successful recollection or familiarity can both contribute to </w:t>
      </w:r>
      <w:proofErr w:type="gramStart"/>
      <w:r w:rsidR="002858AF">
        <w:t>recognition, because</w:t>
      </w:r>
      <w:proofErr w:type="gramEnd"/>
      <w:r w:rsidR="002858AF">
        <w:t xml:space="preserve"> familiarity can distinguish between a studied and an unstudied item. On the other hand, familiarity </w:t>
      </w:r>
      <w:ins w:id="8" w:author="Adam Osth" w:date="2022-03-28T13:35:00Z">
        <w:r w:rsidR="00F32FAA">
          <w:t xml:space="preserve">is defined in the dual process model to not contain contextual information, so it </w:t>
        </w:r>
      </w:ins>
      <w:r w:rsidR="002858AF">
        <w:t xml:space="preserve">does not distinguish between two </w:t>
      </w:r>
      <w:ins w:id="9" w:author="Adam Osth" w:date="2022-03-28T13:35:00Z">
        <w:r w:rsidR="00F32FAA">
          <w:t xml:space="preserve">studied </w:t>
        </w:r>
      </w:ins>
      <w:r w:rsidR="002858AF">
        <w:t>items from different sources</w:t>
      </w:r>
      <w:ins w:id="10" w:author="Adam Osth" w:date="2022-03-28T13:35:00Z">
        <w:r w:rsidR="00F32FAA">
          <w:t xml:space="preserve">. </w:t>
        </w:r>
      </w:ins>
      <w:del w:id="11" w:author="Adam Osth" w:date="2022-03-28T13:35:00Z">
        <w:r w:rsidR="002858AF" w:rsidDel="00F32FAA">
          <w:delText>, which are both studied</w:delText>
        </w:r>
      </w:del>
      <w:ins w:id="12" w:author="Adam Osth" w:date="2022-03-28T13:35:00Z">
        <w:r w:rsidR="00F32FAA">
          <w:t>Thus,</w:t>
        </w:r>
      </w:ins>
      <w:del w:id="13" w:author="Adam Osth" w:date="2022-03-28T13:35:00Z">
        <w:r w:rsidR="002858AF" w:rsidDel="00F32FAA">
          <w:delText>, and so</w:delText>
        </w:r>
      </w:del>
      <w:r w:rsidR="002858AF">
        <w:t xml:space="preserve"> the </w:t>
      </w:r>
      <w:proofErr w:type="spellStart"/>
      <w:r w:rsidR="002858AF">
        <w:t>Yonelinas</w:t>
      </w:r>
      <w:proofErr w:type="spellEnd"/>
      <w:r w:rsidR="002858AF">
        <w:t xml:space="preserve"> (1999) dual-process model predicts that source judgements should </w:t>
      </w:r>
      <w:ins w:id="14" w:author="Adam Osth" w:date="2022-03-28T13:35:00Z">
        <w:r w:rsidR="00F32FAA">
          <w:t xml:space="preserve">rely purely on </w:t>
        </w:r>
      </w:ins>
      <w:ins w:id="15" w:author="Adam Osth" w:date="2022-03-28T13:36:00Z">
        <w:r w:rsidR="00F32FAA">
          <w:t xml:space="preserve">a high threshold </w:t>
        </w:r>
      </w:ins>
      <w:ins w:id="16" w:author="Adam Osth" w:date="2022-03-28T13:35:00Z">
        <w:r w:rsidR="00F32FAA">
          <w:t>recollection</w:t>
        </w:r>
      </w:ins>
      <w:ins w:id="17" w:author="Adam Osth" w:date="2022-03-28T13:36:00Z">
        <w:r w:rsidR="00F32FAA">
          <w:t xml:space="preserve"> process</w:t>
        </w:r>
      </w:ins>
      <w:del w:id="18" w:author="Adam Osth" w:date="2022-03-28T13:35:00Z">
        <w:r w:rsidR="002858AF" w:rsidDel="00F32FAA">
          <w:delText>be thresholded as they can only be driven by recollection</w:delText>
        </w:r>
      </w:del>
      <w:r w:rsidR="002858AF">
        <w:t xml:space="preserve">. </w:t>
      </w:r>
      <w:commentRangeStart w:id="19"/>
      <w:r w:rsidR="00EB7BDD">
        <w:t xml:space="preserve">This </w:t>
      </w:r>
      <w:proofErr w:type="gramStart"/>
      <w:r w:rsidR="00EB7BDD">
        <w:t>dual-process</w:t>
      </w:r>
      <w:proofErr w:type="gramEnd"/>
      <w:r w:rsidR="00EB7BDD">
        <w:t xml:space="preserve"> view of memory retrieval holds only if recollection, and therefore source memor</w:t>
      </w:r>
      <w:r w:rsidR="00E96738">
        <w:t>y performance</w:t>
      </w:r>
      <w:r w:rsidR="00EB7BDD">
        <w:t xml:space="preserve">, can be characterized as a </w:t>
      </w:r>
      <w:proofErr w:type="spellStart"/>
      <w:r w:rsidR="00EB7BDD">
        <w:t>thresholded</w:t>
      </w:r>
      <w:proofErr w:type="spellEnd"/>
      <w:r w:rsidR="00EB7BDD">
        <w:t xml:space="preserve"> process</w:t>
      </w:r>
      <w:commentRangeEnd w:id="19"/>
      <w:r w:rsidR="00647E67">
        <w:rPr>
          <w:rStyle w:val="CommentReference"/>
        </w:rPr>
        <w:commentReference w:id="19"/>
      </w:r>
      <w:r w:rsidR="00EB7BDD">
        <w:t>.</w:t>
      </w:r>
      <w:r w:rsidR="00CD3AB8">
        <w:t xml:space="preserve"> </w:t>
      </w:r>
      <w:r w:rsidR="00A4336A">
        <w:t>Existing research which attempted</w:t>
      </w:r>
      <w:r w:rsidR="00064CA3">
        <w:t xml:space="preserve"> to distinguish between continuous and </w:t>
      </w:r>
      <w:proofErr w:type="spellStart"/>
      <w:r w:rsidR="00064CA3">
        <w:t>thresholded</w:t>
      </w:r>
      <w:proofErr w:type="spellEnd"/>
      <w:r w:rsidR="00064CA3">
        <w:t xml:space="preserve"> models of source memory ha</w:t>
      </w:r>
      <w:r w:rsidR="007D0C7C">
        <w:t>s</w:t>
      </w:r>
      <w:r w:rsidR="00064CA3">
        <w:t xml:space="preserve"> been </w:t>
      </w:r>
      <w:ins w:id="20" w:author="Adam Osth" w:date="2022-03-28T13:40:00Z">
        <w:r w:rsidR="00647E67">
          <w:t xml:space="preserve">largely </w:t>
        </w:r>
      </w:ins>
      <w:r w:rsidR="00064CA3">
        <w:t xml:space="preserve">based on </w:t>
      </w:r>
      <w:r w:rsidR="00A4336A">
        <w:t xml:space="preserve">data from </w:t>
      </w:r>
      <w:r w:rsidR="00064CA3">
        <w:t>two-choice tasks</w:t>
      </w:r>
      <w:r w:rsidR="007D0C7C">
        <w:t xml:space="preserve">, </w:t>
      </w:r>
      <w:r w:rsidR="00CB071F">
        <w:t>whereby</w:t>
      </w:r>
      <w:r w:rsidR="007D0C7C">
        <w:t xml:space="preserve"> c</w:t>
      </w:r>
      <w:r w:rsidR="00A4336A">
        <w:t>onfidence ratings and accuracy in two-choice tasks are used to construct Receiver Operating Characteristic (ROC) curves</w:t>
      </w:r>
      <w:r w:rsidR="00045DC9">
        <w:t xml:space="preserve"> (</w:t>
      </w:r>
      <w:proofErr w:type="spellStart"/>
      <w:r w:rsidR="00045DC9">
        <w:t>Yonelinas</w:t>
      </w:r>
      <w:proofErr w:type="spellEnd"/>
      <w:r w:rsidR="00045DC9">
        <w:t xml:space="preserve">, 1999; </w:t>
      </w:r>
      <w:proofErr w:type="spellStart"/>
      <w:r w:rsidR="00045DC9">
        <w:t>Slotnick</w:t>
      </w:r>
      <w:proofErr w:type="spellEnd"/>
      <w:r w:rsidR="00045DC9">
        <w:t xml:space="preserve"> &amp; Dodson, 2005). Although </w:t>
      </w:r>
      <w:r w:rsidR="00A4336A">
        <w:t xml:space="preserve">the </w:t>
      </w:r>
      <w:r w:rsidR="00045DC9">
        <w:t xml:space="preserve">predicted </w:t>
      </w:r>
      <w:r w:rsidR="00A4336A">
        <w:t xml:space="preserve">shape of these curves </w:t>
      </w:r>
      <w:proofErr w:type="gramStart"/>
      <w:r w:rsidR="00A4336A">
        <w:t>were</w:t>
      </w:r>
      <w:proofErr w:type="gramEnd"/>
      <w:r w:rsidR="00A4336A">
        <w:t xml:space="preserve"> </w:t>
      </w:r>
      <w:r w:rsidR="00045DC9">
        <w:t xml:space="preserve">initially </w:t>
      </w:r>
      <w:r w:rsidR="00A4336A">
        <w:t xml:space="preserve">thought to distinguish between continuous and </w:t>
      </w:r>
      <w:proofErr w:type="spellStart"/>
      <w:r w:rsidR="00A4336A">
        <w:t>thresholded</w:t>
      </w:r>
      <w:proofErr w:type="spellEnd"/>
      <w:r w:rsidR="00A4336A">
        <w:t xml:space="preserve"> </w:t>
      </w:r>
      <w:r w:rsidR="00045DC9">
        <w:t xml:space="preserve">models, subsequent work </w:t>
      </w:r>
      <w:r w:rsidR="001E52A7">
        <w:t>found</w:t>
      </w:r>
      <w:r w:rsidR="00045DC9">
        <w:t xml:space="preserve"> numerous conditions under which the models</w:t>
      </w:r>
      <w:r w:rsidR="001E52A7">
        <w:t xml:space="preserve"> </w:t>
      </w:r>
      <w:r w:rsidR="00045DC9">
        <w:t>mimic each other (</w:t>
      </w:r>
      <w:proofErr w:type="spellStart"/>
      <w:r w:rsidR="00045DC9">
        <w:t>Yonelinas</w:t>
      </w:r>
      <w:proofErr w:type="spellEnd"/>
      <w:r w:rsidR="00045DC9">
        <w:t xml:space="preserve"> &amp; Parks</w:t>
      </w:r>
      <w:r w:rsidR="001E52A7">
        <w:t>, 2007</w:t>
      </w:r>
      <w:r w:rsidR="00045DC9">
        <w:t xml:space="preserve">; </w:t>
      </w:r>
      <w:proofErr w:type="spellStart"/>
      <w:r w:rsidR="00045DC9">
        <w:t>Klauer</w:t>
      </w:r>
      <w:proofErr w:type="spellEnd"/>
      <w:r w:rsidR="00045DC9">
        <w:t xml:space="preserve"> &amp; Kellen</w:t>
      </w:r>
      <w:r w:rsidR="001E52A7">
        <w:t xml:space="preserve">, 2010). </w:t>
      </w:r>
    </w:p>
    <w:p w14:paraId="484BFA65" w14:textId="5286442E" w:rsidR="00CD3AB8" w:rsidRPr="00CD3AB8" w:rsidRDefault="00CD3AB8" w:rsidP="00CD3AB8">
      <w:pPr>
        <w:rPr>
          <w:b/>
          <w:bCs/>
        </w:rPr>
      </w:pPr>
      <w:r>
        <w:rPr>
          <w:b/>
          <w:bCs/>
        </w:rPr>
        <w:t>Continuous-Outcome Tasks</w:t>
      </w:r>
    </w:p>
    <w:p w14:paraId="31D6D448" w14:textId="4E11E135" w:rsidR="00B36472" w:rsidRDefault="00481E8F" w:rsidP="00B36472">
      <w:pPr>
        <w:ind w:firstLine="720"/>
      </w:pPr>
      <w:r>
        <w:t>An</w:t>
      </w:r>
      <w:r w:rsidR="0005192E">
        <w:t xml:space="preserve"> alternative to </w:t>
      </w:r>
      <w:r>
        <w:t xml:space="preserve">using </w:t>
      </w:r>
      <w:r w:rsidR="0005192E">
        <w:t xml:space="preserve">two-choice tasks is to use </w:t>
      </w:r>
      <w:r w:rsidR="0005192E">
        <w:rPr>
          <w:i/>
          <w:iCs/>
        </w:rPr>
        <w:t xml:space="preserve">continuous-outcome </w:t>
      </w:r>
      <w:r w:rsidR="0005192E">
        <w:t xml:space="preserve">tasks, in which responses are made on a continuous scale. The advantage </w:t>
      </w:r>
      <w:r>
        <w:t>of using such a task is that it allows direct measurement of response precision,</w:t>
      </w:r>
      <w:r w:rsidR="007E52C1">
        <w:t xml:space="preserve"> </w:t>
      </w:r>
      <w:r w:rsidR="00245987">
        <w:t>as opposed to the proportion of responses in each of the discrete options in a traditional two-choice task.</w:t>
      </w:r>
      <w:r w:rsidR="002D795C">
        <w:t xml:space="preserve"> This richer, continuous measurement is more informative about the nature of mental representations, particularly in terms of the variability </w:t>
      </w:r>
      <w:r w:rsidR="00190E61">
        <w:t>of decisions</w:t>
      </w:r>
      <w:r w:rsidR="002D795C">
        <w:t xml:space="preserve"> made about these representations (Smith et al., 2020). </w:t>
      </w:r>
      <w:commentRangeStart w:id="21"/>
      <w:r w:rsidR="00C05590">
        <w:t>Continuous-outcome tasks were first used to study memory in the specific context of how visual working memory (VWM) representations change with the number of items stored in memory (Wilken &amp; Ma, 2004).</w:t>
      </w:r>
      <w:r w:rsidR="00F406B9">
        <w:t xml:space="preserve"> </w:t>
      </w:r>
      <w:commentRangeEnd w:id="21"/>
      <w:r w:rsidR="005C65AB">
        <w:rPr>
          <w:rStyle w:val="CommentReference"/>
        </w:rPr>
        <w:commentReference w:id="21"/>
      </w:r>
      <w:r w:rsidR="00CD3AB8">
        <w:t xml:space="preserve">Just as </w:t>
      </w:r>
      <w:r w:rsidR="00CD3AB8">
        <w:lastRenderedPageBreak/>
        <w:t xml:space="preserve">the source memory literature has been concerned with </w:t>
      </w:r>
      <w:r w:rsidR="007E7907">
        <w:t>the question of retrieval thresholds</w:t>
      </w:r>
      <w:r w:rsidR="00CD3AB8">
        <w:t xml:space="preserve">, the VWM literature has historically grappled with whether storage capacity is determined by a discrete number of “slots” to be filled, or a continuous resource that can be distributed across an increasing number of items that are represented with decreasing resolution in memory. </w:t>
      </w:r>
      <w:commentRangeStart w:id="22"/>
      <w:r w:rsidR="006E2CF8">
        <w:t xml:space="preserve">In both cases, the </w:t>
      </w:r>
      <w:r w:rsidR="004C6AA3">
        <w:t>common</w:t>
      </w:r>
      <w:r w:rsidR="006E2CF8">
        <w:t xml:space="preserve"> question about the architecture of memory is i</w:t>
      </w:r>
      <w:r w:rsidR="007E7907">
        <w:t xml:space="preserve">f information is stored in discrete </w:t>
      </w:r>
      <w:proofErr w:type="spellStart"/>
      <w:r w:rsidR="007E7907">
        <w:t>states.</w:t>
      </w:r>
      <w:commentRangeEnd w:id="22"/>
      <w:r w:rsidR="005C65AB">
        <w:rPr>
          <w:rStyle w:val="CommentReference"/>
        </w:rPr>
        <w:commentReference w:id="22"/>
      </w:r>
      <w:ins w:id="23" w:author="Adam Osth" w:date="2022-03-28T13:44:00Z">
        <w:r w:rsidR="005C65AB">
          <w:t>I</w:t>
        </w:r>
      </w:ins>
      <w:proofErr w:type="spellEnd"/>
      <w:r w:rsidR="007E7907">
        <w:t xml:space="preserve"> </w:t>
      </w:r>
      <w:r w:rsidR="007E52C1">
        <w:t>Zhang and Luck (2008) modelled distributions of response outcomes</w:t>
      </w:r>
      <w:r w:rsidR="00F406B9">
        <w:t xml:space="preserve"> in a color recall task</w:t>
      </w:r>
      <w:r w:rsidR="0010500A">
        <w:t xml:space="preserve"> under different set size conditions</w:t>
      </w:r>
      <w:r w:rsidR="00084700">
        <w:t xml:space="preserve">, and found the data was well described by a </w:t>
      </w:r>
      <w:r w:rsidR="007E52C1">
        <w:t xml:space="preserve">mixture model, </w:t>
      </w:r>
      <w:r w:rsidR="00AF5BA7">
        <w:t>specifically a mixture</w:t>
      </w:r>
      <w:r w:rsidR="007E52C1">
        <w:t xml:space="preserve"> of a von Mises distribution</w:t>
      </w:r>
      <w:r w:rsidR="007E52C1">
        <w:rPr>
          <w:rStyle w:val="FootnoteReference"/>
        </w:rPr>
        <w:footnoteReference w:id="1"/>
      </w:r>
      <w:r w:rsidR="007E52C1">
        <w:t xml:space="preserve"> and a uniform distribution</w:t>
      </w:r>
      <w:r w:rsidR="0010500A">
        <w:t xml:space="preserve">. </w:t>
      </w:r>
    </w:p>
    <w:p w14:paraId="734EBE20" w14:textId="51D20538" w:rsidR="001C20FF" w:rsidRDefault="002741AA" w:rsidP="000E00B0">
      <w:pPr>
        <w:ind w:firstLine="720"/>
      </w:pPr>
      <w:r>
        <w:t xml:space="preserve"> </w:t>
      </w:r>
      <w:r w:rsidR="00AF5BA7">
        <w:t>Applying a similar approach to source memory modelling,</w:t>
      </w:r>
      <w:r w:rsidR="00B36472">
        <w:t xml:space="preserve"> </w:t>
      </w:r>
      <w:proofErr w:type="gramStart"/>
      <w:r w:rsidR="00B36CC3">
        <w:t>Harlow</w:t>
      </w:r>
      <w:proofErr w:type="gramEnd"/>
      <w:r w:rsidR="00B36CC3">
        <w:t xml:space="preserve"> and Donaldson (2013)</w:t>
      </w:r>
      <w:r w:rsidR="006D6FA5">
        <w:t xml:space="preserve"> used a continuous-outcome task</w:t>
      </w:r>
      <w:r w:rsidR="00B36CC3">
        <w:t xml:space="preserve"> in which source was operationalized as the locations of word stimuli along the circumference of a circle. At test, participants reproduced remembered locations on a response circle when cued with each word in the study list.</w:t>
      </w:r>
      <w:r w:rsidR="006D6FA5">
        <w:t xml:space="preserve"> </w:t>
      </w:r>
      <w:r w:rsidR="00AF5BA7">
        <w:t xml:space="preserve">The authors found that a mixture model consisting of a wrapped Cauchy and a uniform component was preferred over a pure wrapped Cauchy model, which was interpreted as evidence for a </w:t>
      </w:r>
      <w:proofErr w:type="spellStart"/>
      <w:r w:rsidR="00AF5BA7">
        <w:t>thresholded</w:t>
      </w:r>
      <w:proofErr w:type="spellEnd"/>
      <w:r w:rsidR="00AF5BA7">
        <w:t xml:space="preserve"> retrieval process which yields uniform guesses when memory strength is subthreshold (Harlow &amp; Donaldson, 2013).</w:t>
      </w:r>
      <w:r w:rsidR="00F45C52">
        <w:t xml:space="preserve"> </w:t>
      </w:r>
      <w:r w:rsidR="00D36464">
        <w:t xml:space="preserve">This analysis attributes variability in response precision </w:t>
      </w:r>
      <w:r w:rsidR="005345B5">
        <w:t>to two sources</w:t>
      </w:r>
      <w:r w:rsidR="00FC5714">
        <w:t xml:space="preserve"> in memory</w:t>
      </w:r>
      <w:r w:rsidR="005345B5">
        <w:t xml:space="preserve">: 1) </w:t>
      </w:r>
      <w:r w:rsidR="00536AA2">
        <w:t xml:space="preserve">variability in memory precision and 2) the possibility that </w:t>
      </w:r>
      <w:r w:rsidR="00FC5714">
        <w:t xml:space="preserve">memory is </w:t>
      </w:r>
      <w:proofErr w:type="gramStart"/>
      <w:r w:rsidR="00FC5714">
        <w:t>absent</w:t>
      </w:r>
      <w:proofErr w:type="gramEnd"/>
      <w:r w:rsidR="00FC5714">
        <w:t xml:space="preserve"> and the</w:t>
      </w:r>
      <w:r w:rsidR="00536AA2">
        <w:t xml:space="preserve"> response is a guess</w:t>
      </w:r>
      <w:r w:rsidR="00D125E7">
        <w:t xml:space="preserve">. </w:t>
      </w:r>
      <w:commentRangeStart w:id="24"/>
      <w:r w:rsidR="001C20FF">
        <w:t>To account for the role of decision-making processes in generating responses, Z</w:t>
      </w:r>
      <w:commentRangeStart w:id="25"/>
      <w:r w:rsidR="00DD5346">
        <w:t>hou et al. (2021) applied the circular diffusion model,</w:t>
      </w:r>
      <w:commentRangeEnd w:id="25"/>
      <w:r w:rsidR="00C15EA5">
        <w:rPr>
          <w:rStyle w:val="CommentReference"/>
        </w:rPr>
        <w:commentReference w:id="25"/>
      </w:r>
      <w:r w:rsidR="00DD5346">
        <w:t xml:space="preserve"> a model of decision-making in circular domains</w:t>
      </w:r>
      <w:r w:rsidR="00EE4EC3">
        <w:t xml:space="preserve">, </w:t>
      </w:r>
      <w:r w:rsidR="00DD5346">
        <w:t>which decomposes variability into that arising from memory and decision-making processes.</w:t>
      </w:r>
      <w:r w:rsidR="005C2722">
        <w:t xml:space="preserve"> </w:t>
      </w:r>
      <w:commentRangeEnd w:id="24"/>
      <w:r w:rsidR="005C65AB">
        <w:rPr>
          <w:rStyle w:val="CommentReference"/>
        </w:rPr>
        <w:commentReference w:id="24"/>
      </w:r>
    </w:p>
    <w:p w14:paraId="0CEEA08D" w14:textId="1FACD1EF" w:rsidR="00EE4EC3" w:rsidRDefault="001C20FF" w:rsidP="001C20FF">
      <w:pPr>
        <w:pStyle w:val="Heading3"/>
      </w:pPr>
      <w:r>
        <w:lastRenderedPageBreak/>
        <w:t>Decision-Making</w:t>
      </w:r>
      <w:r w:rsidR="00DD5346">
        <w:t xml:space="preserve"> </w:t>
      </w:r>
      <w:r>
        <w:t>in Continuous-Outcome Tasks</w:t>
      </w:r>
    </w:p>
    <w:p w14:paraId="46FBE20D" w14:textId="1CD602D9" w:rsidR="001C20FF" w:rsidRPr="00C33EC8" w:rsidRDefault="001C20FF" w:rsidP="001C20FF">
      <w:r>
        <w:tab/>
      </w:r>
      <w:r w:rsidR="006801B5">
        <w:t>Any response observed in a memory task is a product of a decision-making process in addition to the information from memory driving the decision.</w:t>
      </w:r>
      <w:r w:rsidR="00BE2469">
        <w:t xml:space="preserve"> </w:t>
      </w:r>
      <w:r w:rsidR="004C6AA3">
        <w:t xml:space="preserve">Accurately characterizing the effect of decision-making is critical to understanding the nature of memory retrieval (Ratcliff, 1978). Accounting for decision-making over time requires </w:t>
      </w:r>
      <w:r w:rsidR="00BE2469">
        <w:t>analysis of not only response outcome, but also response time (RT)</w:t>
      </w:r>
      <w:r w:rsidR="00340C27">
        <w:t xml:space="preserve"> data</w:t>
      </w:r>
      <w:r w:rsidR="004C6AA3">
        <w:t>, and considering both types of data yields more diagnostic information about the underlying cognitive processes</w:t>
      </w:r>
      <w:r w:rsidR="00BE2469">
        <w:t xml:space="preserve">. </w:t>
      </w:r>
      <w:r w:rsidR="00340C27">
        <w:t>The importance o</w:t>
      </w:r>
      <w:r w:rsidR="004C6AA3">
        <w:t xml:space="preserve">f modeling </w:t>
      </w:r>
      <w:r w:rsidR="00340C27">
        <w:t xml:space="preserve">decision-making is well illustrated in the recognition memory literature, </w:t>
      </w:r>
      <w:commentRangeStart w:id="26"/>
      <w:r w:rsidR="00340C27">
        <w:t>where initial conclusions founded on the shape of ROC curves were later challenged by</w:t>
      </w:r>
      <w:ins w:id="27" w:author="Adam Osth" w:date="2022-03-28T13:48:00Z">
        <w:r w:rsidR="006136CF">
          <w:t xml:space="preserve"> the inclusion of</w:t>
        </w:r>
      </w:ins>
      <w:del w:id="28" w:author="Adam Osth" w:date="2022-03-28T13:48:00Z">
        <w:r w:rsidR="00340C27" w:rsidDel="006136CF">
          <w:delText xml:space="preserve"> </w:delText>
        </w:r>
        <w:r w:rsidR="001E1D8D" w:rsidDel="006136CF">
          <w:delText>including</w:delText>
        </w:r>
      </w:del>
      <w:r w:rsidR="001E1D8D">
        <w:t xml:space="preserve"> RT data in addition to the response proportions used to form ROCs (Ratcliff &amp; </w:t>
      </w:r>
      <w:proofErr w:type="spellStart"/>
      <w:r w:rsidR="001E1D8D">
        <w:t>Starns</w:t>
      </w:r>
      <w:proofErr w:type="spellEnd"/>
      <w:r w:rsidR="001E1D8D">
        <w:t xml:space="preserve">, 2009; </w:t>
      </w:r>
      <w:proofErr w:type="spellStart"/>
      <w:r w:rsidR="001E1D8D">
        <w:t>Starns</w:t>
      </w:r>
      <w:proofErr w:type="spellEnd"/>
      <w:r w:rsidR="001E1D8D">
        <w:t xml:space="preserve"> et al., 2012; Dube et al., 2013</w:t>
      </w:r>
      <w:r w:rsidR="004C6AA3">
        <w:t xml:space="preserve">; </w:t>
      </w:r>
      <w:proofErr w:type="spellStart"/>
      <w:r w:rsidR="004C6AA3">
        <w:t>Osth</w:t>
      </w:r>
      <w:proofErr w:type="spellEnd"/>
      <w:r w:rsidR="004C6AA3">
        <w:t xml:space="preserve"> et al., 2017</w:t>
      </w:r>
      <w:r w:rsidR="001E1D8D">
        <w:t xml:space="preserve">), and in </w:t>
      </w:r>
      <w:r w:rsidR="004C6AA3">
        <w:t xml:space="preserve">characterizing serial position effect in </w:t>
      </w:r>
      <w:r w:rsidR="001E1D8D">
        <w:t xml:space="preserve">free recall </w:t>
      </w:r>
      <w:r w:rsidR="004C6AA3">
        <w:t>(</w:t>
      </w:r>
      <w:proofErr w:type="spellStart"/>
      <w:r w:rsidR="004C6AA3">
        <w:t>Osth</w:t>
      </w:r>
      <w:proofErr w:type="spellEnd"/>
      <w:r w:rsidR="004C6AA3">
        <w:t xml:space="preserve"> &amp; Farrell, 2019).</w:t>
      </w:r>
      <w:r w:rsidR="000845E2">
        <w:t xml:space="preserve"> </w:t>
      </w:r>
      <w:commentRangeEnd w:id="26"/>
      <w:r w:rsidR="006136CF">
        <w:rPr>
          <w:rStyle w:val="CommentReference"/>
        </w:rPr>
        <w:commentReference w:id="26"/>
      </w:r>
    </w:p>
    <w:p w14:paraId="316DCD20" w14:textId="1857E732" w:rsidR="00C33EC8" w:rsidRDefault="006136CF" w:rsidP="004C6AA3">
      <w:ins w:id="29" w:author="Adam Osth" w:date="2022-03-28T13:49:00Z">
        <w:r>
          <w:t>Th</w:t>
        </w:r>
      </w:ins>
      <w:r w:rsidR="004C6AA3">
        <w:tab/>
        <w:t xml:space="preserve">A particularly influential account of decision-making is the diffusion decision model, which successfully explains </w:t>
      </w:r>
      <w:r w:rsidR="00F66CDA">
        <w:t xml:space="preserve">well-documented </w:t>
      </w:r>
      <w:r w:rsidR="004C6AA3">
        <w:t>phenom</w:t>
      </w:r>
      <w:r w:rsidR="00F66CDA">
        <w:t>ena like the speed-accuracy trade-off, and slow and fast error patterns under different decision conditions (Ratcliff et al., 2016).</w:t>
      </w:r>
      <w:r w:rsidR="00C33EC8">
        <w:t xml:space="preserve"> The diffusion model describes decision-making as a noisy evidence accumulation process, the rate of which is defined as the </w:t>
      </w:r>
      <w:r w:rsidR="00C33EC8">
        <w:rPr>
          <w:i/>
          <w:iCs/>
        </w:rPr>
        <w:t>drift rate</w:t>
      </w:r>
      <w:r w:rsidR="00C33EC8">
        <w:t xml:space="preserve">, that accumulates until a response boundary or criterion that represents the amount of evidence required for a given response to be output (Ratcliff &amp; </w:t>
      </w:r>
      <w:proofErr w:type="spellStart"/>
      <w:r w:rsidR="00C33EC8">
        <w:t>McKoon</w:t>
      </w:r>
      <w:proofErr w:type="spellEnd"/>
      <w:r w:rsidR="00C33EC8">
        <w:t>, 2008).</w:t>
      </w:r>
      <w:r w:rsidR="0056749C">
        <w:t xml:space="preserve"> Variation in decision criteria can reflect response bias, for example, decision-making under speed emphasis can be represented with a lower criterion relative to </w:t>
      </w:r>
      <w:r w:rsidR="00FA2B3E">
        <w:t xml:space="preserve">emphasizing accuracy. Drift rate reflects the quality of evidence driving the decision </w:t>
      </w:r>
      <w:proofErr w:type="gramStart"/>
      <w:r w:rsidR="00FA2B3E">
        <w:t>process, and</w:t>
      </w:r>
      <w:proofErr w:type="gramEnd"/>
      <w:r w:rsidR="00FA2B3E">
        <w:t xml:space="preserve"> draws an explicit link between response accuracy and RT: higher drift rates result in higher accuracy and faster RTs, while lower drift rates result in lower accuracy and slower RTs (Ratcliff et al., 2015).</w:t>
      </w:r>
    </w:p>
    <w:p w14:paraId="21FF33D9" w14:textId="0AE7C27E" w:rsidR="000845E2" w:rsidRDefault="004E7D3C" w:rsidP="00FA2B3E">
      <w:pPr>
        <w:ind w:firstLine="720"/>
      </w:pPr>
      <w:r>
        <w:lastRenderedPageBreak/>
        <w:t xml:space="preserve">The circular diffusion model inherits the desirable explanatory qualities of the </w:t>
      </w:r>
      <w:r w:rsidR="000F1574">
        <w:t>standard two-choice diffusion model</w:t>
      </w:r>
      <w:r>
        <w:t xml:space="preserve"> and extends the model to</w:t>
      </w:r>
      <w:r w:rsidR="000F1574">
        <w:t xml:space="preserve"> a continuous response space by representing evidence accumulation as a vector in two-dimensional space that starts at the origin of a circle and terminates at a point in its circumference, which represents the decision outcome</w:t>
      </w:r>
      <w:r w:rsidR="000845E2">
        <w:t xml:space="preserve"> (Smith, 2016)</w:t>
      </w:r>
      <w:r w:rsidR="000F1574">
        <w:t>.</w:t>
      </w:r>
      <w:r w:rsidR="00FA2B3E">
        <w:t xml:space="preserve"> The introduction of the circular diffusion model addressed the </w:t>
      </w:r>
      <w:r>
        <w:t xml:space="preserve">lack of a formal model of RT and decision-making in continuous-outcome tasks, enabling use of the noted advantages of the paradigm over two-choice tasks in addition to RT modeling. </w:t>
      </w:r>
    </w:p>
    <w:p w14:paraId="353A08D8" w14:textId="77777777" w:rsidR="007239B9" w:rsidRDefault="004E7D3C" w:rsidP="004E7D3C">
      <w:pPr>
        <w:rPr>
          <w:rStyle w:val="math"/>
        </w:rPr>
      </w:pPr>
      <w:r>
        <w:tab/>
        <w:t xml:space="preserve">When the drift rate and the decision criterion are fixed across trials, </w:t>
      </w:r>
      <w:r w:rsidR="007239B9">
        <w:t>the circular diffusion model predicts that the distribution of decision outcomes falls along a von Mises distribution. The variability</w:t>
      </w:r>
      <w:r w:rsidR="001C20FF">
        <w:t xml:space="preserve"> of outcomes </w:t>
      </w:r>
      <w:r w:rsidR="007239B9">
        <w:t xml:space="preserve">in </w:t>
      </w:r>
      <w:r w:rsidR="001C20FF">
        <w:t>the von Mises distribution depends on a precision parameter, κ</w:t>
      </w:r>
      <w:r w:rsidR="007239B9">
        <w:t xml:space="preserve">, which </w:t>
      </w:r>
      <w:r w:rsidR="001C20FF">
        <w:t xml:space="preserve">is jointly a function of the drift norm, </w:t>
      </w:r>
      <w:r w:rsidR="001C20FF">
        <w:rPr>
          <w:rStyle w:val="math"/>
        </w:rPr>
        <w:t>||</w:t>
      </w:r>
      <w:r w:rsidR="001C20FF">
        <w:rPr>
          <w:rStyle w:val="tgc"/>
        </w:rPr>
        <w:t>μ</w:t>
      </w:r>
      <w:r w:rsidR="001C20FF">
        <w:rPr>
          <w:rStyle w:val="math"/>
        </w:rPr>
        <w:t xml:space="preserve">||, the decision criterion, </w:t>
      </w:r>
      <w:r w:rsidR="001C20FF">
        <w:rPr>
          <w:rStyle w:val="math"/>
          <w:i/>
        </w:rPr>
        <w:t>a</w:t>
      </w:r>
      <w:r w:rsidR="001C20FF">
        <w:rPr>
          <w:rStyle w:val="math"/>
        </w:rPr>
        <w:t>, and the noise in the evidence accumulation process, σ</w:t>
      </w:r>
      <w:r w:rsidR="001C20FF">
        <w:rPr>
          <w:rStyle w:val="math"/>
          <w:vertAlign w:val="superscript"/>
        </w:rPr>
        <w:t>2</w:t>
      </w:r>
      <w:r w:rsidR="007239B9">
        <w:rPr>
          <w:rStyle w:val="math"/>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3"/>
        <w:gridCol w:w="1257"/>
      </w:tblGrid>
      <w:tr w:rsidR="007239B9" w14:paraId="551A8B6B" w14:textId="77777777" w:rsidTr="007239B9">
        <w:tc>
          <w:tcPr>
            <w:tcW w:w="8298" w:type="dxa"/>
          </w:tcPr>
          <w:p w14:paraId="48CC69B6" w14:textId="0437FAED" w:rsidR="007239B9" w:rsidRPr="007239B9" w:rsidRDefault="007239B9" w:rsidP="004E7D3C">
            <w:pPr>
              <w:rPr>
                <w:rStyle w:val="math"/>
              </w:rPr>
            </w:pPr>
            <m:oMathPara>
              <m:oMathParaPr>
                <m:jc m:val="center"/>
              </m:oMathParaPr>
              <m:oMath>
                <m:r>
                  <w:rPr>
                    <w:rFonts w:ascii="Cambria Math" w:hAnsi="Cambria Math"/>
                  </w:rPr>
                  <m:t>κ=</m:t>
                </m:r>
                <m:f>
                  <m:fPr>
                    <m:ctrlPr>
                      <w:rPr>
                        <w:rFonts w:ascii="Cambria Math" w:hAnsi="Cambria Math"/>
                      </w:rPr>
                    </m:ctrlPr>
                  </m:fPr>
                  <m:num>
                    <m:r>
                      <w:rPr>
                        <w:rFonts w:ascii="Cambria Math" w:hAnsi="Cambria Math"/>
                      </w:rPr>
                      <m:t>a‖μ‖</m:t>
                    </m:r>
                  </m:num>
                  <m:den>
                    <m:sSup>
                      <m:sSupPr>
                        <m:ctrlPr>
                          <w:rPr>
                            <w:rFonts w:ascii="Cambria Math" w:hAnsi="Cambria Math"/>
                          </w:rPr>
                        </m:ctrlPr>
                      </m:sSupPr>
                      <m:e>
                        <m:r>
                          <w:rPr>
                            <w:rFonts w:ascii="Cambria Math" w:hAnsi="Cambria Math"/>
                          </w:rPr>
                          <m:t>σ</m:t>
                        </m:r>
                      </m:e>
                      <m:sup>
                        <m:r>
                          <w:rPr>
                            <w:rFonts w:ascii="Cambria Math" w:hAnsi="Cambria Math"/>
                          </w:rPr>
                          <m:t>2</m:t>
                        </m:r>
                      </m:sup>
                    </m:sSup>
                  </m:den>
                </m:f>
              </m:oMath>
            </m:oMathPara>
          </w:p>
        </w:tc>
        <w:tc>
          <w:tcPr>
            <w:tcW w:w="1278" w:type="dxa"/>
          </w:tcPr>
          <w:p w14:paraId="65003C6A" w14:textId="7DD29989" w:rsidR="007239B9" w:rsidRDefault="007239B9" w:rsidP="004E7D3C">
            <w:pPr>
              <w:rPr>
                <w:rStyle w:val="math"/>
              </w:rPr>
            </w:pPr>
            <w:r>
              <w:rPr>
                <w:rStyle w:val="math"/>
              </w:rPr>
              <w:t>(1)</w:t>
            </w:r>
          </w:p>
        </w:tc>
      </w:tr>
    </w:tbl>
    <w:p w14:paraId="76BFC1BC" w14:textId="38137A7E" w:rsidR="00EE4EC3" w:rsidRDefault="001C20FF" w:rsidP="004E7D3C">
      <w:r>
        <w:rPr>
          <w:rStyle w:val="math"/>
        </w:rPr>
        <w:tab/>
      </w:r>
      <w:r>
        <w:rPr>
          <w:rStyle w:val="math"/>
        </w:rPr>
        <w:tab/>
      </w:r>
      <w:r>
        <w:rPr>
          <w:rStyle w:val="math"/>
        </w:rPr>
        <w:tab/>
      </w:r>
    </w:p>
    <w:p w14:paraId="55186214" w14:textId="345B8C69" w:rsidR="007239B9" w:rsidRDefault="007239B9" w:rsidP="004E7D3C">
      <w:r>
        <w:t>which defines a clear relationship between the strength of evidence and decision criterion in determining the observed distribution of responses</w:t>
      </w:r>
      <w:r w:rsidR="00CE1720">
        <w:t xml:space="preserve"> (Smith, 2016)</w:t>
      </w:r>
      <w:r>
        <w:t xml:space="preserve">. </w:t>
      </w:r>
    </w:p>
    <w:p w14:paraId="7FFE5D30" w14:textId="1B2EFFC0" w:rsidR="000E00B0" w:rsidRDefault="00803AD8" w:rsidP="000E00B0">
      <w:pPr>
        <w:ind w:firstLine="720"/>
      </w:pPr>
      <w:r>
        <w:t>T</w:t>
      </w:r>
      <w:r w:rsidR="00DD5346">
        <w:t xml:space="preserve">hrough across-trial variability decision-making, specifically drift variability in the circular diffusion model, </w:t>
      </w:r>
      <w:r w:rsidR="008153D5">
        <w:t>a single continuous process can produce distributions of response error with heavy-tails</w:t>
      </w:r>
      <w:r>
        <w:t xml:space="preserve"> through the decision-making process</w:t>
      </w:r>
      <w:r w:rsidR="008153D5">
        <w:t xml:space="preserve">, </w:t>
      </w:r>
      <w:r w:rsidR="00C15EA5">
        <w:t xml:space="preserve">without </w:t>
      </w:r>
      <w:r>
        <w:t xml:space="preserve">invoking </w:t>
      </w:r>
      <w:r w:rsidR="00C15EA5">
        <w:t>mixture with a uniform component</w:t>
      </w:r>
      <w:r>
        <w:t xml:space="preserve"> in the memory process</w:t>
      </w:r>
      <w:r w:rsidR="008153D5">
        <w:t xml:space="preserve"> </w:t>
      </w:r>
      <w:r w:rsidR="007239B9">
        <w:t xml:space="preserve">(van den Berg et al., 2012; </w:t>
      </w:r>
      <w:r w:rsidR="008153D5">
        <w:t xml:space="preserve">Smith, 2016). </w:t>
      </w:r>
      <w:commentRangeStart w:id="30"/>
      <w:r w:rsidR="00C15EA5">
        <w:t xml:space="preserve">By jointly fitting response error and response time (RT) and error data, Zhou et al. (2021) found that </w:t>
      </w:r>
      <w:proofErr w:type="spellStart"/>
      <w:r w:rsidR="00C15EA5">
        <w:t>thresholded</w:t>
      </w:r>
      <w:proofErr w:type="spellEnd"/>
      <w:r w:rsidR="00C15EA5">
        <w:t xml:space="preserve"> model with a uniform component was preferred over a continuous model with drift variability, </w:t>
      </w:r>
      <w:r w:rsidR="0029486E">
        <w:t xml:space="preserve">broadly </w:t>
      </w:r>
      <w:r w:rsidR="00C15EA5">
        <w:t xml:space="preserve">corroborating the conclusions of Harlow and Donaldson (2013). </w:t>
      </w:r>
      <w:commentRangeEnd w:id="30"/>
      <w:r w:rsidR="006136CF">
        <w:rPr>
          <w:rStyle w:val="CommentReference"/>
        </w:rPr>
        <w:commentReference w:id="30"/>
      </w:r>
    </w:p>
    <w:p w14:paraId="569C336A" w14:textId="40B65279" w:rsidR="001E1180" w:rsidRDefault="001E1180" w:rsidP="001E1180">
      <w:pPr>
        <w:pStyle w:val="Heading2"/>
        <w:ind w:firstLine="0"/>
      </w:pPr>
      <w:commentRangeStart w:id="31"/>
      <w:r>
        <w:lastRenderedPageBreak/>
        <w:t xml:space="preserve">Non-target Responding </w:t>
      </w:r>
      <w:commentRangeEnd w:id="31"/>
      <w:r w:rsidR="0035188F">
        <w:rPr>
          <w:rStyle w:val="CommentReference"/>
          <w:b w:val="0"/>
        </w:rPr>
        <w:commentReference w:id="31"/>
      </w:r>
    </w:p>
    <w:p w14:paraId="3632BD4F" w14:textId="2CE9011A" w:rsidR="00DD641D" w:rsidRDefault="00803AD8" w:rsidP="0076542F">
      <w:pPr>
        <w:ind w:firstLine="720"/>
      </w:pPr>
      <w:r>
        <w:t>In the VWM literature</w:t>
      </w:r>
      <w:r w:rsidR="00695A35">
        <w:t xml:space="preserve">, </w:t>
      </w:r>
      <w:r w:rsidR="007B6CC7">
        <w:t xml:space="preserve">the slots account of memory capacity proposed by Zhang and Luck (2008) is built upon the finding that a proportion of responses appear to be uniformly distributed and reflect random guessing. Bays et al. (2009) challenged this interpretation by arguing that confusions between </w:t>
      </w:r>
      <w:r w:rsidR="00BB64FF">
        <w:t>target and non-target items could also account for errors that appear uniform relative to the target item</w:t>
      </w:r>
      <w:r w:rsidR="00EC5A27">
        <w:t xml:space="preserve">. The authors </w:t>
      </w:r>
      <w:r w:rsidR="00BB64FF">
        <w:t xml:space="preserve">demonstrated that a model </w:t>
      </w:r>
      <w:r w:rsidR="00EC5A27">
        <w:t>incorporating probability d</w:t>
      </w:r>
      <w:r w:rsidR="00BB64FF">
        <w:t xml:space="preserve">istributions centered on the identity of each non-target item in the display accounted for </w:t>
      </w:r>
      <w:r w:rsidR="0029486E">
        <w:t>the distribution of response errors</w:t>
      </w:r>
      <w:r w:rsidR="00BB64FF">
        <w:t xml:space="preserve"> without </w:t>
      </w:r>
      <w:r w:rsidR="00B3193A">
        <w:t xml:space="preserve">a discrete limit on the number of items stored (this model is formally described below). </w:t>
      </w:r>
      <w:commentRangeStart w:id="32"/>
      <w:r w:rsidR="00B3193A">
        <w:t>Confusions between items</w:t>
      </w:r>
      <w:r w:rsidR="00500156">
        <w:t>, such that information about a non-target item is reported in place of the cued target,</w:t>
      </w:r>
      <w:r w:rsidR="00B3193A">
        <w:t xml:space="preserve"> </w:t>
      </w:r>
      <w:r w:rsidR="00500156">
        <w:t>result in</w:t>
      </w:r>
      <w:r w:rsidR="00B3193A">
        <w:t xml:space="preserve"> </w:t>
      </w:r>
      <w:r w:rsidR="00B3193A">
        <w:rPr>
          <w:i/>
          <w:iCs/>
        </w:rPr>
        <w:t>swap errors</w:t>
      </w:r>
      <w:r w:rsidR="00500156">
        <w:t>, and b</w:t>
      </w:r>
      <w:r w:rsidR="00B3193A">
        <w:t>ecause the possibility of these swaps can be confounded for variability in memory precision</w:t>
      </w:r>
      <w:r w:rsidR="00500156">
        <w:t>, disentangling these sources of error has been important in accurately characterizing VWM processes (Bays, 2016</w:t>
      </w:r>
      <w:r w:rsidR="00DD641D">
        <w:t xml:space="preserve">; </w:t>
      </w:r>
      <w:proofErr w:type="spellStart"/>
      <w:r w:rsidR="00AA57E0">
        <w:t>Rajsic</w:t>
      </w:r>
      <w:proofErr w:type="spellEnd"/>
      <w:r w:rsidR="00AA57E0">
        <w:t xml:space="preserve"> &amp; Wilson, 2012, 2014; </w:t>
      </w:r>
      <w:proofErr w:type="spellStart"/>
      <w:r w:rsidR="00AA57E0">
        <w:t>Pertzov</w:t>
      </w:r>
      <w:proofErr w:type="spellEnd"/>
      <w:r w:rsidR="00AA57E0">
        <w:t xml:space="preserve"> et al., 2012).</w:t>
      </w:r>
      <w:commentRangeEnd w:id="32"/>
      <w:r w:rsidR="0035188F">
        <w:rPr>
          <w:rStyle w:val="CommentReference"/>
        </w:rPr>
        <w:commentReference w:id="32"/>
      </w:r>
      <w:r w:rsidR="00AA57E0">
        <w:t xml:space="preserve"> </w:t>
      </w:r>
      <w:r w:rsidR="0026454B">
        <w:t>Applying this approach to source memory, we investigate the extent to which non-target responses, caused by intrusions between item-source pairs, account for source errors.</w:t>
      </w:r>
    </w:p>
    <w:p w14:paraId="702D32F0" w14:textId="30FE88FD" w:rsidR="000A1FDC" w:rsidRDefault="00116412" w:rsidP="0076542F">
      <w:pPr>
        <w:ind w:firstLine="720"/>
      </w:pPr>
      <w:r>
        <w:t xml:space="preserve">One challenge in distinguishing between </w:t>
      </w:r>
      <w:r w:rsidR="00D37EBA">
        <w:t xml:space="preserve">errors arising due to </w:t>
      </w:r>
      <w:r>
        <w:t xml:space="preserve">random guesses and swaps is that different </w:t>
      </w:r>
      <w:r w:rsidR="00D37EBA">
        <w:t xml:space="preserve">model assumptions </w:t>
      </w:r>
      <w:r>
        <w:t xml:space="preserve">can result in different estimations of swap rates </w:t>
      </w:r>
      <w:r w:rsidR="00A30E0D">
        <w:t>in VWM tasks (</w:t>
      </w:r>
      <w:r w:rsidR="00DD641D">
        <w:t>Williams et al.</w:t>
      </w:r>
      <w:r w:rsidR="00A30E0D">
        <w:t xml:space="preserve">, </w:t>
      </w:r>
      <w:r w:rsidR="00DD641D">
        <w:t>in press)</w:t>
      </w:r>
      <w:r w:rsidR="00A30E0D">
        <w:t xml:space="preserve">. In the present study, we seek to address this challenge </w:t>
      </w:r>
      <w:r w:rsidR="000A1FDC">
        <w:t>by using a richer data space, specifically by</w:t>
      </w:r>
      <w:r w:rsidR="00A30E0D">
        <w:t xml:space="preserve"> jointly modelling RT and error data using the circular diffusion model</w:t>
      </w:r>
      <w:r w:rsidR="000A1FDC">
        <w:t xml:space="preserve">. </w:t>
      </w:r>
      <w:commentRangeStart w:id="33"/>
      <w:r w:rsidR="000A1FDC">
        <w:t xml:space="preserve">In addition, we compare models which make different assumptions about </w:t>
      </w:r>
      <w:r w:rsidR="0026454B">
        <w:t xml:space="preserve">the effect of similarity between items on the rate of intrusions in the source memory </w:t>
      </w:r>
      <w:proofErr w:type="spellStart"/>
      <w:r w:rsidR="0026454B">
        <w:t>task.</w:t>
      </w:r>
      <w:commentRangeEnd w:id="33"/>
      <w:r w:rsidR="0035188F">
        <w:rPr>
          <w:rStyle w:val="CommentReference"/>
        </w:rPr>
        <w:commentReference w:id="33"/>
      </w:r>
      <w:ins w:id="34" w:author="Adam Osth" w:date="2022-03-28T14:01:00Z">
        <w:r w:rsidR="0035188F">
          <w:t>Y</w:t>
        </w:r>
      </w:ins>
      <w:proofErr w:type="spellEnd"/>
    </w:p>
    <w:p w14:paraId="139488C9" w14:textId="6CD983A0" w:rsidR="00D125E7" w:rsidRDefault="00D125E7" w:rsidP="00D125E7">
      <w:pPr>
        <w:pStyle w:val="Heading3"/>
      </w:pPr>
      <w:commentRangeStart w:id="35"/>
      <w:r>
        <w:lastRenderedPageBreak/>
        <w:t xml:space="preserve">Contiguity Effects </w:t>
      </w:r>
      <w:commentRangeEnd w:id="35"/>
      <w:r w:rsidR="0035188F">
        <w:rPr>
          <w:rStyle w:val="CommentReference"/>
          <w:rFonts w:eastAsia="SimSun" w:cs="Times New Roman"/>
          <w:b w:val="0"/>
          <w:i w:val="0"/>
        </w:rPr>
        <w:commentReference w:id="35"/>
      </w:r>
    </w:p>
    <w:p w14:paraId="71DCC606" w14:textId="58735B27" w:rsidR="004C2911" w:rsidRDefault="005445D1" w:rsidP="004C2911">
      <w:pPr>
        <w:ind w:firstLine="720"/>
      </w:pPr>
      <w:r>
        <w:t xml:space="preserve">The tendency for subjects to respond to non-target </w:t>
      </w:r>
      <w:r w:rsidR="00845FB8">
        <w:t xml:space="preserve">features or items </w:t>
      </w:r>
      <w:r>
        <w:t xml:space="preserve">has been observed in a wide variety of </w:t>
      </w:r>
      <w:r w:rsidR="0085389E">
        <w:t xml:space="preserve">cognitive </w:t>
      </w:r>
      <w:r>
        <w:t>tasks</w:t>
      </w:r>
      <w:r w:rsidR="00845FB8">
        <w:t xml:space="preserve">, and the </w:t>
      </w:r>
      <w:r w:rsidR="0085389E">
        <w:t xml:space="preserve">related </w:t>
      </w:r>
      <w:r w:rsidR="00845FB8">
        <w:t>types of errors</w:t>
      </w:r>
      <w:r w:rsidR="0085389E">
        <w:t xml:space="preserve"> that arise </w:t>
      </w:r>
      <w:r w:rsidR="00845FB8">
        <w:t xml:space="preserve">are referred to </w:t>
      </w:r>
      <w:r w:rsidR="0085389E">
        <w:t xml:space="preserve">by various terms including </w:t>
      </w:r>
      <w:commentRangeStart w:id="36"/>
      <w:r w:rsidR="00845FB8">
        <w:rPr>
          <w:i/>
          <w:iCs/>
        </w:rPr>
        <w:t xml:space="preserve">binding, transposition, intrusion, </w:t>
      </w:r>
      <w:r w:rsidR="00845FB8">
        <w:t xml:space="preserve">and </w:t>
      </w:r>
      <w:r w:rsidR="00845FB8">
        <w:rPr>
          <w:i/>
          <w:iCs/>
        </w:rPr>
        <w:t>swap errors</w:t>
      </w:r>
      <w:commentRangeEnd w:id="36"/>
      <w:r w:rsidR="0035188F">
        <w:rPr>
          <w:rStyle w:val="CommentReference"/>
        </w:rPr>
        <w:commentReference w:id="36"/>
      </w:r>
      <w:r w:rsidR="00AB3E93" w:rsidRPr="00542C25">
        <w:rPr>
          <w:rStyle w:val="FootnoteReference"/>
        </w:rPr>
        <w:footnoteReference w:id="2"/>
      </w:r>
      <w:r w:rsidR="00845FB8">
        <w:t>, each reflectin</w:t>
      </w:r>
      <w:r w:rsidR="0085389E">
        <w:t>g</w:t>
      </w:r>
      <w:r w:rsidR="00845FB8">
        <w:t xml:space="preserve"> specific </w:t>
      </w:r>
      <w:r w:rsidR="0085389E">
        <w:t xml:space="preserve">properties of the </w:t>
      </w:r>
      <w:r w:rsidR="00845FB8">
        <w:t>tasks used to study the phenomenon (Bays, 2016).</w:t>
      </w:r>
      <w:r w:rsidR="00AB3E93">
        <w:t xml:space="preserve"> </w:t>
      </w:r>
      <w:r w:rsidR="00C91C7C">
        <w:t>Most explanations of non-target responding attribute the phenomenon to confusion between items that are similar (</w:t>
      </w:r>
      <w:proofErr w:type="spellStart"/>
      <w:r w:rsidR="00C91C7C">
        <w:t>Rerko</w:t>
      </w:r>
      <w:proofErr w:type="spellEnd"/>
      <w:r w:rsidR="00C91C7C">
        <w:t xml:space="preserve"> et al., 2014; Bays, 2016; </w:t>
      </w:r>
      <w:proofErr w:type="spellStart"/>
      <w:r w:rsidR="00C91C7C">
        <w:t>Oberauer</w:t>
      </w:r>
      <w:proofErr w:type="spellEnd"/>
      <w:r w:rsidR="00C91C7C">
        <w:t xml:space="preserve"> &amp; Lin, 2017; but see Pratte, 2018 for an alternative</w:t>
      </w:r>
      <w:r w:rsidR="00AA47F7">
        <w:t xml:space="preserve"> view</w:t>
      </w:r>
      <w:r w:rsidR="00C91C7C">
        <w:t xml:space="preserve">). </w:t>
      </w:r>
      <w:commentRangeStart w:id="37"/>
      <w:r w:rsidR="00C91C7C">
        <w:t xml:space="preserve">In the continuous-outcome source memory paradigm, items may be similar in several ways, including the position of items in the study list, the spatial distance in the location of the items, as well as features of the words used as stimuli such as their semantic and orthographic similarity, the effects of which have been studied across the broader body of episodic memory research. </w:t>
      </w:r>
      <w:commentRangeEnd w:id="37"/>
      <w:r w:rsidR="0035188F">
        <w:rPr>
          <w:rStyle w:val="CommentReference"/>
        </w:rPr>
        <w:commentReference w:id="37"/>
      </w:r>
      <w:proofErr w:type="spellStart"/>
      <w:ins w:id="38" w:author="Adam Osth" w:date="2022-03-28T14:03:00Z">
        <w:r w:rsidR="0035188F">
          <w:t>Th</w:t>
        </w:r>
      </w:ins>
      <w:r w:rsidR="00AB3E93">
        <w:t>In</w:t>
      </w:r>
      <w:proofErr w:type="spellEnd"/>
      <w:r w:rsidR="00AB3E93">
        <w:t xml:space="preserve"> the paragraphs to follow, we review the commonalities between findings across </w:t>
      </w:r>
      <w:r w:rsidR="00C91C7C">
        <w:t>different tasks, all of</w:t>
      </w:r>
      <w:r w:rsidR="00AB3E93">
        <w:t xml:space="preserve"> which motivate </w:t>
      </w:r>
      <w:r w:rsidR="00C91C7C">
        <w:t xml:space="preserve">the present </w:t>
      </w:r>
      <w:r w:rsidR="00AB3E93">
        <w:t>modelling of source memory.</w:t>
      </w:r>
      <w:r w:rsidR="0085389E">
        <w:t xml:space="preserve"> </w:t>
      </w:r>
    </w:p>
    <w:p w14:paraId="1A12D330" w14:textId="28B5EFFE" w:rsidR="00B74987" w:rsidRDefault="00B03691" w:rsidP="00B03691">
      <w:pPr>
        <w:ind w:firstLine="720"/>
      </w:pPr>
      <w:r>
        <w:t xml:space="preserve">The principle of </w:t>
      </w:r>
      <w:r>
        <w:rPr>
          <w:i/>
          <w:iCs/>
        </w:rPr>
        <w:t>temporal contiguity</w:t>
      </w:r>
      <w:r>
        <w:t xml:space="preserve"> is that events that occur close in time become associated with each other (for an </w:t>
      </w:r>
      <w:r w:rsidR="00B74987">
        <w:t>extensive</w:t>
      </w:r>
      <w:r>
        <w:t xml:space="preserve"> review of contiguity effects in episodic memory, see Healey et al., 2018). </w:t>
      </w:r>
      <w:r w:rsidR="00B74987">
        <w:t>In free-recall tasks, where</w:t>
      </w:r>
      <w:r>
        <w:t xml:space="preserve"> participants are asked to recall a list of items in any sequence</w:t>
      </w:r>
      <w:r w:rsidR="00B74987">
        <w:t xml:space="preserve"> they wish</w:t>
      </w:r>
      <w:r>
        <w:t xml:space="preserve">, </w:t>
      </w:r>
      <w:proofErr w:type="spellStart"/>
      <w:r>
        <w:t>Kahana</w:t>
      </w:r>
      <w:proofErr w:type="spellEnd"/>
      <w:r>
        <w:t xml:space="preserve"> (1996) demonstrated that after recalling a given item, the next item to be recalled tends to be a neighboring item in the study sequence. </w:t>
      </w:r>
      <w:r w:rsidR="00B74987">
        <w:t xml:space="preserve">The distance between item </w:t>
      </w:r>
      <w:proofErr w:type="spellStart"/>
      <w:r w:rsidR="00B74987">
        <w:rPr>
          <w:i/>
          <w:iCs/>
        </w:rPr>
        <w:t>i</w:t>
      </w:r>
      <w:proofErr w:type="spellEnd"/>
      <w:r w:rsidR="00B74987">
        <w:rPr>
          <w:i/>
          <w:iCs/>
        </w:rPr>
        <w:t xml:space="preserve"> </w:t>
      </w:r>
      <w:r w:rsidR="00B74987">
        <w:t xml:space="preserve">in the study list and another item in the list is known as the </w:t>
      </w:r>
      <w:r w:rsidR="00B74987">
        <w:rPr>
          <w:i/>
          <w:iCs/>
        </w:rPr>
        <w:t>lag</w:t>
      </w:r>
      <w:r w:rsidR="00E91755">
        <w:t xml:space="preserve">. </w:t>
      </w:r>
      <w:r>
        <w:t>Additionally, neighbors in the forwards direction</w:t>
      </w:r>
      <w:r w:rsidR="00B74987">
        <w:t xml:space="preserve"> (</w:t>
      </w:r>
      <w:proofErr w:type="spellStart"/>
      <w:r w:rsidR="00B74987">
        <w:rPr>
          <w:i/>
          <w:iCs/>
        </w:rPr>
        <w:t>i</w:t>
      </w:r>
      <w:proofErr w:type="spellEnd"/>
      <w:r w:rsidR="00B74987">
        <w:rPr>
          <w:i/>
          <w:iCs/>
        </w:rPr>
        <w:t xml:space="preserve"> </w:t>
      </w:r>
      <w:r w:rsidR="00B74987">
        <w:t>+ lag)</w:t>
      </w:r>
      <w:r>
        <w:t xml:space="preserve"> were more likely to follow an item than backwards neighbors</w:t>
      </w:r>
      <w:r w:rsidR="00B74987">
        <w:t xml:space="preserve"> (</w:t>
      </w:r>
      <w:proofErr w:type="spellStart"/>
      <w:r w:rsidR="00B74987">
        <w:rPr>
          <w:i/>
          <w:iCs/>
        </w:rPr>
        <w:t>i</w:t>
      </w:r>
      <w:proofErr w:type="spellEnd"/>
      <w:r w:rsidR="00B74987">
        <w:rPr>
          <w:i/>
          <w:iCs/>
        </w:rPr>
        <w:t xml:space="preserve"> </w:t>
      </w:r>
      <w:r w:rsidR="00B74987">
        <w:t>– lag)</w:t>
      </w:r>
      <w:r>
        <w:t xml:space="preserve">, referred to as forward asymmetry </w:t>
      </w:r>
      <w:r w:rsidR="00C71428">
        <w:t>in the contiguity effect</w:t>
      </w:r>
      <w:r>
        <w:t xml:space="preserve">. </w:t>
      </w:r>
      <w:r w:rsidR="00C71428">
        <w:t xml:space="preserve">The probability of transitioning to </w:t>
      </w:r>
      <w:r w:rsidR="00C71428">
        <w:lastRenderedPageBreak/>
        <w:t xml:space="preserve">a given lag at recall is known as the lag-conditional response probability (lag-CRP), and the effect of increasing lag on this probability can be seen in Figure </w:t>
      </w:r>
      <w:r w:rsidR="003E0BBC">
        <w:t>1</w:t>
      </w:r>
      <w:r w:rsidR="00C71428">
        <w:t xml:space="preserve">. </w:t>
      </w:r>
    </w:p>
    <w:p w14:paraId="66DB08B8" w14:textId="4C7DEE2E" w:rsidR="003E0BBC" w:rsidRDefault="003E0BBC" w:rsidP="003E0BBC">
      <w:pPr>
        <w:pStyle w:val="Caption"/>
        <w:keepNext/>
      </w:pPr>
      <w:r>
        <w:t xml:space="preserve">Figure </w:t>
      </w:r>
      <w:fldSimple w:instr=" SEQ Figure \* ARABIC ">
        <w:r w:rsidR="00380DC8">
          <w:rPr>
            <w:noProof/>
          </w:rPr>
          <w:t>1</w:t>
        </w:r>
      </w:fldSimple>
    </w:p>
    <w:p w14:paraId="00DE04D4" w14:textId="51CDC1AC" w:rsidR="003E0BBC" w:rsidRPr="00700B87" w:rsidRDefault="00D656BF" w:rsidP="003E0BBC">
      <w:pPr>
        <w:rPr>
          <w:i/>
          <w:iCs/>
        </w:rPr>
      </w:pPr>
      <w:commentRangeStart w:id="39"/>
      <w:r>
        <w:rPr>
          <w:i/>
          <w:iCs/>
        </w:rPr>
        <w:t>Transition gradient seen in l</w:t>
      </w:r>
      <w:r w:rsidR="00700B87" w:rsidRPr="00700B87">
        <w:rPr>
          <w:i/>
          <w:iCs/>
        </w:rPr>
        <w:t>ag-CRP in free recall</w:t>
      </w:r>
      <w:commentRangeEnd w:id="39"/>
      <w:r w:rsidR="001E2D13">
        <w:rPr>
          <w:rStyle w:val="CommentReference"/>
        </w:rPr>
        <w:commentReference w:id="39"/>
      </w:r>
    </w:p>
    <w:p w14:paraId="71BC1632" w14:textId="77777777" w:rsidR="003E0BBC" w:rsidRDefault="00C71428" w:rsidP="003E0BBC">
      <w:pPr>
        <w:keepNext/>
        <w:ind w:firstLine="720"/>
        <w:jc w:val="center"/>
      </w:pPr>
      <w:commentRangeStart w:id="40"/>
      <w:r>
        <w:rPr>
          <w:noProof/>
        </w:rPr>
        <w:drawing>
          <wp:inline distT="0" distB="0" distL="0" distR="0" wp14:anchorId="20952BD3" wp14:editId="1C175294">
            <wp:extent cx="2559538" cy="249555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2"/>
                    <a:stretch>
                      <a:fillRect/>
                    </a:stretch>
                  </pic:blipFill>
                  <pic:spPr>
                    <a:xfrm>
                      <a:off x="0" y="0"/>
                      <a:ext cx="2564640" cy="2500524"/>
                    </a:xfrm>
                    <a:prstGeom prst="rect">
                      <a:avLst/>
                    </a:prstGeom>
                  </pic:spPr>
                </pic:pic>
              </a:graphicData>
            </a:graphic>
          </wp:inline>
        </w:drawing>
      </w:r>
      <w:commentRangeEnd w:id="40"/>
    </w:p>
    <w:p w14:paraId="4C71EE9E" w14:textId="04A2B9BC" w:rsidR="00C71428" w:rsidRDefault="00C71428" w:rsidP="00C71428">
      <w:pPr>
        <w:ind w:firstLine="720"/>
        <w:jc w:val="center"/>
      </w:pPr>
      <w:r>
        <w:rPr>
          <w:rStyle w:val="CommentReference"/>
        </w:rPr>
        <w:commentReference w:id="40"/>
      </w:r>
    </w:p>
    <w:p w14:paraId="4105638B" w14:textId="309ED8E5" w:rsidR="00605CD2" w:rsidRDefault="00700B87" w:rsidP="006764A7">
      <w:pPr>
        <w:ind w:firstLine="720"/>
      </w:pPr>
      <w:r>
        <w:t xml:space="preserve">While associations between temporally contiguous items </w:t>
      </w:r>
      <w:r w:rsidR="001F66C8">
        <w:t>can facilitate</w:t>
      </w:r>
      <w:r w:rsidR="00AA47F7">
        <w:t xml:space="preserve"> responses in</w:t>
      </w:r>
      <w:r w:rsidR="001F66C8">
        <w:t xml:space="preserve"> free-recall</w:t>
      </w:r>
      <w:r w:rsidR="00AA47F7">
        <w:t xml:space="preserve"> tasks</w:t>
      </w:r>
      <w:r w:rsidR="001F66C8">
        <w:t xml:space="preserve">, the same </w:t>
      </w:r>
      <w:r w:rsidR="001622E5">
        <w:t>type</w:t>
      </w:r>
      <w:r w:rsidR="001F66C8">
        <w:t xml:space="preserve"> of association can contribute to errors in tasks whe</w:t>
      </w:r>
      <w:r w:rsidR="005502B6">
        <w:t>n</w:t>
      </w:r>
      <w:r w:rsidR="001F66C8">
        <w:t xml:space="preserve"> the sequence of items is important. Specifically, i</w:t>
      </w:r>
      <w:r>
        <w:t>n serial recall tasks, whe</w:t>
      </w:r>
      <w:r w:rsidR="00AA47F7">
        <w:t>n</w:t>
      </w:r>
      <w:r>
        <w:t xml:space="preserve"> subjects must call lists of items in the sequence in which they are given, a classic finding is that incorrect responses tend to be items studied near the target in the study sequence </w:t>
      </w:r>
      <w:commentRangeStart w:id="41"/>
      <w:r>
        <w:t>(Lee &amp; Estes, 1977</w:t>
      </w:r>
      <w:r w:rsidR="001F66C8">
        <w:t xml:space="preserve">; </w:t>
      </w:r>
      <w:proofErr w:type="spellStart"/>
      <w:r w:rsidR="001F66C8">
        <w:t>Nairne</w:t>
      </w:r>
      <w:proofErr w:type="spellEnd"/>
      <w:r w:rsidR="001F66C8">
        <w:t>, 1990</w:t>
      </w:r>
      <w:r>
        <w:t>).</w:t>
      </w:r>
      <w:commentRangeEnd w:id="41"/>
      <w:r>
        <w:rPr>
          <w:rStyle w:val="CommentReference"/>
        </w:rPr>
        <w:commentReference w:id="41"/>
      </w:r>
      <w:r>
        <w:t xml:space="preserve"> </w:t>
      </w:r>
      <w:r w:rsidR="00D656BF">
        <w:t>This effect can be described as a transposition of two items</w:t>
      </w:r>
      <w:r w:rsidR="00C26C43">
        <w:t xml:space="preserve">, </w:t>
      </w:r>
      <w:r w:rsidR="00AA47F7">
        <w:t>in</w:t>
      </w:r>
      <w:r w:rsidR="00C26C43">
        <w:t xml:space="preserve"> that the position of non-target items are swapped with that of the target item, and </w:t>
      </w:r>
      <w:r w:rsidR="00605CD2">
        <w:t xml:space="preserve">as in free-recall, the probability of a swap is </w:t>
      </w:r>
      <w:r w:rsidR="00DA61BC">
        <w:t xml:space="preserve">inversely </w:t>
      </w:r>
      <w:r w:rsidR="00605CD2">
        <w:t>related to the distance of the two items</w:t>
      </w:r>
      <w:r w:rsidR="00091E7E">
        <w:t xml:space="preserve"> (</w:t>
      </w:r>
      <w:r w:rsidR="00DA61BC">
        <w:t>Henson et al., 1996; Page &amp; Norris, 1998; Lewandowsky &amp; Farrell, 2008)</w:t>
      </w:r>
      <w:commentRangeStart w:id="42"/>
      <w:r w:rsidR="00605CD2">
        <w:t>.</w:t>
      </w:r>
      <w:r w:rsidR="00DA61BC">
        <w:t xml:space="preserve"> </w:t>
      </w:r>
      <w:commentRangeEnd w:id="42"/>
      <w:r w:rsidR="001E2D13">
        <w:rPr>
          <w:rStyle w:val="CommentReference"/>
        </w:rPr>
        <w:commentReference w:id="42"/>
      </w:r>
      <w:r w:rsidR="00287A8A">
        <w:t>Applying the lag-CRP methodology</w:t>
      </w:r>
      <w:r w:rsidR="006764A7">
        <w:t xml:space="preserve"> to serial recall data</w:t>
      </w:r>
      <w:r w:rsidR="00A949D8">
        <w:t xml:space="preserve"> forms a </w:t>
      </w:r>
      <w:r w:rsidR="00A949D8" w:rsidRPr="001E2D13">
        <w:rPr>
          <w:rPrChange w:id="43" w:author="Adam Osth" w:date="2022-03-28T14:05:00Z">
            <w:rPr>
              <w:i/>
              <w:iCs/>
            </w:rPr>
          </w:rPrChange>
        </w:rPr>
        <w:t>transposition gradient</w:t>
      </w:r>
      <w:r w:rsidR="00A949D8">
        <w:t xml:space="preserve"> around the target location</w:t>
      </w:r>
      <w:r w:rsidR="006764A7">
        <w:t xml:space="preserve"> effect (</w:t>
      </w:r>
      <w:proofErr w:type="spellStart"/>
      <w:r w:rsidR="006764A7">
        <w:t>Kahana</w:t>
      </w:r>
      <w:proofErr w:type="spellEnd"/>
      <w:r w:rsidR="006764A7">
        <w:t xml:space="preserve"> &amp; Caplan, 2002; Solway et al., 2012)</w:t>
      </w:r>
      <w:r w:rsidR="00A949D8">
        <w:t>. L</w:t>
      </w:r>
      <w:r w:rsidR="00287A8A">
        <w:t xml:space="preserve">ike the shape of the lag-CRP curve in free recall, </w:t>
      </w:r>
      <w:r w:rsidR="00985420">
        <w:t xml:space="preserve">transposition gradients tend to </w:t>
      </w:r>
      <w:r w:rsidR="00287A8A">
        <w:t xml:space="preserve">exhibit a </w:t>
      </w:r>
      <w:proofErr w:type="gramStart"/>
      <w:r w:rsidR="00287A8A">
        <w:t>forwards</w:t>
      </w:r>
      <w:proofErr w:type="gramEnd"/>
      <w:r w:rsidR="00287A8A">
        <w:t xml:space="preserve"> </w:t>
      </w:r>
      <w:r w:rsidR="00287A8A">
        <w:lastRenderedPageBreak/>
        <w:t xml:space="preserve">asymmetry </w:t>
      </w:r>
      <w:r w:rsidR="00A949D8">
        <w:t xml:space="preserve">both in terms of </w:t>
      </w:r>
      <w:commentRangeStart w:id="44"/>
      <w:r w:rsidR="00A949D8">
        <w:t xml:space="preserve">transposition probability </w:t>
      </w:r>
      <w:commentRangeEnd w:id="44"/>
      <w:r w:rsidR="00985420">
        <w:rPr>
          <w:rStyle w:val="CommentReference"/>
        </w:rPr>
        <w:commentReference w:id="44"/>
      </w:r>
      <w:r w:rsidR="00287A8A">
        <w:t>(</w:t>
      </w:r>
      <w:r w:rsidR="001F66C8">
        <w:t>Klein et al.</w:t>
      </w:r>
      <w:r w:rsidR="00287A8A">
        <w:t>,</w:t>
      </w:r>
      <w:r w:rsidR="001F66C8">
        <w:t xml:space="preserve"> 2</w:t>
      </w:r>
      <w:r w:rsidR="00287A8A">
        <w:t>005</w:t>
      </w:r>
      <w:r w:rsidR="001622E5">
        <w:t xml:space="preserve">; </w:t>
      </w:r>
      <w:proofErr w:type="spellStart"/>
      <w:r w:rsidR="001622E5">
        <w:t>Haberlandt</w:t>
      </w:r>
      <w:proofErr w:type="spellEnd"/>
      <w:r w:rsidR="001622E5">
        <w:t xml:space="preserve"> et al., 2005</w:t>
      </w:r>
      <w:r w:rsidR="00A949D8">
        <w:rPr>
          <w:rStyle w:val="FootnoteReference"/>
        </w:rPr>
        <w:footnoteReference w:id="3"/>
      </w:r>
      <w:r w:rsidR="00287A8A">
        <w:t>)</w:t>
      </w:r>
      <w:r w:rsidR="00A949D8">
        <w:t xml:space="preserve"> as well as latency (Farrell &amp; Lewandowsky, 2004; Hurlstone &amp; Hitch, 2014)</w:t>
      </w:r>
      <w:r w:rsidR="00287A8A">
        <w:t>.</w:t>
      </w:r>
      <w:r w:rsidR="005C331C">
        <w:t xml:space="preserve"> </w:t>
      </w:r>
    </w:p>
    <w:p w14:paraId="14B908A1" w14:textId="4580E803" w:rsidR="005502B6" w:rsidRPr="00952EA2" w:rsidRDefault="005C331C" w:rsidP="005C331C">
      <w:pPr>
        <w:ind w:firstLine="720"/>
        <w:rPr>
          <w:i/>
          <w:iCs/>
        </w:rPr>
      </w:pPr>
      <w:r>
        <w:t xml:space="preserve">The temporal contiguity effect has also been observed in </w:t>
      </w:r>
      <w:commentRangeStart w:id="45"/>
      <w:r>
        <w:t>paired-associate recall</w:t>
      </w:r>
      <w:commentRangeEnd w:id="45"/>
      <w:r w:rsidR="00E4399E">
        <w:rPr>
          <w:rStyle w:val="CommentReference"/>
        </w:rPr>
        <w:commentReference w:id="45"/>
      </w:r>
      <w:r w:rsidR="00E4399E">
        <w:t xml:space="preserve">. </w:t>
      </w:r>
      <w:commentRangeStart w:id="46"/>
      <w:r w:rsidR="00F2208E">
        <w:t>After studying pairs of words, Davis et al. (2008) found that when participants recalled non-target items, the erroneous item</w:t>
      </w:r>
      <w:r w:rsidR="00605CD2">
        <w:t xml:space="preserve"> </w:t>
      </w:r>
      <w:r w:rsidR="00F2208E">
        <w:t>tended to be intrusions from temporally contiguous pairs.</w:t>
      </w:r>
      <w:r>
        <w:t xml:space="preserve"> </w:t>
      </w:r>
      <w:commentRangeEnd w:id="46"/>
      <w:r>
        <w:rPr>
          <w:rStyle w:val="CommentReference"/>
        </w:rPr>
        <w:commentReference w:id="46"/>
      </w:r>
      <w:r w:rsidR="00605CD2">
        <w:t xml:space="preserve"> </w:t>
      </w:r>
      <w:proofErr w:type="gramStart"/>
      <w:r w:rsidR="00985420">
        <w:t>One</w:t>
      </w:r>
      <w:proofErr w:type="gramEnd"/>
      <w:r w:rsidR="00985420">
        <w:t xml:space="preserve"> again following</w:t>
      </w:r>
      <w:r w:rsidR="00952EA2">
        <w:t xml:space="preserve"> the logic of lag-CRP analyses, t</w:t>
      </w:r>
      <w:r w:rsidR="005502B6">
        <w:t>he probability of an intrusion from pai</w:t>
      </w:r>
      <w:r w:rsidR="00952EA2">
        <w:t xml:space="preserve">r </w:t>
      </w:r>
      <w:proofErr w:type="spellStart"/>
      <w:r w:rsidR="00952EA2">
        <w:rPr>
          <w:i/>
          <w:iCs/>
        </w:rPr>
        <w:t>i</w:t>
      </w:r>
      <w:proofErr w:type="spellEnd"/>
      <w:r w:rsidR="00952EA2">
        <w:t xml:space="preserve"> + lag when cued with an item from pair </w:t>
      </w:r>
      <w:proofErr w:type="spellStart"/>
      <w:r w:rsidR="00952EA2">
        <w:rPr>
          <w:i/>
          <w:iCs/>
        </w:rPr>
        <w:t>i</w:t>
      </w:r>
      <w:proofErr w:type="spellEnd"/>
      <w:r w:rsidR="00952EA2">
        <w:rPr>
          <w:i/>
          <w:iCs/>
        </w:rPr>
        <w:t xml:space="preserve"> </w:t>
      </w:r>
      <w:r w:rsidR="00952EA2">
        <w:t>decreases with absolute lag, and is asymmetric in the forwards direction so that intrusion probability is greatest when lag = 1.</w:t>
      </w:r>
      <w:r w:rsidR="00952EA2">
        <w:rPr>
          <w:i/>
          <w:iCs/>
        </w:rPr>
        <w:t xml:space="preserve"> </w:t>
      </w:r>
    </w:p>
    <w:p w14:paraId="0885AC0C" w14:textId="324F29BD" w:rsidR="00985420" w:rsidRDefault="005502B6" w:rsidP="00985420">
      <w:pPr>
        <w:ind w:firstLine="720"/>
      </w:pPr>
      <w:r>
        <w:t xml:space="preserve"> </w:t>
      </w:r>
      <w:r w:rsidR="00904A89">
        <w:t>Mo</w:t>
      </w:r>
      <w:r w:rsidR="00AA47F7">
        <w:t>re</w:t>
      </w:r>
      <w:r w:rsidR="00904A89">
        <w:t xml:space="preserve"> recently</w:t>
      </w:r>
      <w:r w:rsidR="00AA47F7">
        <w:t xml:space="preserve"> in the source memory literature</w:t>
      </w:r>
      <w:r w:rsidR="00904A89">
        <w:t>,</w:t>
      </w:r>
      <w:r w:rsidR="00952EA2">
        <w:t xml:space="preserve"> </w:t>
      </w:r>
      <w:r w:rsidR="000F4C88">
        <w:t>Popov</w:t>
      </w:r>
      <w:r w:rsidR="00904A89">
        <w:t xml:space="preserve"> et al.</w:t>
      </w:r>
      <w:r w:rsidR="000F4C88">
        <w:t xml:space="preserve"> (202</w:t>
      </w:r>
      <w:r w:rsidR="009D2B61">
        <w:t>1)</w:t>
      </w:r>
      <w:r w:rsidR="00904A89">
        <w:t xml:space="preserve"> investigated </w:t>
      </w:r>
      <w:r w:rsidR="00026CF5">
        <w:t>e</w:t>
      </w:r>
      <w:r w:rsidR="00904A89">
        <w:t xml:space="preserve">rrors </w:t>
      </w:r>
      <w:r w:rsidR="00026CF5">
        <w:t xml:space="preserve">in binding between words and the locations along a circle in which they were </w:t>
      </w:r>
      <w:proofErr w:type="gramStart"/>
      <w:r w:rsidR="00026CF5">
        <w:t>presented</w:t>
      </w:r>
      <w:r w:rsidR="00DE7FB1">
        <w:t>, and</w:t>
      </w:r>
      <w:proofErr w:type="gramEnd"/>
      <w:r w:rsidR="00DE7FB1">
        <w:t xml:space="preserve"> found </w:t>
      </w:r>
      <w:commentRangeStart w:id="47"/>
      <w:r w:rsidR="00DE7FB1">
        <w:t>that the differences in accuracy for high-frequency and low-frequency words was attributable to higher levels of binding errors for low-frequency words and not memory precision of the proportion of guesses.</w:t>
      </w:r>
      <w:r w:rsidR="009D2B61">
        <w:t xml:space="preserve"> </w:t>
      </w:r>
      <w:commentRangeEnd w:id="47"/>
      <w:r w:rsidR="001E2D13">
        <w:rPr>
          <w:rStyle w:val="CommentReference"/>
        </w:rPr>
        <w:commentReference w:id="47"/>
      </w:r>
      <w:proofErr w:type="gramStart"/>
      <w:r w:rsidR="00026CF5">
        <w:t>In particular, when</w:t>
      </w:r>
      <w:proofErr w:type="gramEnd"/>
      <w:r w:rsidR="00026CF5">
        <w:t xml:space="preserve"> participants made a mis-binding error, responses were not generated from a random non-target. </w:t>
      </w:r>
      <w:r w:rsidR="00904A89">
        <w:t>As with intrusions from paired words (Davis et al., 2008), Popov et al. (202</w:t>
      </w:r>
      <w:r w:rsidR="009F0DE0">
        <w:t>1</w:t>
      </w:r>
      <w:r w:rsidR="00904A89">
        <w:t xml:space="preserve">) found </w:t>
      </w:r>
      <w:r w:rsidR="009F0DE0">
        <w:t xml:space="preserve">that mis-binding </w:t>
      </w:r>
      <w:r w:rsidR="00904A89">
        <w:t>error</w:t>
      </w:r>
      <w:r w:rsidR="009F0DE0">
        <w:t>s</w:t>
      </w:r>
      <w:r w:rsidR="00904A89">
        <w:t xml:space="preserve"> w</w:t>
      </w:r>
      <w:r w:rsidR="009F0DE0">
        <w:t>ere</w:t>
      </w:r>
      <w:r w:rsidR="00904A89">
        <w:t xml:space="preserve"> most likely to come from </w:t>
      </w:r>
      <w:r w:rsidR="009F0DE0">
        <w:t>locations in neighboring serial positions</w:t>
      </w:r>
      <w:r w:rsidR="001A0539">
        <w:t xml:space="preserve"> by</w:t>
      </w:r>
      <w:r w:rsidR="008F23C3">
        <w:t xml:space="preserve"> separately </w:t>
      </w:r>
      <w:r w:rsidR="001A0539">
        <w:t xml:space="preserve">estimating the probability that a response came from each of the locations in the study set. </w:t>
      </w:r>
      <w:r w:rsidR="00026CF5">
        <w:t xml:space="preserve">The authors demonstrated a contiguity effect by comparing the probability of mis-binding across lags </w:t>
      </w:r>
      <w:r w:rsidR="00B65541">
        <w:t>(</w:t>
      </w:r>
      <w:commentRangeStart w:id="48"/>
      <w:r w:rsidR="00B65541">
        <w:t>Popov et al., 2021</w:t>
      </w:r>
      <w:commentRangeEnd w:id="48"/>
      <w:r w:rsidR="00B65541">
        <w:rPr>
          <w:rStyle w:val="CommentReference"/>
        </w:rPr>
        <w:commentReference w:id="48"/>
      </w:r>
      <w:r w:rsidR="00B65541">
        <w:t xml:space="preserve">). </w:t>
      </w:r>
      <w:commentRangeStart w:id="49"/>
      <w:r w:rsidR="00026CF5">
        <w:t xml:space="preserve">The </w:t>
      </w:r>
      <w:r w:rsidR="001A0539">
        <w:t xml:space="preserve">present </w:t>
      </w:r>
      <w:r w:rsidR="00026CF5">
        <w:t>study</w:t>
      </w:r>
      <w:r w:rsidR="001A0539">
        <w:t xml:space="preserve"> aim</w:t>
      </w:r>
      <w:r w:rsidR="00026CF5">
        <w:t>s build upon this body of work</w:t>
      </w:r>
      <w:r w:rsidR="001A0539">
        <w:t xml:space="preserve"> </w:t>
      </w:r>
      <w:r w:rsidR="00B65541">
        <w:t xml:space="preserve">by </w:t>
      </w:r>
      <w:r w:rsidR="001A0539">
        <w:t>systematically model</w:t>
      </w:r>
      <w:r w:rsidR="00B65541">
        <w:t>ling</w:t>
      </w:r>
      <w:r w:rsidR="001A0539">
        <w:t xml:space="preserve"> the rate at which </w:t>
      </w:r>
      <w:commentRangeStart w:id="50"/>
      <w:r w:rsidR="001A0539">
        <w:t>intrusion probability decreases with lag.</w:t>
      </w:r>
      <w:r w:rsidR="009F0DE0">
        <w:t xml:space="preserve"> </w:t>
      </w:r>
      <w:r w:rsidR="00306751">
        <w:t xml:space="preserve"> </w:t>
      </w:r>
      <w:commentRangeEnd w:id="50"/>
      <w:r w:rsidR="008F23C3">
        <w:rPr>
          <w:rStyle w:val="CommentReference"/>
        </w:rPr>
        <w:commentReference w:id="50"/>
      </w:r>
      <w:commentRangeEnd w:id="49"/>
      <w:r w:rsidR="000F5247">
        <w:rPr>
          <w:rStyle w:val="CommentReference"/>
        </w:rPr>
        <w:commentReference w:id="49"/>
      </w:r>
      <w:r w:rsidR="000F5247">
        <w:t>I</w:t>
      </w:r>
    </w:p>
    <w:p w14:paraId="061FA958" w14:textId="2933EB1D" w:rsidR="00364BA9" w:rsidRDefault="00B9603C" w:rsidP="00364BA9">
      <w:r>
        <w:tab/>
        <w:t xml:space="preserve">In the same way that </w:t>
      </w:r>
      <w:r w:rsidR="004C2911">
        <w:t xml:space="preserve">temporal contiguity effect </w:t>
      </w:r>
      <w:r w:rsidR="009426BB">
        <w:t xml:space="preserve">describes how limitations of temporal distinctiveness explains transition and transposition gradients in memory for lists of items, </w:t>
      </w:r>
      <w:proofErr w:type="spellStart"/>
      <w:r w:rsidR="009426BB">
        <w:t>Rerko</w:t>
      </w:r>
      <w:proofErr w:type="spellEnd"/>
      <w:r w:rsidR="009426BB">
        <w:t xml:space="preserve"> </w:t>
      </w:r>
      <w:r w:rsidR="009426BB">
        <w:lastRenderedPageBreak/>
        <w:t xml:space="preserve">et al. (2014) refer to an </w:t>
      </w:r>
      <w:commentRangeStart w:id="51"/>
      <w:r w:rsidR="009426BB">
        <w:t xml:space="preserve">analogous effect </w:t>
      </w:r>
      <w:commentRangeEnd w:id="51"/>
      <w:r w:rsidR="00AA57E0">
        <w:rPr>
          <w:rStyle w:val="CommentReference"/>
        </w:rPr>
        <w:commentReference w:id="51"/>
      </w:r>
      <w:r w:rsidR="009426BB">
        <w:t>in the spatial domain to explain similarly g</w:t>
      </w:r>
      <w:r w:rsidR="004C2911">
        <w:t xml:space="preserve">raded effects of distance, in that spatial confusions </w:t>
      </w:r>
      <w:r>
        <w:t xml:space="preserve">between items </w:t>
      </w:r>
      <w:r w:rsidR="009426BB">
        <w:t>a</w:t>
      </w:r>
      <w:r w:rsidR="004C2911">
        <w:t>re more common at smaller distances</w:t>
      </w:r>
      <w:r w:rsidR="009426BB">
        <w:t xml:space="preserve"> (</w:t>
      </w:r>
      <w:proofErr w:type="spellStart"/>
      <w:r w:rsidR="00364BA9">
        <w:t>Emrich</w:t>
      </w:r>
      <w:proofErr w:type="spellEnd"/>
      <w:r w:rsidR="00364BA9">
        <w:t xml:space="preserve"> &amp; Ferber, 2012; Bays, 2016; </w:t>
      </w:r>
      <w:proofErr w:type="spellStart"/>
      <w:r w:rsidR="00364BA9">
        <w:t>Sahan</w:t>
      </w:r>
      <w:proofErr w:type="spellEnd"/>
      <w:r w:rsidR="00364BA9">
        <w:t xml:space="preserve"> et al., 2019)</w:t>
      </w:r>
      <w:r w:rsidR="009426BB">
        <w:t>.</w:t>
      </w:r>
      <w:r>
        <w:t xml:space="preserve"> </w:t>
      </w:r>
      <w:r w:rsidR="00AA57E0">
        <w:t xml:space="preserve">The link between </w:t>
      </w:r>
      <w:r>
        <w:t>swap errors in VWM and transposition errors in serial recall</w:t>
      </w:r>
      <w:r w:rsidR="00AA57E0">
        <w:t xml:space="preserve"> has been proposed to reflect a more general mechanism in memory by which items are bound to context dimensions (</w:t>
      </w:r>
      <w:proofErr w:type="spellStart"/>
      <w:r w:rsidR="00AA57E0">
        <w:t>Oberauer</w:t>
      </w:r>
      <w:proofErr w:type="spellEnd"/>
      <w:r w:rsidR="00AA57E0">
        <w:t xml:space="preserve"> &amp; Lin, 2017; </w:t>
      </w:r>
      <w:proofErr w:type="spellStart"/>
      <w:r w:rsidR="00AA57E0">
        <w:t>Schneegan</w:t>
      </w:r>
      <w:proofErr w:type="spellEnd"/>
      <w:r w:rsidR="00AA57E0">
        <w:t xml:space="preserve"> et al., in press).</w:t>
      </w:r>
    </w:p>
    <w:p w14:paraId="7D199181" w14:textId="416C6487" w:rsidR="00313AF7" w:rsidRDefault="00D125E7" w:rsidP="00D125E7">
      <w:pPr>
        <w:pStyle w:val="Heading3"/>
      </w:pPr>
      <w:r>
        <w:t>Source Memory for Associated Items</w:t>
      </w:r>
    </w:p>
    <w:p w14:paraId="3A61525C" w14:textId="31D57304" w:rsidR="004B585F" w:rsidRDefault="00B315CA" w:rsidP="00A42B61">
      <w:pPr>
        <w:ind w:firstLine="720"/>
      </w:pPr>
      <w:r>
        <w:t xml:space="preserve">Many source memory paradigms, including that of the present study, use word stimuli in which </w:t>
      </w:r>
      <w:r w:rsidR="00C96F8B">
        <w:t>semantic associations are particularly salient.</w:t>
      </w:r>
      <w:r w:rsidR="00515693">
        <w:t xml:space="preserve"> The </w:t>
      </w:r>
      <w:proofErr w:type="spellStart"/>
      <w:r w:rsidR="00E0126C">
        <w:t>Deese</w:t>
      </w:r>
      <w:proofErr w:type="spellEnd"/>
      <w:r w:rsidR="00E0126C">
        <w:t>-Roediger-McDermott (</w:t>
      </w:r>
      <w:r w:rsidR="004B585F">
        <w:t xml:space="preserve">DRM; </w:t>
      </w:r>
      <w:proofErr w:type="spellStart"/>
      <w:r w:rsidR="00E0126C">
        <w:t>Deese</w:t>
      </w:r>
      <w:proofErr w:type="spellEnd"/>
      <w:r w:rsidR="00E0126C">
        <w:t>, 1959; Roediger &amp; McDermott, 1995)</w:t>
      </w:r>
      <w:r w:rsidR="00515693">
        <w:t xml:space="preserve"> paradigm is an influential demonstration of how semantic association between words can result in false memory for non-presented words, known as critical lures. When asked to make source judgements for critical lures, p</w:t>
      </w:r>
      <w:r w:rsidR="00BD2C06">
        <w:t xml:space="preserve">articipants </w:t>
      </w:r>
      <w:r w:rsidR="00515693">
        <w:t>make</w:t>
      </w:r>
      <w:r w:rsidR="00BD2C06">
        <w:t xml:space="preserve"> source attributions </w:t>
      </w:r>
      <w:r w:rsidR="00515693">
        <w:t>with high confidence</w:t>
      </w:r>
      <w:r w:rsidR="00CD1D21">
        <w:t>, corresponding to the source of the semantically related words</w:t>
      </w:r>
      <w:r w:rsidR="00BD2C06">
        <w:t xml:space="preserve"> (</w:t>
      </w:r>
      <w:proofErr w:type="spellStart"/>
      <w:r w:rsidR="00BD2C06">
        <w:t>Lampinen</w:t>
      </w:r>
      <w:proofErr w:type="spellEnd"/>
      <w:r w:rsidR="00BD2C06">
        <w:t xml:space="preserve"> et al., 199</w:t>
      </w:r>
      <w:r w:rsidR="00515693">
        <w:t>9</w:t>
      </w:r>
      <w:r w:rsidR="00CD1D21">
        <w:t xml:space="preserve">; Gallo et al., 2001; Gallo &amp; Roediger, 2003; Roediger et al., 2004). Furthermore, </w:t>
      </w:r>
      <w:r w:rsidR="00917D6F">
        <w:t>when a list of semantically associated words is split between two sources such that one source presents the strongest associations and the other presents the weakest, critical lures are consistently attributed to the source with the stronger half (Hicks &amp; Hancock, 2002</w:t>
      </w:r>
      <w:r w:rsidR="00E0126C">
        <w:t xml:space="preserve">; Hicks &amp; </w:t>
      </w:r>
      <w:proofErr w:type="spellStart"/>
      <w:r w:rsidR="00E0126C">
        <w:t>Starns</w:t>
      </w:r>
      <w:proofErr w:type="spellEnd"/>
      <w:r w:rsidR="00E0126C">
        <w:t>, 2006</w:t>
      </w:r>
      <w:r w:rsidR="00917D6F">
        <w:t>).</w:t>
      </w:r>
      <w:r w:rsidR="00BB3DEA">
        <w:t xml:space="preserve"> </w:t>
      </w:r>
      <w:commentRangeStart w:id="52"/>
      <w:proofErr w:type="gramStart"/>
      <w:r w:rsidR="008B2A04">
        <w:t>Similar to</w:t>
      </w:r>
      <w:proofErr w:type="gramEnd"/>
      <w:r w:rsidR="008B2A04">
        <w:t xml:space="preserve"> how temporal and spatial similarity affect transposition and swap errors in a graded fashion, the present study investigates if the degree of semantic similarity between words used as cues in the source memory task affects the probability of intrusions between item-source pairs.</w:t>
      </w:r>
      <w:commentRangeEnd w:id="52"/>
      <w:r w:rsidR="005F5D02">
        <w:rPr>
          <w:rStyle w:val="CommentReference"/>
        </w:rPr>
        <w:commentReference w:id="52"/>
      </w:r>
    </w:p>
    <w:p w14:paraId="7339233C" w14:textId="2F8C8908" w:rsidR="00D32D72" w:rsidRDefault="005E6A77" w:rsidP="00A42B61">
      <w:pPr>
        <w:ind w:firstLine="720"/>
      </w:pPr>
      <w:r>
        <w:t>Another feature that affects memory for words is their orthographic and/or phonological similarity (</w:t>
      </w:r>
      <w:commentRangeStart w:id="53"/>
      <w:r>
        <w:t>Conrad, 1963</w:t>
      </w:r>
      <w:commentRangeEnd w:id="53"/>
      <w:r w:rsidR="00C819B7">
        <w:rPr>
          <w:rStyle w:val="CommentReference"/>
        </w:rPr>
        <w:commentReference w:id="53"/>
      </w:r>
      <w:r>
        <w:t xml:space="preserve">; </w:t>
      </w:r>
      <w:proofErr w:type="spellStart"/>
      <w:r>
        <w:t>Wickelgren</w:t>
      </w:r>
      <w:proofErr w:type="spellEnd"/>
      <w:r>
        <w:t>, 1965).</w:t>
      </w:r>
      <w:r w:rsidR="00C819B7">
        <w:t xml:space="preserve"> T</w:t>
      </w:r>
      <w:r>
        <w:t xml:space="preserve">he effect of these </w:t>
      </w:r>
      <w:r w:rsidR="00C819B7">
        <w:t xml:space="preserve">features on false memory </w:t>
      </w:r>
      <w:r w:rsidR="00C819B7">
        <w:lastRenderedPageBreak/>
        <w:t xml:space="preserve">specifically has also been </w:t>
      </w:r>
      <w:r w:rsidR="004B585F">
        <w:t>studied using the DRM paradigm</w:t>
      </w:r>
      <w:r w:rsidR="00FB0D3E">
        <w:t>.</w:t>
      </w:r>
      <w:r>
        <w:t xml:space="preserve"> </w:t>
      </w:r>
      <w:r w:rsidR="00FB0D3E">
        <w:t xml:space="preserve"> </w:t>
      </w:r>
      <w:r w:rsidR="00B36BBE">
        <w:t xml:space="preserve">Sommers and Lewis (1999) </w:t>
      </w:r>
      <w:r w:rsidR="00C030DA">
        <w:t xml:space="preserve">constructed lists of phonologically related words and found that </w:t>
      </w:r>
      <w:r w:rsidR="00DE01B8">
        <w:t>rates of false recall</w:t>
      </w:r>
      <w:r w:rsidR="00C030DA">
        <w:t xml:space="preserve"> w</w:t>
      </w:r>
      <w:r w:rsidR="00DE01B8">
        <w:t>ere</w:t>
      </w:r>
      <w:r w:rsidR="00C030DA">
        <w:t xml:space="preserve"> </w:t>
      </w:r>
      <w:r w:rsidR="00DE01B8">
        <w:t>highest</w:t>
      </w:r>
      <w:r w:rsidR="00C030DA">
        <w:t xml:space="preserve"> when words were close phonological neighbo</w:t>
      </w:r>
      <w:r w:rsidR="00DE01B8">
        <w:t xml:space="preserve">rs and lower when words were phonologically dissimilar, suggesting that words that differ by a single grapheme or letter were most likely to be confused. </w:t>
      </w:r>
      <w:commentRangeStart w:id="54"/>
      <w:r w:rsidR="00894587">
        <w:t xml:space="preserve">When words are presented visually, prior research about reading suggests that both orthographic and phonological features are activated </w:t>
      </w:r>
      <w:r w:rsidR="00B36BBE">
        <w:t xml:space="preserve">and encoded in memory </w:t>
      </w:r>
      <w:r w:rsidR="00894587">
        <w:t>(Massaro &amp; Cohen, 1994).</w:t>
      </w:r>
      <w:r w:rsidR="00B36BBE">
        <w:t xml:space="preserve"> In contrast, when words are presented aurally, orthographic features of words are thought to decay more rapidly than </w:t>
      </w:r>
      <w:r w:rsidR="00CD7038">
        <w:t>phonological features</w:t>
      </w:r>
      <w:r w:rsidR="00B36BBE">
        <w:t xml:space="preserve"> </w:t>
      </w:r>
      <w:r w:rsidR="007772F3">
        <w:t>(</w:t>
      </w:r>
      <w:proofErr w:type="spellStart"/>
      <w:r w:rsidR="007772F3">
        <w:t>Tannenhaus</w:t>
      </w:r>
      <w:proofErr w:type="spellEnd"/>
      <w:r w:rsidR="007772F3">
        <w:t xml:space="preserve"> et al., 1980). When comparing written and spoken presentation modalities, </w:t>
      </w:r>
      <w:proofErr w:type="gramStart"/>
      <w:r w:rsidR="007772F3">
        <w:t>Smith</w:t>
      </w:r>
      <w:proofErr w:type="gramEnd"/>
      <w:r w:rsidR="007772F3">
        <w:t xml:space="preserve"> and Hunt (1998) found that levels of false memory were around twice as high for spoken words than for written words (on the modality effect, also see Kellogg, 2001). </w:t>
      </w:r>
      <w:commentRangeEnd w:id="54"/>
      <w:r w:rsidR="005F5D02">
        <w:rPr>
          <w:rStyle w:val="CommentReference"/>
        </w:rPr>
        <w:commentReference w:id="54"/>
      </w:r>
      <w:r w:rsidR="00DE01B8">
        <w:t xml:space="preserve">In the current study, words are presented visually, and for brevity, we refer exclusively to the orthographic similarity between words. </w:t>
      </w:r>
      <w:r w:rsidR="00FB0D3E">
        <w:t>Additional</w:t>
      </w:r>
      <w:r w:rsidR="00CD7038">
        <w:t xml:space="preserve"> research</w:t>
      </w:r>
      <w:r w:rsidR="00FB0D3E">
        <w:t xml:space="preserve"> has</w:t>
      </w:r>
      <w:r w:rsidR="00CD7038">
        <w:t xml:space="preserve"> simultaneously investigated semantically and orthographically similar words, and suggest</w:t>
      </w:r>
      <w:r w:rsidR="00FB0D3E">
        <w:t>s</w:t>
      </w:r>
      <w:r w:rsidR="00CD7038">
        <w:t xml:space="preserve"> that distinct mechanisms drive false memory for each kind of similarity and that in mixed lists, the </w:t>
      </w:r>
      <w:r w:rsidR="00EE4EC3">
        <w:t>p</w:t>
      </w:r>
      <w:commentRangeStart w:id="55"/>
      <w:r w:rsidR="00BB3DEA">
        <w:t xml:space="preserve">rocessing of semantic information is simultaneously integrated with orthographic information in </w:t>
      </w:r>
      <w:r w:rsidR="008B2A04">
        <w:t>memory retrieval (</w:t>
      </w:r>
      <w:r w:rsidR="00EE4EC3">
        <w:t xml:space="preserve">Massaro et al., 1991; </w:t>
      </w:r>
      <w:r w:rsidR="00D01C48">
        <w:t xml:space="preserve">Watson et al., 2002; </w:t>
      </w:r>
      <w:proofErr w:type="spellStart"/>
      <w:r w:rsidR="00EE4EC3">
        <w:t>Nieznański</w:t>
      </w:r>
      <w:proofErr w:type="spellEnd"/>
      <w:r w:rsidR="00EE4EC3">
        <w:t xml:space="preserve"> et al., 2019</w:t>
      </w:r>
      <w:r w:rsidR="00D01C48">
        <w:t>; Chang &amp; Brainerd, 2021</w:t>
      </w:r>
      <w:r w:rsidR="00FB0D3E">
        <w:t xml:space="preserve">; </w:t>
      </w:r>
      <w:proofErr w:type="spellStart"/>
      <w:r w:rsidR="00FB0D3E">
        <w:t>Coane</w:t>
      </w:r>
      <w:proofErr w:type="spellEnd"/>
      <w:r w:rsidR="00FB0D3E">
        <w:t xml:space="preserve"> et al., 2021</w:t>
      </w:r>
      <w:r w:rsidR="00D01C48">
        <w:t>)</w:t>
      </w:r>
      <w:r w:rsidR="008B2A04">
        <w:t xml:space="preserve"> </w:t>
      </w:r>
      <w:commentRangeEnd w:id="55"/>
      <w:r w:rsidR="008B2A04">
        <w:rPr>
          <w:rStyle w:val="CommentReference"/>
        </w:rPr>
        <w:commentReference w:id="55"/>
      </w:r>
    </w:p>
    <w:p w14:paraId="2D0AEC59" w14:textId="7A0C727E" w:rsidR="00836CE7" w:rsidRDefault="00E404F4" w:rsidP="00E404F4">
      <w:pPr>
        <w:pStyle w:val="Heading2"/>
      </w:pPr>
      <w:r>
        <w:t>The Present Study</w:t>
      </w:r>
    </w:p>
    <w:p w14:paraId="642BBD78" w14:textId="77777777" w:rsidR="00451542" w:rsidRDefault="005C2722" w:rsidP="005C2722">
      <w:r>
        <w:tab/>
        <w:t xml:space="preserve">In the present study, our primary aim was to investigate systematic models of intrusions in the continuous-outcome source memory task, using models of both response error and response times. Over the course of two experiments, we compare models in which intrusion probabilities are sensitive to temporal similarity between item pairs, to both spatial and temporal similarity, as well as semantic and orthographic features of the word stimuli. </w:t>
      </w:r>
      <w:r w:rsidR="00451542">
        <w:t xml:space="preserve">To manage the </w:t>
      </w:r>
      <w:r w:rsidR="00451542">
        <w:lastRenderedPageBreak/>
        <w:t>number of competing models, we did not pursue a full factorial approach to modelling intrusions. Instead, we build upon the Popov et al. (2021) finding of a temporal effect and introduce additional components in sequence to evaluate the improvement in model fit with each addition.</w:t>
      </w:r>
    </w:p>
    <w:p w14:paraId="4A9138DE" w14:textId="40867827" w:rsidR="005C2722" w:rsidRPr="008C4571" w:rsidRDefault="00451542" w:rsidP="00451542">
      <w:pPr>
        <w:ind w:firstLine="720"/>
      </w:pPr>
      <w:r>
        <w:t>A secondary aim was to investigate if</w:t>
      </w:r>
      <w:commentRangeStart w:id="56"/>
      <w:commentRangeStart w:id="57"/>
      <w:r w:rsidR="008C4571">
        <w:t xml:space="preserve"> the simultaneous presentation of information (</w:t>
      </w:r>
      <w:proofErr w:type="gramStart"/>
      <w:r w:rsidR="008C4571">
        <w:t>i.e.</w:t>
      </w:r>
      <w:proofErr w:type="gramEnd"/>
      <w:r w:rsidR="008C4571">
        <w:t xml:space="preserve"> the presentation of a word in the location) or the sequential presentation of source and item information (</w:t>
      </w:r>
      <w:proofErr w:type="spellStart"/>
      <w:r w:rsidR="008C4571">
        <w:t>i.e</w:t>
      </w:r>
      <w:proofErr w:type="spellEnd"/>
      <w:r w:rsidR="008C4571">
        <w:t xml:space="preserve"> presenting the source location, followed by the item as in Harlow &amp; Donaldson, 2013; Zhou et al., 2021) affected source responding</w:t>
      </w:r>
      <w:r>
        <w:t>. To this end,</w:t>
      </w:r>
      <w:r w:rsidR="008C4571">
        <w:t xml:space="preserve"> we experimentally manipulated the format of source presentation across participants.</w:t>
      </w:r>
      <w:commentRangeEnd w:id="56"/>
      <w:r w:rsidR="008C4571">
        <w:rPr>
          <w:rStyle w:val="CommentReference"/>
        </w:rPr>
        <w:commentReference w:id="56"/>
      </w:r>
      <w:commentRangeEnd w:id="57"/>
      <w:r w:rsidR="00744FB9">
        <w:rPr>
          <w:rStyle w:val="CommentReference"/>
        </w:rPr>
        <w:commentReference w:id="57"/>
      </w:r>
    </w:p>
    <w:p w14:paraId="5F0EB6C5" w14:textId="7C7009C7" w:rsidR="0031666D" w:rsidRPr="0031666D" w:rsidRDefault="0047737D" w:rsidP="00836CE7">
      <w:r>
        <w:tab/>
      </w:r>
      <w:r w:rsidR="0031666D">
        <w:t xml:space="preserve">In Experiment 1, we found qualitative improvements in model fit by introducing successively sophisticated models of intrusions between items, ranging from </w:t>
      </w:r>
      <w:r w:rsidR="00321DB3">
        <w:t xml:space="preserve">a pure guessing model </w:t>
      </w:r>
      <w:r w:rsidR="0031666D">
        <w:t xml:space="preserve">with no intrusions to </w:t>
      </w:r>
      <w:r w:rsidR="00A42B61">
        <w:t>model with a</w:t>
      </w:r>
      <w:r w:rsidR="0031666D">
        <w:t xml:space="preserve"> spatiotemporal similarity gradient </w:t>
      </w:r>
      <w:r w:rsidR="00A42B61">
        <w:t>determining</w:t>
      </w:r>
      <w:r w:rsidR="0031666D">
        <w:t xml:space="preserve"> intrusion probability. However, </w:t>
      </w:r>
      <w:r w:rsidR="00321DB3">
        <w:t>quantitative evidence for the more sophisticated models was inconclusive</w:t>
      </w:r>
      <w:r w:rsidR="0031666D">
        <w:t xml:space="preserve">, which may have been due to an insufficient number of observations reflecting intrusion responses to support the parameter penalty incurred by the more </w:t>
      </w:r>
      <w:r w:rsidR="00321DB3">
        <w:t>complex models</w:t>
      </w:r>
      <w:r w:rsidR="0031666D">
        <w:t>. In Experiment 2, we address this issue by concentrating power at the level of individuals by using a small-</w:t>
      </w:r>
      <w:r w:rsidR="0031666D">
        <w:rPr>
          <w:i/>
          <w:iCs/>
        </w:rPr>
        <w:t>N</w:t>
      </w:r>
      <w:r w:rsidR="0031666D">
        <w:t xml:space="preserve"> design which found that </w:t>
      </w:r>
      <w:r w:rsidR="00A42B61">
        <w:t>a spatiotemporal intrusion model</w:t>
      </w:r>
      <w:r w:rsidR="0031666D">
        <w:t xml:space="preserve"> was quantitatively preferred</w:t>
      </w:r>
      <w:r w:rsidR="00F67B77">
        <w:t>, supporting the view that spatiotemporal similarity influences intrusion probability, but did not find support for further elaborations including semantics and orthography in determining similarity between items.</w:t>
      </w:r>
    </w:p>
    <w:p w14:paraId="471EDB6F" w14:textId="40E6C778" w:rsidR="000A078C" w:rsidRDefault="000A078C" w:rsidP="000A078C">
      <w:pPr>
        <w:pStyle w:val="Heading1"/>
      </w:pPr>
      <w:r w:rsidRPr="000A078C">
        <w:lastRenderedPageBreak/>
        <w:t>Experiment</w:t>
      </w:r>
      <w:r>
        <w:t xml:space="preserve"> 1</w:t>
      </w:r>
    </w:p>
    <w:p w14:paraId="784E6257" w14:textId="5BE6FA58" w:rsidR="00A102EA" w:rsidRDefault="00A102EA" w:rsidP="000A078C">
      <w:pPr>
        <w:pStyle w:val="Heading2"/>
        <w:ind w:firstLine="0"/>
      </w:pPr>
      <w:r>
        <w:t>Method</w:t>
      </w:r>
    </w:p>
    <w:p w14:paraId="3423F582" w14:textId="77777777" w:rsidR="000F3BC1" w:rsidRDefault="000F3BC1" w:rsidP="000A078C">
      <w:pPr>
        <w:pStyle w:val="Heading3"/>
      </w:pPr>
      <w:r w:rsidRPr="000A078C">
        <w:t>Participants</w:t>
      </w:r>
    </w:p>
    <w:p w14:paraId="77C0A26C" w14:textId="3D966F8C" w:rsidR="000F3BC1" w:rsidRPr="000F3BC1" w:rsidRDefault="000F3BC1" w:rsidP="000A078C">
      <w:r>
        <w:t xml:space="preserve">    </w:t>
      </w:r>
      <w:r>
        <w:tab/>
        <w:t xml:space="preserve">In Experiment 1, 10 participants were recruited online through the University of Melbourne undergraduate research experience program and 40 participants were recruited via </w:t>
      </w:r>
      <w:r w:rsidRPr="000F3BC1">
        <w:rPr>
          <w:i/>
          <w:iCs/>
        </w:rPr>
        <w:t>Prolific</w:t>
      </w:r>
      <w:r>
        <w:t xml:space="preserve">, an online participant recruitment platform. Five participants from the undergraduate pool and </w:t>
      </w:r>
      <w:r w:rsidR="00D97925">
        <w:t>seven</w:t>
      </w:r>
      <w:r>
        <w:t xml:space="preserve"> participants from the Prolific pool did not complete all sessions of the online experiment, resulting in incomplete datasets which were excluded from the final analyses</w:t>
      </w:r>
      <w:r w:rsidR="00D97925">
        <w:t xml:space="preserve">. Additionally, two participants recruited via Prolific were excluded due to at-chance performance in the memory retrieval task, measured by applying the Rayleigh test which indicated no evidence for a departure from uniformity, interpretable as completely random responding. After exclusion, there were five undergraduate participants and 31 Prolific participants, for a total sample of 36 participants. </w:t>
      </w:r>
      <w:r>
        <w:t>For their participation in each session, undergraduate students were granted credit towards course requirements, and Prolific participants were paid 6.50</w:t>
      </w:r>
      <w:r w:rsidR="00D97925">
        <w:t xml:space="preserve"> </w:t>
      </w:r>
      <w:r>
        <w:t>GBP</w:t>
      </w:r>
      <w:r w:rsidR="00D97925">
        <w:t>/hour</w:t>
      </w:r>
      <w:r>
        <w:t>.</w:t>
      </w:r>
      <w:bookmarkStart w:id="58" w:name="_18qzotez331d"/>
      <w:bookmarkEnd w:id="58"/>
      <w:r w:rsidR="000A078C">
        <w:t xml:space="preserve"> Participants</w:t>
      </w:r>
      <w:r w:rsidR="00F251CB">
        <w:t xml:space="preserve"> </w:t>
      </w:r>
      <w:r>
        <w:t>were provided with plain language statements and consent forms</w:t>
      </w:r>
      <w:r w:rsidR="000A078C">
        <w:t xml:space="preserve"> </w:t>
      </w:r>
      <w:r>
        <w:t>and gave informed consent prior to the start of the first session</w:t>
      </w:r>
      <w:r w:rsidR="00F251CB">
        <w:t xml:space="preserve"> of the experiment</w:t>
      </w:r>
      <w:r>
        <w:t>.</w:t>
      </w:r>
    </w:p>
    <w:p w14:paraId="721F9C50" w14:textId="14613043" w:rsidR="00A102EA" w:rsidRDefault="00A102EA" w:rsidP="000A078C">
      <w:pPr>
        <w:pStyle w:val="Heading3"/>
      </w:pPr>
      <w:r>
        <w:t xml:space="preserve">Stimuli and </w:t>
      </w:r>
      <w:r w:rsidR="000A078C">
        <w:t>A</w:t>
      </w:r>
      <w:r>
        <w:t>pparatus</w:t>
      </w:r>
    </w:p>
    <w:p w14:paraId="41BC9AE1" w14:textId="25C4C728" w:rsidR="00A102EA" w:rsidRDefault="00A102EA" w:rsidP="00A102EA">
      <w:r>
        <w:t xml:space="preserve">    </w:t>
      </w:r>
      <w:r>
        <w:tab/>
      </w:r>
      <w:r w:rsidR="00F251CB">
        <w:t xml:space="preserve">Stimuli consisted of words generated from the </w:t>
      </w:r>
      <w:proofErr w:type="spellStart"/>
      <w:r w:rsidR="00F251CB">
        <w:t>SUBTLEXus</w:t>
      </w:r>
      <w:proofErr w:type="spellEnd"/>
      <w:r w:rsidR="00F251CB">
        <w:t xml:space="preserve"> database, filtered for words with a length of four letters, and with frequency ratings between </w:t>
      </w:r>
      <w:r w:rsidR="008D74DC">
        <w:t>1 and 300, which represents the number of times the word appears in the corpus of 51 million words</w:t>
      </w:r>
      <w:r w:rsidR="00F251CB">
        <w:t xml:space="preserve">. Words were displayed in size 24 point “Courier New” white font positioned in the center of a uniform mean luminance field. The choice of a monospaced font and the restriction of words to strictly four letters were to ensure stimuli always occupied a consistent amount of space on the screen. </w:t>
      </w:r>
      <w:r>
        <w:t xml:space="preserve">Software written in </w:t>
      </w:r>
      <w:proofErr w:type="spellStart"/>
      <w:r>
        <w:lastRenderedPageBreak/>
        <w:t>Javascript</w:t>
      </w:r>
      <w:proofErr w:type="spellEnd"/>
      <w:r>
        <w:t xml:space="preserve"> using </w:t>
      </w:r>
      <w:proofErr w:type="spellStart"/>
      <w:r>
        <w:t>jsPsych</w:t>
      </w:r>
      <w:proofErr w:type="spellEnd"/>
      <w:r>
        <w:t xml:space="preserve"> (</w:t>
      </w:r>
      <w:proofErr w:type="spellStart"/>
      <w:r>
        <w:t>deLeeuw</w:t>
      </w:r>
      <w:proofErr w:type="spellEnd"/>
      <w:r>
        <w:t>, 2015) controlled stimulus presentation and recorded responses.</w:t>
      </w:r>
      <w:r w:rsidR="00E11FC8">
        <w:t xml:space="preserve"> </w:t>
      </w:r>
    </w:p>
    <w:p w14:paraId="2B2FED0A" w14:textId="77777777" w:rsidR="00A102EA" w:rsidRDefault="00A102EA" w:rsidP="000A078C">
      <w:pPr>
        <w:pStyle w:val="Heading3"/>
      </w:pPr>
      <w:bookmarkStart w:id="59" w:name="_xpawz2834hng"/>
      <w:bookmarkStart w:id="60" w:name="_p894letv0pt3"/>
      <w:bookmarkEnd w:id="59"/>
      <w:bookmarkEnd w:id="60"/>
      <w:r>
        <w:t>Procedure</w:t>
      </w:r>
    </w:p>
    <w:p w14:paraId="52A82348" w14:textId="36CCA922" w:rsidR="00A16862" w:rsidRDefault="00A102EA" w:rsidP="00A102EA">
      <w:r>
        <w:t xml:space="preserve">    </w:t>
      </w:r>
      <w:r>
        <w:tab/>
        <w:t xml:space="preserve">Participants completed the experimental tasks over </w:t>
      </w:r>
      <w:r w:rsidR="00976FAE">
        <w:t>three</w:t>
      </w:r>
      <w:r>
        <w:t xml:space="preserve"> sessions</w:t>
      </w:r>
      <w:r w:rsidR="00976FAE">
        <w:t>.</w:t>
      </w:r>
      <w:r>
        <w:t xml:space="preserve"> Each of the </w:t>
      </w:r>
      <w:r w:rsidR="00976FAE">
        <w:t>three</w:t>
      </w:r>
      <w:r>
        <w:t xml:space="preserve"> sessions consisted of </w:t>
      </w:r>
      <w:r w:rsidR="000A078C">
        <w:t>120</w:t>
      </w:r>
      <w:r>
        <w:t xml:space="preserve"> trials, which was broken up into </w:t>
      </w:r>
      <w:r w:rsidR="000A078C">
        <w:t>12</w:t>
      </w:r>
      <w:r>
        <w:t xml:space="preserve"> blocks of </w:t>
      </w:r>
      <w:r w:rsidR="000A078C">
        <w:t xml:space="preserve">ten </w:t>
      </w:r>
      <w:r>
        <w:t xml:space="preserve">items each. Blocks </w:t>
      </w:r>
      <w:r w:rsidR="00F251CB">
        <w:t xml:space="preserve">consisted of </w:t>
      </w:r>
      <w:r>
        <w:t xml:space="preserve">a study phase, </w:t>
      </w:r>
      <w:r w:rsidR="00E11FC8">
        <w:t>a math distractor phase, a recognition phase, and finally a source recall phase.</w:t>
      </w:r>
      <w:r>
        <w:t xml:space="preserve"> </w:t>
      </w:r>
      <w:r w:rsidR="000A078C">
        <w:t xml:space="preserve">There were additionally five practice trials at the beginning of each session, the data from which was not included for analysis. </w:t>
      </w:r>
      <w:r w:rsidR="00E11FC8">
        <w:t>There were two conditions in this experiment</w:t>
      </w:r>
      <w:r w:rsidR="00A16862">
        <w:t xml:space="preserve">, a simultaneous </w:t>
      </w:r>
      <w:r w:rsidR="00F251CB">
        <w:t>study</w:t>
      </w:r>
      <w:r w:rsidR="00A16862">
        <w:t xml:space="preserve"> condition and a sequential </w:t>
      </w:r>
      <w:r w:rsidR="00F251CB">
        <w:t>study</w:t>
      </w:r>
      <w:r w:rsidR="00A16862">
        <w:t xml:space="preserve"> condition, with all other phases being identical between the conditions.</w:t>
      </w:r>
      <w:r w:rsidR="000A078C">
        <w:t xml:space="preserve"> Participants were randomly allocated to either the simultaneous or the sequential presentation condition when beginning session one of the </w:t>
      </w:r>
      <w:proofErr w:type="gramStart"/>
      <w:r w:rsidR="000A078C">
        <w:t>experiment</w:t>
      </w:r>
      <w:proofErr w:type="gramEnd"/>
      <w:r w:rsidR="000A078C">
        <w:t>, which would be the same for all subsequent sessions for that participant.</w:t>
      </w:r>
    </w:p>
    <w:p w14:paraId="0E2B4AD9" w14:textId="48E6D22F" w:rsidR="00E11FC8" w:rsidRDefault="00A102EA" w:rsidP="0091351D">
      <w:pPr>
        <w:autoSpaceDE w:val="0"/>
        <w:autoSpaceDN w:val="0"/>
        <w:adjustRightInd w:val="0"/>
        <w:ind w:firstLine="720"/>
      </w:pPr>
      <w:r>
        <w:t xml:space="preserve">In the </w:t>
      </w:r>
      <w:r w:rsidR="00A16862">
        <w:t xml:space="preserve">sequential </w:t>
      </w:r>
      <w:r w:rsidR="00F251CB">
        <w:t>study</w:t>
      </w:r>
      <w:r w:rsidR="00A16862">
        <w:t xml:space="preserve"> condition</w:t>
      </w:r>
      <w:r>
        <w:t xml:space="preserve">, participants were presented with a </w:t>
      </w:r>
      <w:r w:rsidR="00A16862">
        <w:t>black marker</w:t>
      </w:r>
      <w:r>
        <w:t xml:space="preserve"> positioned on a randomly generated angle on </w:t>
      </w:r>
      <w:r w:rsidR="00E11FC8">
        <w:t xml:space="preserve">the </w:t>
      </w:r>
      <w:r>
        <w:t xml:space="preserve">outline of a circle at the start of each trial for 600 </w:t>
      </w:r>
      <w:proofErr w:type="spellStart"/>
      <w:r>
        <w:t>ms.</w:t>
      </w:r>
      <w:proofErr w:type="spellEnd"/>
      <w:r>
        <w:t xml:space="preserve"> The presentation of the </w:t>
      </w:r>
      <w:r w:rsidR="00A16862">
        <w:t>marker</w:t>
      </w:r>
      <w:r>
        <w:t xml:space="preserve"> was followed by the display of a word in the center of the screen for 1500 </w:t>
      </w:r>
      <w:proofErr w:type="spellStart"/>
      <w:r>
        <w:t>ms.</w:t>
      </w:r>
      <w:proofErr w:type="spellEnd"/>
      <w:r>
        <w:t xml:space="preserve"> To ensure that participants attended to the source information, they were instructed to indicate the previous location of the cross on the blank target circle using a computer mouse. Responses made within </w:t>
      </w:r>
      <w:r w:rsidR="00842DEA" w:rsidRPr="00842DEA">
        <w:rPr>
          <w:rFonts w:eastAsiaTheme="minorEastAsia"/>
        </w:rPr>
        <w:t>π</w:t>
      </w:r>
      <w:r w:rsidR="00842DEA">
        <w:rPr>
          <w:rFonts w:eastAsiaTheme="minorEastAsia"/>
        </w:rPr>
        <w:t>/8</w:t>
      </w:r>
      <w:r w:rsidR="00E11FC8">
        <w:t xml:space="preserve"> radians </w:t>
      </w:r>
      <w:r>
        <w:t>of the true target location were classified as attended and advanced participants to the next item. Responses further away were deemed unattended and the words “</w:t>
      </w:r>
      <w:r w:rsidR="00E11FC8">
        <w:t>TOO DISTANT</w:t>
      </w:r>
      <w:r>
        <w:t xml:space="preserve">” was displayed for 1000 </w:t>
      </w:r>
      <w:proofErr w:type="spellStart"/>
      <w:r>
        <w:t>ms</w:t>
      </w:r>
      <w:proofErr w:type="spellEnd"/>
      <w:r>
        <w:t xml:space="preserve">, then the location was then </w:t>
      </w:r>
      <w:proofErr w:type="gramStart"/>
      <w:r>
        <w:t>re-presented</w:t>
      </w:r>
      <w:proofErr w:type="gramEnd"/>
      <w:r>
        <w:t xml:space="preserve"> and the verification task was repeated.  </w:t>
      </w:r>
    </w:p>
    <w:p w14:paraId="137D42BD" w14:textId="77777777" w:rsidR="00842DEA" w:rsidRPr="00842DEA" w:rsidRDefault="00842DEA" w:rsidP="00842DEA">
      <w:pPr>
        <w:autoSpaceDE w:val="0"/>
        <w:autoSpaceDN w:val="0"/>
        <w:adjustRightInd w:val="0"/>
        <w:spacing w:line="240" w:lineRule="auto"/>
        <w:rPr>
          <w:rFonts w:ascii="MS Shell Dlg 2" w:eastAsiaTheme="minorEastAsia" w:hAnsi="MS Shell Dlg 2" w:cs="MS Shell Dlg 2"/>
          <w:sz w:val="16"/>
          <w:szCs w:val="16"/>
        </w:rPr>
      </w:pPr>
    </w:p>
    <w:p w14:paraId="4DF344C4" w14:textId="2A95B988" w:rsidR="00A16862" w:rsidRDefault="00A16862" w:rsidP="00624F1B">
      <w:pPr>
        <w:ind w:firstLine="720"/>
      </w:pPr>
      <w:r>
        <w:t xml:space="preserve">In the simultaneous </w:t>
      </w:r>
      <w:r w:rsidR="00F251CB">
        <w:t>study</w:t>
      </w:r>
      <w:r>
        <w:t xml:space="preserve"> condition, participants were presented with the marker and the word simultaneously for 1000 </w:t>
      </w:r>
      <w:proofErr w:type="spellStart"/>
      <w:r>
        <w:t>ms.</w:t>
      </w:r>
      <w:proofErr w:type="spellEnd"/>
      <w:r>
        <w:t xml:space="preserve"> Instead of being positioning the word in the </w:t>
      </w:r>
      <w:r w:rsidR="00842DEA">
        <w:t>center</w:t>
      </w:r>
      <w:r>
        <w:t xml:space="preserve"> of the </w:t>
      </w:r>
      <w:r>
        <w:lastRenderedPageBreak/>
        <w:t xml:space="preserve">screen, in the simultaneous encoding condition, the word was positioned at the same angle as the marker, offset by a longer radius. The </w:t>
      </w:r>
      <w:r w:rsidR="00624F1B">
        <w:t xml:space="preserve">location of the word relative to the marker was determined by the sector the angle was in, with the word being offset to one of eight points on the bounds of the text box, corresponding to the middle of each of the four sides, and the four corners </w:t>
      </w:r>
      <w:r>
        <w:t>(i.e. in the North sector, the anchor was the bottom middle of the text box, while in the Northeast sector the anchor was the bottom left of the text box).</w:t>
      </w:r>
      <w:r w:rsidR="00624F1B">
        <w:t xml:space="preserve"> As with the sequential condition, a verification task followed each presentation, which was repeated until participants reproduced the location to within </w:t>
      </w:r>
      <w:r w:rsidR="00842DEA" w:rsidRPr="00842DEA">
        <w:rPr>
          <w:rFonts w:eastAsiaTheme="minorEastAsia"/>
        </w:rPr>
        <w:t>π</w:t>
      </w:r>
      <w:r w:rsidR="00842DEA">
        <w:rPr>
          <w:rFonts w:eastAsiaTheme="minorEastAsia"/>
        </w:rPr>
        <w:t>/8</w:t>
      </w:r>
      <w:r w:rsidR="00842DEA">
        <w:t xml:space="preserve"> </w:t>
      </w:r>
      <w:r w:rsidR="00624F1B">
        <w:t>radians of the presented angle.</w:t>
      </w:r>
    </w:p>
    <w:p w14:paraId="0D55D0E0" w14:textId="5D107632" w:rsidR="00E11FC8" w:rsidRDefault="00E11FC8" w:rsidP="00624F1B">
      <w:pPr>
        <w:ind w:firstLine="720"/>
      </w:pPr>
      <w:r>
        <w:t>After studying each of the items for that block, p</w:t>
      </w:r>
      <w:r w:rsidR="00A102EA">
        <w:t>articipants were then instructed to complete a distractor task, which involved 30 seconds of arithmetic problems</w:t>
      </w:r>
      <w:r>
        <w:t xml:space="preserve">. These problems were presented as three single digit integers, which summed to a fourth number which would either be the correct sum, or a number that was one higher or lower than the actual sum. Participants would indicate if the sum was correct by pressing the keys 0 (false) or 1 (true). </w:t>
      </w:r>
      <w:r w:rsidR="00A102EA">
        <w:t xml:space="preserve"> </w:t>
      </w:r>
    </w:p>
    <w:p w14:paraId="6F43F0E1" w14:textId="77D6856E" w:rsidR="00E11FC8" w:rsidRDefault="00E11FC8" w:rsidP="00624F1B">
      <w:pPr>
        <w:ind w:firstLine="720"/>
      </w:pPr>
      <w:r>
        <w:t>In the recognition phase</w:t>
      </w:r>
      <w:r w:rsidR="00A102EA">
        <w:t xml:space="preserve">, </w:t>
      </w:r>
      <w:r>
        <w:t>participants</w:t>
      </w:r>
      <w:r w:rsidR="00A102EA">
        <w:t xml:space="preserve"> were shown a s</w:t>
      </w:r>
      <w:r>
        <w:t>huffle</w:t>
      </w:r>
      <w:r w:rsidR="00A102EA">
        <w:t xml:space="preserve">d list of 10 previously studied items and 10 foils and asked to rate each item on a six-point Old/New confidence scale. </w:t>
      </w:r>
      <w:r>
        <w:t xml:space="preserve">Participants responded by pressing a number from 1 to 6 on their keyboard, with 1 representing “Sure New” and 6 representing “Sure Old”. </w:t>
      </w:r>
    </w:p>
    <w:p w14:paraId="68A5644F" w14:textId="27DCC993" w:rsidR="00A102EA" w:rsidRDefault="00A102EA" w:rsidP="00E11FC8">
      <w:pPr>
        <w:ind w:firstLine="720"/>
      </w:pPr>
      <w:r>
        <w:t xml:space="preserve">Finally, in the source memory retrieval task, participants were cued with the words for 1500 </w:t>
      </w:r>
      <w:proofErr w:type="spellStart"/>
      <w:r>
        <w:t>ms</w:t>
      </w:r>
      <w:proofErr w:type="spellEnd"/>
      <w:r>
        <w:t xml:space="preserve">, and then indicated the recalled location by a </w:t>
      </w:r>
      <w:r w:rsidR="00E11FC8">
        <w:t>moving the</w:t>
      </w:r>
      <w:r>
        <w:t xml:space="preserve"> mouse </w:t>
      </w:r>
      <w:r w:rsidR="00E11FC8">
        <w:t xml:space="preserve">from the starting point in the </w:t>
      </w:r>
      <w:proofErr w:type="spellStart"/>
      <w:r w:rsidR="00E11FC8">
        <w:t>centre</w:t>
      </w:r>
      <w:proofErr w:type="spellEnd"/>
      <w:r w:rsidR="00E11FC8">
        <w:t xml:space="preserve"> of the circle to a point on</w:t>
      </w:r>
      <w:r>
        <w:t xml:space="preserve"> the circumference of </w:t>
      </w:r>
      <w:r w:rsidR="00E11FC8">
        <w:t>the</w:t>
      </w:r>
      <w:r>
        <w:t xml:space="preserve"> response circle. There was no time limit on the decision task. A schematic for one trial in each of the phases is shown in Figure </w:t>
      </w:r>
      <w:r w:rsidR="00AB438C">
        <w:t>2</w:t>
      </w:r>
      <w:r>
        <w:t>.</w:t>
      </w:r>
    </w:p>
    <w:p w14:paraId="52CD7D76" w14:textId="62B96ABF" w:rsidR="00275357" w:rsidRPr="00AB438C" w:rsidRDefault="00275357" w:rsidP="00AB438C">
      <w:pPr>
        <w:pStyle w:val="Caption"/>
      </w:pPr>
      <w:r w:rsidRPr="00AB438C">
        <w:t xml:space="preserve">Figure </w:t>
      </w:r>
      <w:fldSimple w:instr=" SEQ Figure \* ARABIC ">
        <w:r w:rsidR="00380DC8">
          <w:rPr>
            <w:noProof/>
          </w:rPr>
          <w:t>2</w:t>
        </w:r>
      </w:fldSimple>
      <w:r w:rsidRPr="00AB438C">
        <w:t xml:space="preserve"> </w:t>
      </w:r>
    </w:p>
    <w:p w14:paraId="16BAF6B7" w14:textId="39823239" w:rsidR="00275357" w:rsidRPr="00AB438C" w:rsidRDefault="00275357" w:rsidP="00275357">
      <w:pPr>
        <w:pStyle w:val="Caption"/>
        <w:keepNext/>
        <w:rPr>
          <w:b w:val="0"/>
          <w:bCs/>
          <w:i/>
          <w:iCs w:val="0"/>
          <w:szCs w:val="24"/>
        </w:rPr>
      </w:pPr>
      <w:r w:rsidRPr="00AB438C">
        <w:rPr>
          <w:b w:val="0"/>
          <w:bCs/>
          <w:i/>
          <w:iCs w:val="0"/>
          <w:szCs w:val="24"/>
        </w:rPr>
        <w:lastRenderedPageBreak/>
        <w:t>Schematic of display presented to the participant in one trial in each phase of the experiment.</w:t>
      </w:r>
    </w:p>
    <w:p w14:paraId="1C0A997D" w14:textId="473FB0A4" w:rsidR="00BF224C" w:rsidRDefault="0065639F" w:rsidP="00667257">
      <w:pPr>
        <w:jc w:val="center"/>
      </w:pPr>
      <w:r>
        <w:rPr>
          <w:noProof/>
        </w:rPr>
        <w:drawing>
          <wp:inline distT="0" distB="0" distL="0" distR="0" wp14:anchorId="62FC8CA3" wp14:editId="680FBCFB">
            <wp:extent cx="5943600" cy="2270760"/>
            <wp:effectExtent l="0" t="0" r="0" b="0"/>
            <wp:docPr id="1" name="Picture 1" descr="A picture containing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hematic.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270760"/>
                    </a:xfrm>
                    <a:prstGeom prst="rect">
                      <a:avLst/>
                    </a:prstGeom>
                  </pic:spPr>
                </pic:pic>
              </a:graphicData>
            </a:graphic>
          </wp:inline>
        </w:drawing>
      </w:r>
    </w:p>
    <w:p w14:paraId="48CF36F8" w14:textId="0EDDB3B8" w:rsidR="000A078C" w:rsidRDefault="000A078C" w:rsidP="000A078C">
      <w:pPr>
        <w:pStyle w:val="Heading2"/>
        <w:ind w:firstLine="0"/>
      </w:pPr>
      <w:r>
        <w:t>Results</w:t>
      </w:r>
    </w:p>
    <w:p w14:paraId="6A445569" w14:textId="2A963463" w:rsidR="003D0F63" w:rsidRDefault="00F33643" w:rsidP="003D0F63">
      <w:r>
        <w:tab/>
      </w:r>
      <w:r w:rsidR="00F8233C">
        <w:t>In this section,</w:t>
      </w:r>
      <w:r w:rsidR="0099799D">
        <w:t xml:space="preserve"> we step through incremental elaborations of </w:t>
      </w:r>
      <w:r w:rsidR="00AA47F7">
        <w:t>a model of</w:t>
      </w:r>
      <w:r w:rsidR="0099799D">
        <w:t xml:space="preserve"> response erro</w:t>
      </w:r>
      <w:r w:rsidR="00AA47F7">
        <w:t>rs</w:t>
      </w:r>
      <w:r w:rsidR="0099799D">
        <w:t xml:space="preserve">, and then repeat these steps with the circular diffusion model that models response error and response time data. </w:t>
      </w:r>
      <w:r>
        <w:t xml:space="preserve">First, </w:t>
      </w:r>
      <w:r w:rsidR="00836CE7">
        <w:t>we assess whether there is a difference between the sequential and simultaneous presentations of source and item, in terms of both recognition and source judgements</w:t>
      </w:r>
      <w:r>
        <w:t xml:space="preserve">. Second, we </w:t>
      </w:r>
      <w:r w:rsidR="001E01E7">
        <w:t xml:space="preserve">consider the contribution of </w:t>
      </w:r>
      <w:r>
        <w:t xml:space="preserve">intrusions and compare </w:t>
      </w:r>
      <w:r w:rsidR="001E01E7">
        <w:t xml:space="preserve">the predictions of </w:t>
      </w:r>
      <w:r>
        <w:t xml:space="preserve">a </w:t>
      </w:r>
      <w:r w:rsidR="001E01E7">
        <w:t>pure guessing</w:t>
      </w:r>
      <w:r>
        <w:t xml:space="preserve"> </w:t>
      </w:r>
      <w:r w:rsidR="001E01E7">
        <w:t>model with</w:t>
      </w:r>
      <w:r>
        <w:t xml:space="preserve"> a </w:t>
      </w:r>
      <w:r w:rsidR="001E01E7">
        <w:t>pure intrusion model</w:t>
      </w:r>
      <w:r>
        <w:t xml:space="preserve">, </w:t>
      </w:r>
      <w:r w:rsidR="001E01E7">
        <w:t>as well as</w:t>
      </w:r>
      <w:r>
        <w:t xml:space="preserve"> a </w:t>
      </w:r>
      <w:r w:rsidR="001E01E7">
        <w:t xml:space="preserve">hybrid </w:t>
      </w:r>
      <w:r>
        <w:t xml:space="preserve">model with intrusions and </w:t>
      </w:r>
      <w:r w:rsidR="001E01E7">
        <w:t>guessing</w:t>
      </w:r>
      <w:r>
        <w:t xml:space="preserve">. Third, we introduce a more sophisticated intrusion component to the model that is sensitive to the </w:t>
      </w:r>
      <w:r w:rsidR="001E01E7">
        <w:t xml:space="preserve">temporal or spatiotemporal </w:t>
      </w:r>
      <w:r>
        <w:t xml:space="preserve">similarity between items when determining pairwise intrusion probabilities. Finally, we repeat these steps with </w:t>
      </w:r>
      <w:r w:rsidR="0099799D">
        <w:t>the circular diffusion model</w:t>
      </w:r>
      <w:r w:rsidR="001E01E7">
        <w:t xml:space="preserve"> to evaluate diffusion analogs of the competing models </w:t>
      </w:r>
      <w:r w:rsidR="00AA47F7">
        <w:t>in a richer data space.</w:t>
      </w:r>
      <w:r w:rsidR="00451542">
        <w:t xml:space="preserve"> </w:t>
      </w:r>
    </w:p>
    <w:p w14:paraId="2F2033E4" w14:textId="3105F598" w:rsidR="00006759" w:rsidRPr="00006759" w:rsidRDefault="00006759" w:rsidP="00006759">
      <w:pPr>
        <w:pStyle w:val="Heading3"/>
      </w:pPr>
      <w:r w:rsidRPr="00006759">
        <w:t>Data Exclusion</w:t>
      </w:r>
    </w:p>
    <w:p w14:paraId="4CAB849C" w14:textId="36B1A603" w:rsidR="00006759" w:rsidRPr="00006759" w:rsidRDefault="00006759" w:rsidP="003D0F63">
      <w:r>
        <w:rPr>
          <w:b/>
          <w:bCs/>
        </w:rPr>
        <w:tab/>
      </w:r>
      <w:r>
        <w:t xml:space="preserve">In addition </w:t>
      </w:r>
      <w:r w:rsidR="0091351D">
        <w:t>to the previously described exclusion of two participants’ data</w:t>
      </w:r>
      <w:r>
        <w:t xml:space="preserve">, individual responses from the remaining participants with a response time of faster than 300 </w:t>
      </w:r>
      <w:proofErr w:type="spellStart"/>
      <w:r>
        <w:t>ms</w:t>
      </w:r>
      <w:proofErr w:type="spellEnd"/>
      <w:r>
        <w:t xml:space="preserve"> or slower </w:t>
      </w:r>
      <w:r>
        <w:lastRenderedPageBreak/>
        <w:t xml:space="preserve">than 7000 </w:t>
      </w:r>
      <w:proofErr w:type="spellStart"/>
      <w:r>
        <w:t>ms</w:t>
      </w:r>
      <w:proofErr w:type="spellEnd"/>
      <w:r>
        <w:t xml:space="preserve"> were also excluded from subsequent analyses. This resulted in the omission of 1.72% of data.</w:t>
      </w:r>
    </w:p>
    <w:p w14:paraId="149D44DE" w14:textId="6EDE0ABE" w:rsidR="00836CE7" w:rsidRPr="00836CE7" w:rsidRDefault="00836CE7" w:rsidP="00006759">
      <w:pPr>
        <w:pStyle w:val="Heading3"/>
      </w:pPr>
      <w:r>
        <w:t xml:space="preserve">Simultaneous </w:t>
      </w:r>
      <w:r w:rsidR="007167D8">
        <w:t>and</w:t>
      </w:r>
      <w:r>
        <w:t xml:space="preserve"> Sequential Presentation</w:t>
      </w:r>
    </w:p>
    <w:p w14:paraId="7981ED97" w14:textId="658DE539" w:rsidR="00836CE7" w:rsidRDefault="00836CE7" w:rsidP="00836CE7">
      <w:pPr>
        <w:ind w:firstLine="720"/>
      </w:pPr>
      <w:commentRangeStart w:id="61"/>
      <w:r>
        <w:rPr>
          <w:iCs/>
        </w:rPr>
        <w:t xml:space="preserve">With regard to performance in the source judgments, response error averaged within and compared between the simultaneous (M = .009, SD = 1.37) and sequential (M = .002, SD = 1.43) groups were not significantly different </w:t>
      </w:r>
      <w:proofErr w:type="gramStart"/>
      <w:r>
        <w:rPr>
          <w:i/>
        </w:rPr>
        <w:t>t</w:t>
      </w:r>
      <w:r>
        <w:t>(</w:t>
      </w:r>
      <w:proofErr w:type="gramEnd"/>
      <w:r>
        <w:t xml:space="preserve">12460) = .28, </w:t>
      </w:r>
      <w:r>
        <w:rPr>
          <w:i/>
        </w:rPr>
        <w:t xml:space="preserve">p </w:t>
      </w:r>
      <w:r>
        <w:t>= .773</w:t>
      </w:r>
      <w:commentRangeEnd w:id="61"/>
      <w:r>
        <w:rPr>
          <w:rStyle w:val="CommentReference"/>
        </w:rPr>
        <w:commentReference w:id="61"/>
      </w:r>
      <w:r>
        <w:t xml:space="preserve">. </w:t>
      </w:r>
      <w:commentRangeStart w:id="62"/>
      <w:r>
        <w:t>This can be confirmed visually by comparing the distributions of response error in the two conditions (Figure</w:t>
      </w:r>
      <w:r w:rsidR="00275357">
        <w:t xml:space="preserve"> </w:t>
      </w:r>
      <w:r w:rsidR="00AB438C">
        <w:t>3</w:t>
      </w:r>
      <w:r>
        <w:t>)</w:t>
      </w:r>
      <w:commentRangeEnd w:id="62"/>
      <w:r w:rsidR="00255D16">
        <w:rPr>
          <w:rStyle w:val="CommentReference"/>
        </w:rPr>
        <w:commentReference w:id="62"/>
      </w:r>
    </w:p>
    <w:p w14:paraId="19A3B10C" w14:textId="0D01CA27" w:rsidR="0075535E" w:rsidRPr="0075535E" w:rsidRDefault="0075535E" w:rsidP="00AB438C">
      <w:pPr>
        <w:pStyle w:val="Caption"/>
      </w:pPr>
      <w:r w:rsidRPr="00AB438C">
        <w:t xml:space="preserve">Figure </w:t>
      </w:r>
      <w:fldSimple w:instr=" SEQ Figure \* ARABIC ">
        <w:r w:rsidR="00380DC8">
          <w:rPr>
            <w:noProof/>
          </w:rPr>
          <w:t>3</w:t>
        </w:r>
      </w:fldSimple>
      <w:r w:rsidRPr="00AB438C">
        <w:t xml:space="preserve"> </w:t>
      </w:r>
      <w:r w:rsidRPr="0075535E">
        <w:br/>
      </w:r>
      <w:r w:rsidRPr="00AB438C">
        <w:rPr>
          <w:b w:val="0"/>
          <w:bCs/>
          <w:i/>
          <w:iCs w:val="0"/>
        </w:rPr>
        <w:t>Normalized Histograms of Source Error in Sequential and Simultaneous Presentation Conditions</w:t>
      </w:r>
    </w:p>
    <w:p w14:paraId="104C9AEE" w14:textId="5D112429" w:rsidR="00836CE7" w:rsidRPr="00836CE7" w:rsidRDefault="00836CE7" w:rsidP="00CD61EA">
      <w:r>
        <w:rPr>
          <w:noProof/>
        </w:rPr>
        <w:drawing>
          <wp:inline distT="0" distB="0" distL="0" distR="0" wp14:anchorId="2395927B" wp14:editId="1809F101">
            <wp:extent cx="6057582" cy="233038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6057582" cy="2330388"/>
                    </a:xfrm>
                    <a:prstGeom prst="rect">
                      <a:avLst/>
                    </a:prstGeom>
                  </pic:spPr>
                </pic:pic>
              </a:graphicData>
            </a:graphic>
          </wp:inline>
        </w:drawing>
      </w:r>
      <w:r w:rsidR="00361BA3" w:rsidRPr="00361BA3">
        <w:rPr>
          <w:noProof/>
        </w:rPr>
        <w:t xml:space="preserve"> </w:t>
      </w:r>
    </w:p>
    <w:p w14:paraId="1A0CE250" w14:textId="6BF53D34" w:rsidR="00836CE7" w:rsidRDefault="00836CE7" w:rsidP="00CD61EA">
      <w:r>
        <w:rPr>
          <w:b/>
          <w:bCs/>
        </w:rPr>
        <w:tab/>
      </w:r>
      <w:commentRangeStart w:id="63"/>
      <w:r>
        <w:t>Subsequent modelling analyses were conducted on an individual level, and significance tests on resultant parameter estimates between the presentation conditions were also not significant.</w:t>
      </w:r>
      <w:r w:rsidR="00FB0D3E">
        <w:t xml:space="preserve"> T</w:t>
      </w:r>
      <w:r>
        <w:t xml:space="preserve">hese analyses are provided as supplementary material and commentary on </w:t>
      </w:r>
      <w:r w:rsidR="00FB0D3E">
        <w:t xml:space="preserve">the </w:t>
      </w:r>
      <w:r>
        <w:t xml:space="preserve">modelling will not make further reference to the presentation manipulation. </w:t>
      </w:r>
      <w:commentRangeEnd w:id="63"/>
      <w:r w:rsidR="00B56BDC">
        <w:rPr>
          <w:rStyle w:val="CommentReference"/>
        </w:rPr>
        <w:commentReference w:id="63"/>
      </w:r>
      <w:r w:rsidR="00255D16">
        <w:t>Y</w:t>
      </w:r>
    </w:p>
    <w:p w14:paraId="7070325F" w14:textId="0D7D6F2D" w:rsidR="00AA4910" w:rsidRDefault="00AA4910" w:rsidP="00AA4910">
      <w:pPr>
        <w:pStyle w:val="Heading3"/>
      </w:pPr>
      <w:r>
        <w:t>Evidence of Intrusions</w:t>
      </w:r>
    </w:p>
    <w:p w14:paraId="201ED469" w14:textId="48F90686" w:rsidR="00364195" w:rsidRDefault="00364195" w:rsidP="00364195">
      <w:r>
        <w:tab/>
      </w:r>
      <w:commentRangeStart w:id="64"/>
      <w:r w:rsidR="004B52E8">
        <w:t xml:space="preserve">While guesses and intrusions will both appear uniform relative to the target on each </w:t>
      </w:r>
      <w:proofErr w:type="spellStart"/>
      <w:r w:rsidR="004B52E8">
        <w:t>trial</w:t>
      </w:r>
      <w:commentRangeEnd w:id="64"/>
      <w:r w:rsidR="00B56BDC">
        <w:rPr>
          <w:rStyle w:val="CommentReference"/>
        </w:rPr>
        <w:commentReference w:id="64"/>
      </w:r>
      <w:r w:rsidR="00B56BDC">
        <w:t>I</w:t>
      </w:r>
      <w:proofErr w:type="spellEnd"/>
      <w:r w:rsidR="004B52E8">
        <w:t xml:space="preserve">, the two can be distinguished by examining </w:t>
      </w:r>
      <w:r w:rsidR="00871770">
        <w:t>the distance between responses and each of the non-</w:t>
      </w:r>
      <w:r w:rsidR="00871770">
        <w:lastRenderedPageBreak/>
        <w:t xml:space="preserve">target items on each trial (Bays et al., 2009). With no contribution of intrusions, the resultant distribution should appear uniform, while evidence for intrusions is reflected in </w:t>
      </w:r>
      <w:r w:rsidR="00DC5F8C">
        <w:t xml:space="preserve">the kind of </w:t>
      </w:r>
      <w:r w:rsidR="00871770">
        <w:t>central tendency</w:t>
      </w:r>
      <w:r w:rsidR="00DC5F8C">
        <w:t xml:space="preserve"> </w:t>
      </w:r>
      <w:r w:rsidR="00871770">
        <w:t xml:space="preserve">present in our data as shown in Figure </w:t>
      </w:r>
      <w:r w:rsidR="007E0845">
        <w:t>4</w:t>
      </w:r>
      <w:r w:rsidR="00871770">
        <w:t>.</w:t>
      </w:r>
      <w:r w:rsidR="007E0845">
        <w:t xml:space="preserve"> We will subsequently refer to this analysis as </w:t>
      </w:r>
      <w:r w:rsidR="00AA47F7">
        <w:rPr>
          <w:i/>
          <w:iCs/>
        </w:rPr>
        <w:t xml:space="preserve">recentering </w:t>
      </w:r>
      <w:r w:rsidR="00AA47F7">
        <w:t xml:space="preserve">the data, as </w:t>
      </w:r>
      <w:r w:rsidR="007E0845">
        <w:t>it is equivalent to recentering response errors relative to the non-target items.</w:t>
      </w:r>
    </w:p>
    <w:p w14:paraId="69411EC9" w14:textId="77777777" w:rsidR="00871770" w:rsidRPr="00364195" w:rsidRDefault="00871770" w:rsidP="00364195"/>
    <w:p w14:paraId="0CB64DBC" w14:textId="754B49EA" w:rsidR="007E0845" w:rsidRDefault="007E0845" w:rsidP="007E0845">
      <w:pPr>
        <w:pStyle w:val="Caption"/>
        <w:keepNext/>
      </w:pPr>
      <w:r>
        <w:t xml:space="preserve">Figure </w:t>
      </w:r>
      <w:fldSimple w:instr=" SEQ Figure \* ARABIC ">
        <w:r w:rsidR="00380DC8">
          <w:rPr>
            <w:noProof/>
          </w:rPr>
          <w:t>4</w:t>
        </w:r>
      </w:fldSimple>
    </w:p>
    <w:p w14:paraId="35F34A70" w14:textId="3FFEA759" w:rsidR="007E0845" w:rsidRPr="007E0845" w:rsidRDefault="007E0845" w:rsidP="007E0845">
      <w:pPr>
        <w:rPr>
          <w:i/>
          <w:iCs/>
        </w:rPr>
      </w:pPr>
      <w:r>
        <w:rPr>
          <w:i/>
          <w:iCs/>
        </w:rPr>
        <w:t>Response Angles Relative to Non-</w:t>
      </w:r>
      <w:r w:rsidR="00990164">
        <w:rPr>
          <w:i/>
          <w:iCs/>
        </w:rPr>
        <w:t>t</w:t>
      </w:r>
      <w:r>
        <w:rPr>
          <w:i/>
          <w:iCs/>
        </w:rPr>
        <w:t>argets</w:t>
      </w:r>
    </w:p>
    <w:p w14:paraId="51A20A54" w14:textId="1A1196DD" w:rsidR="007E0845" w:rsidRDefault="007165B0" w:rsidP="007165B0">
      <w:r>
        <w:rPr>
          <w:noProof/>
        </w:rPr>
        <w:drawing>
          <wp:inline distT="0" distB="0" distL="0" distR="0" wp14:anchorId="0590185A" wp14:editId="035373C2">
            <wp:extent cx="5943600" cy="3720465"/>
            <wp:effectExtent l="0" t="0" r="0" b="0"/>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5"/>
                    <a:stretch>
                      <a:fillRect/>
                    </a:stretch>
                  </pic:blipFill>
                  <pic:spPr>
                    <a:xfrm>
                      <a:off x="0" y="0"/>
                      <a:ext cx="5943600" cy="3720465"/>
                    </a:xfrm>
                    <a:prstGeom prst="rect">
                      <a:avLst/>
                    </a:prstGeom>
                  </pic:spPr>
                </pic:pic>
              </a:graphicData>
            </a:graphic>
          </wp:inline>
        </w:drawing>
      </w:r>
    </w:p>
    <w:p w14:paraId="6A60158C" w14:textId="7B532575" w:rsidR="007E0845" w:rsidRDefault="007E0845" w:rsidP="007165B0">
      <w:pPr>
        <w:rPr>
          <w:noProof/>
        </w:rPr>
      </w:pPr>
      <w:r>
        <w:rPr>
          <w:noProof/>
        </w:rPr>
        <w:tab/>
        <w:t>Figure 5 splits the recentered data by the lag and direction of the intrusion for each trial</w:t>
      </w:r>
      <w:r w:rsidR="00CE5905">
        <w:rPr>
          <w:noProof/>
        </w:rPr>
        <w:t>. Central tendency, and hence evidence for intrusions, is strong</w:t>
      </w:r>
      <w:r w:rsidR="00990164">
        <w:rPr>
          <w:noProof/>
        </w:rPr>
        <w:t xml:space="preserve">er in the forwards direction and decreases </w:t>
      </w:r>
      <w:commentRangeStart w:id="65"/>
      <w:r w:rsidR="00990164">
        <w:rPr>
          <w:noProof/>
        </w:rPr>
        <w:t>with higher absolute lag.</w:t>
      </w:r>
      <w:commentRangeEnd w:id="65"/>
      <w:r w:rsidR="00B56BDC">
        <w:rPr>
          <w:rStyle w:val="CommentReference"/>
        </w:rPr>
        <w:commentReference w:id="65"/>
      </w:r>
    </w:p>
    <w:p w14:paraId="2C05FC72" w14:textId="41497A0B" w:rsidR="00990164" w:rsidRDefault="00990164" w:rsidP="00990164">
      <w:pPr>
        <w:pStyle w:val="Caption"/>
        <w:keepNext/>
      </w:pPr>
      <w:r>
        <w:t xml:space="preserve">Figure </w:t>
      </w:r>
      <w:fldSimple w:instr=" SEQ Figure \* ARABIC ">
        <w:r w:rsidR="00380DC8">
          <w:rPr>
            <w:noProof/>
          </w:rPr>
          <w:t>5</w:t>
        </w:r>
      </w:fldSimple>
    </w:p>
    <w:p w14:paraId="226D092A" w14:textId="420A5D3A" w:rsidR="00990164" w:rsidRPr="00990164" w:rsidRDefault="00990164" w:rsidP="00990164">
      <w:pPr>
        <w:rPr>
          <w:i/>
          <w:iCs/>
        </w:rPr>
      </w:pPr>
      <w:r>
        <w:rPr>
          <w:i/>
          <w:iCs/>
        </w:rPr>
        <w:t>Response Angles Relative to Non-targets, Split across Lag and Direction</w:t>
      </w:r>
    </w:p>
    <w:p w14:paraId="2EFA617E" w14:textId="2349B1E4" w:rsidR="007165B0" w:rsidRPr="007165B0" w:rsidRDefault="00D05FE5" w:rsidP="007165B0">
      <w:r>
        <w:rPr>
          <w:noProof/>
        </w:rPr>
        <w:lastRenderedPageBreak/>
        <w:drawing>
          <wp:inline distT="0" distB="0" distL="0" distR="0" wp14:anchorId="5D3A4FCB" wp14:editId="62E4C25B">
            <wp:extent cx="5943600" cy="399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97325"/>
                    </a:xfrm>
                    <a:prstGeom prst="rect">
                      <a:avLst/>
                    </a:prstGeom>
                  </pic:spPr>
                </pic:pic>
              </a:graphicData>
            </a:graphic>
          </wp:inline>
        </w:drawing>
      </w:r>
    </w:p>
    <w:p w14:paraId="7D5A999A" w14:textId="557603CC" w:rsidR="00270C55" w:rsidRDefault="005B750B" w:rsidP="00270C55">
      <w:pPr>
        <w:pStyle w:val="Heading3"/>
      </w:pPr>
      <w:r>
        <w:t xml:space="preserve">Response Error </w:t>
      </w:r>
      <w:r w:rsidR="00AA4910">
        <w:t>Model</w:t>
      </w:r>
      <w:r w:rsidR="00CE6F94">
        <w:t>s</w:t>
      </w:r>
    </w:p>
    <w:p w14:paraId="4A425146" w14:textId="3B555FFC" w:rsidR="00270C55" w:rsidRDefault="00270C55" w:rsidP="00270C55">
      <w:pPr>
        <w:ind w:firstLine="720"/>
      </w:pPr>
      <w:r>
        <w:t xml:space="preserve">Our modelling </w:t>
      </w:r>
      <w:r w:rsidR="00B67609">
        <w:t xml:space="preserve">strategy </w:t>
      </w:r>
      <w:r>
        <w:t xml:space="preserve">was to start with a two-component mixture model equivalent to Zhang and Luck (2008), and then introduce successive elaborations on the intrusion component to make it sensitive to similarity first in terms of temporal, then spatial similarity of presentation, and finally semantic and orthographic features of the stimuli. The same stepwise process was </w:t>
      </w:r>
      <w:r w:rsidR="00321DB3">
        <w:t>then</w:t>
      </w:r>
      <w:r>
        <w:t xml:space="preserve"> taken with the circular diffusion model, using the same calculations to weight intrusion probability by the various kinds of similarity, using the Zhou et al. (2021) </w:t>
      </w:r>
      <w:r w:rsidR="00321DB3">
        <w:t>two-component</w:t>
      </w:r>
      <w:r>
        <w:t xml:space="preserve"> circular diffusion model as a </w:t>
      </w:r>
      <w:r w:rsidR="00321DB3">
        <w:t>core</w:t>
      </w:r>
      <w:r>
        <w:t xml:space="preserve"> in place of the Zhang and Luck (2008) model. The models are formally described in the sections to follow</w:t>
      </w:r>
      <w:r w:rsidR="00321DB3">
        <w:t xml:space="preserve">. </w:t>
      </w:r>
      <w:r>
        <w:t xml:space="preserve">In addition, we implemented variations of some models with allowances such as different parameters for primacy and recency items, and additive and multiplicative combinations of similarity when calculating intrusion probabilities. For ease </w:t>
      </w:r>
      <w:r>
        <w:lastRenderedPageBreak/>
        <w:t xml:space="preserve">of presentation, we have excluded these variants in this text, but code for all the models is available at </w:t>
      </w:r>
      <w:r w:rsidRPr="001D333F">
        <w:rPr>
          <w:highlight w:val="yellow"/>
        </w:rPr>
        <w:t>[link here]</w:t>
      </w:r>
      <w:r>
        <w:t xml:space="preserve"> and are provided as supplementary material.</w:t>
      </w:r>
    </w:p>
    <w:p w14:paraId="6224FDC1" w14:textId="77777777" w:rsidR="00270C55" w:rsidRDefault="00270C55" w:rsidP="00270C55">
      <w:pPr>
        <w:pStyle w:val="Heading3"/>
      </w:pPr>
      <w:r>
        <w:t>Model 1: Pure Guessing</w:t>
      </w:r>
    </w:p>
    <w:p w14:paraId="4027AF67" w14:textId="77777777" w:rsidR="00270C55" w:rsidRPr="00982446" w:rsidRDefault="00270C55" w:rsidP="00270C55">
      <w:r>
        <w:tab/>
        <w:t xml:space="preserve">As previously described, the Zhang and Luck (2008) model expresses the idea that responses are generated from a mixture of two process, one which is target-driven with Gaussian error, and another which is driven by guesses made at random:  </w:t>
      </w:r>
    </w:p>
    <w:p w14:paraId="4D80D789" w14:textId="77777777" w:rsidR="00270C55" w:rsidRPr="00982446" w:rsidRDefault="00270C55" w:rsidP="00270C55">
      <w:pP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58635C1D" w14:textId="77777777" w:rsidTr="00922E6F">
        <w:tc>
          <w:tcPr>
            <w:tcW w:w="9288" w:type="dxa"/>
            <w:vAlign w:val="center"/>
          </w:tcPr>
          <w:p w14:paraId="62D989CB"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oMath>
            </m:oMathPara>
          </w:p>
        </w:tc>
        <w:tc>
          <w:tcPr>
            <w:tcW w:w="288" w:type="dxa"/>
            <w:vAlign w:val="center"/>
          </w:tcPr>
          <w:p w14:paraId="4E882795" w14:textId="77777777" w:rsidR="00270C55" w:rsidRDefault="00270C55" w:rsidP="00922E6F">
            <w:pPr>
              <w:jc w:val="center"/>
            </w:pPr>
            <w:r>
              <w:t>(2)</w:t>
            </w:r>
          </w:p>
        </w:tc>
      </w:tr>
    </w:tbl>
    <w:p w14:paraId="76D1AE55" w14:textId="77777777" w:rsidR="00270C55" w:rsidRDefault="00270C55" w:rsidP="00270C55"/>
    <w:p w14:paraId="6519DF00" w14:textId="77777777" w:rsidR="00270C55" w:rsidRPr="00982446" w:rsidRDefault="00270C55" w:rsidP="00270C55">
      <w:r>
        <w:t xml:space="preserve">where in the target-driven component, </w:t>
      </w:r>
      <m:oMath>
        <m:r>
          <w:rPr>
            <w:rFonts w:ascii="Cambria Math" w:hAnsi="Cambria Math"/>
          </w:rPr>
          <m:t>θ</m:t>
        </m:r>
      </m:oMath>
      <w:r>
        <w:t xml:space="preserve"> represents the target angle, </w:t>
      </w:r>
      <m:oMath>
        <m:acc>
          <m:accPr>
            <m:ctrlPr>
              <w:rPr>
                <w:rFonts w:ascii="Cambria Math" w:hAnsi="Cambria Math"/>
                <w:i/>
              </w:rPr>
            </m:ctrlPr>
          </m:accPr>
          <m:e>
            <m:r>
              <w:rPr>
                <w:rFonts w:ascii="Cambria Math" w:hAnsi="Cambria Math"/>
              </w:rPr>
              <m:t>θ</m:t>
            </m:r>
          </m:e>
        </m:acc>
      </m:oMath>
      <w:r>
        <w:t xml:space="preserve"> is the reported angle, and </w:t>
      </w:r>
      <m:oMath>
        <m:sSub>
          <m:sSubPr>
            <m:ctrlPr>
              <w:rPr>
                <w:rFonts w:ascii="Cambria Math" w:hAnsi="Cambria Math"/>
                <w:i/>
              </w:rPr>
            </m:ctrlPr>
          </m:sSubPr>
          <m:e>
            <m:r>
              <w:rPr>
                <w:rFonts w:ascii="Cambria Math" w:hAnsi="Cambria Math"/>
              </w:rPr>
              <m:t>ϕ</m:t>
            </m:r>
          </m:e>
          <m:sub>
            <m:r>
              <w:rPr>
                <w:rFonts w:ascii="Cambria Math" w:hAnsi="Cambria Math"/>
              </w:rPr>
              <m:t>δ</m:t>
            </m:r>
          </m:sub>
        </m:sSub>
      </m:oMath>
      <w:r>
        <w:t xml:space="preserve"> represents a Von Mises distribution with a mean of 0 and a standard deviation of </w:t>
      </w:r>
      <m:oMath>
        <m:r>
          <w:rPr>
            <w:rFonts w:ascii="Cambria Math" w:hAnsi="Cambria Math"/>
          </w:rPr>
          <m:t>δ</m:t>
        </m:r>
      </m:oMath>
      <w:r>
        <w:t xml:space="preserve">. The probability that a response is a guess is represented by </w:t>
      </w:r>
      <m:oMath>
        <m:r>
          <w:rPr>
            <w:rFonts w:ascii="Cambria Math" w:hAnsi="Cambria Math"/>
          </w:rPr>
          <m:t>β</m:t>
        </m:r>
      </m:oMath>
      <w:r>
        <w:t>.</w:t>
      </w:r>
      <w:r>
        <w:rPr>
          <w:i/>
          <w:iCs/>
        </w:rPr>
        <w:t xml:space="preserve"> </w:t>
      </w:r>
    </w:p>
    <w:p w14:paraId="2C8CE109" w14:textId="77777777" w:rsidR="00270C55" w:rsidRDefault="00270C55" w:rsidP="00270C55">
      <w:pPr>
        <w:pStyle w:val="Heading3"/>
      </w:pPr>
      <w:r>
        <w:t>Model 2: Pure Intrusions</w:t>
      </w:r>
    </w:p>
    <w:p w14:paraId="33A1EE89" w14:textId="77777777" w:rsidR="00270C55" w:rsidRPr="009F13F1" w:rsidRDefault="00270C55" w:rsidP="00270C55">
      <w:r>
        <w:tab/>
        <w:t>To test the strong prediction that all non-target responses can be accounted for with intrusions from non-target items without invoking any uniform guessing, Model 2 substitutes the guessing component in the mixture model with an intrusion component: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4DBE37E3" w14:textId="77777777" w:rsidTr="00922E6F">
        <w:tc>
          <w:tcPr>
            <w:tcW w:w="9288" w:type="dxa"/>
            <w:vAlign w:val="center"/>
          </w:tcPr>
          <w:p w14:paraId="6648D68F"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135C0F28" w14:textId="77777777" w:rsidR="00270C55" w:rsidRDefault="00270C55" w:rsidP="00922E6F">
            <w:pPr>
              <w:jc w:val="center"/>
            </w:pPr>
            <w:r>
              <w:t>(3)</w:t>
            </w:r>
          </w:p>
        </w:tc>
      </w:tr>
    </w:tbl>
    <w:p w14:paraId="1572EED0" w14:textId="68DB5A2D" w:rsidR="00270C55" w:rsidRPr="006B4A6F" w:rsidRDefault="00270C55" w:rsidP="00270C55">
      <w:r>
        <w:t xml:space="preserve">where the probability of an intrusion occurring is represented by </w:t>
      </w:r>
      <m:oMath>
        <m:r>
          <w:rPr>
            <w:rFonts w:ascii="Cambria Math" w:hAnsi="Cambria Math"/>
          </w:rPr>
          <m:t>γ</m:t>
        </m:r>
      </m:oMath>
      <w:r>
        <w:t xml:space="preserve">, and the angle associated with the </w:t>
      </w:r>
      <w:proofErr w:type="spellStart"/>
      <w:r>
        <w:rPr>
          <w:i/>
          <w:iCs/>
        </w:rPr>
        <w:t>i</w:t>
      </w:r>
      <w:r>
        <w:t>th</w:t>
      </w:r>
      <w:proofErr w:type="spellEnd"/>
      <w:r>
        <w:t xml:space="preserve"> intruding item is represented by </w:t>
      </w:r>
      <m:oMath>
        <m:sSub>
          <m:sSubPr>
            <m:ctrlPr>
              <w:rPr>
                <w:rFonts w:ascii="Cambria Math" w:hAnsi="Cambria Math"/>
                <w:i/>
                <w:sz w:val="22"/>
                <w:szCs w:val="22"/>
              </w:rPr>
            </m:ctrlPr>
          </m:sSubPr>
          <m:e>
            <m:r>
              <w:rPr>
                <w:rFonts w:ascii="Cambria Math" w:hAnsi="Cambria Math"/>
              </w:rPr>
              <m:t>θ</m:t>
            </m:r>
          </m:e>
          <m:sub>
            <m:r>
              <w:rPr>
                <w:rFonts w:ascii="Cambria Math" w:hAnsi="Cambria Math"/>
              </w:rPr>
              <m:t>i</m:t>
            </m:r>
          </m:sub>
        </m:sSub>
      </m:oMath>
      <w:r>
        <w:rPr>
          <w:sz w:val="22"/>
          <w:szCs w:val="22"/>
        </w:rPr>
        <w:t>.</w:t>
      </w:r>
      <w:r>
        <w:t xml:space="preserve"> Note that of the </w:t>
      </w:r>
      <w:r>
        <w:rPr>
          <w:i/>
          <w:iCs/>
        </w:rPr>
        <w:t>m</w:t>
      </w:r>
      <w:r>
        <w:t xml:space="preserve"> non-target items, the probability of a particular non-target intruding is equal.</w:t>
      </w:r>
      <w:r w:rsidR="006B4A6F">
        <w:t xml:space="preserve"> </w:t>
      </w:r>
      <w:commentRangeStart w:id="66"/>
      <w:r w:rsidR="006B4A6F">
        <w:t xml:space="preserve">We report fits of a model which allows different values of </w:t>
      </w:r>
      <w:r w:rsidR="006B4A6F" w:rsidRPr="006B4A6F">
        <w:rPr>
          <w:i/>
          <w:iCs/>
        </w:rPr>
        <w:t>δ</w:t>
      </w:r>
      <w:r w:rsidR="006B4A6F">
        <w:rPr>
          <w:i/>
          <w:iCs/>
        </w:rPr>
        <w:t xml:space="preserve"> </w:t>
      </w:r>
      <w:r w:rsidR="006B4A6F">
        <w:t>for target and intrusion von Mises distributions.</w:t>
      </w:r>
      <w:commentRangeEnd w:id="66"/>
      <w:r w:rsidR="006B4A6F">
        <w:rPr>
          <w:rStyle w:val="CommentReference"/>
        </w:rPr>
        <w:commentReference w:id="66"/>
      </w:r>
    </w:p>
    <w:p w14:paraId="754051E3" w14:textId="322A8A0F" w:rsidR="00270C55" w:rsidRDefault="00270C55" w:rsidP="00270C55">
      <w:pPr>
        <w:pStyle w:val="Heading3"/>
      </w:pPr>
      <w:r>
        <w:lastRenderedPageBreak/>
        <w:t>Model 3: Intrusions + Guessing</w:t>
      </w:r>
      <w:r w:rsidR="007770D9">
        <w:t xml:space="preserve"> (Flat Gradient)</w:t>
      </w:r>
    </w:p>
    <w:p w14:paraId="3F9277BD" w14:textId="77777777" w:rsidR="00270C55" w:rsidRPr="00B5196B" w:rsidRDefault="00270C55" w:rsidP="00270C55">
      <w:r>
        <w:tab/>
        <w:t>Model 3 combines intrusion and guess responses in the three-component model of Bays et al. (2009):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270C55" w14:paraId="3BED6C84" w14:textId="77777777" w:rsidTr="00922E6F">
        <w:tc>
          <w:tcPr>
            <w:tcW w:w="9288" w:type="dxa"/>
            <w:vAlign w:val="center"/>
          </w:tcPr>
          <w:p w14:paraId="71085451" w14:textId="77777777" w:rsidR="00270C55" w:rsidRDefault="00270C55" w:rsidP="00922E6F">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γ</m:t>
                </m:r>
                <m:f>
                  <m:fPr>
                    <m:ctrlPr>
                      <w:rPr>
                        <w:rFonts w:ascii="Cambria Math" w:hAnsi="Cambria Math"/>
                        <w:i/>
                      </w:rPr>
                    </m:ctrlPr>
                  </m:fPr>
                  <m:num>
                    <m:r>
                      <w:rPr>
                        <w:rFonts w:ascii="Cambria Math" w:hAnsi="Cambria Math"/>
                      </w:rPr>
                      <m:t>1</m:t>
                    </m:r>
                  </m:num>
                  <m:den>
                    <m:r>
                      <w:rPr>
                        <w:rFonts w:ascii="Cambria Math" w:hAnsi="Cambria Math"/>
                      </w:rPr>
                      <m:t>m</m:t>
                    </m:r>
                  </m:den>
                </m:f>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67978C47" w14:textId="77777777" w:rsidR="00270C55" w:rsidRDefault="00270C55" w:rsidP="00922E6F">
            <w:pPr>
              <w:jc w:val="center"/>
            </w:pPr>
            <w:r>
              <w:t>(4)</w:t>
            </w:r>
          </w:p>
        </w:tc>
      </w:tr>
    </w:tbl>
    <w:p w14:paraId="6E479AEA" w14:textId="58DB09A5" w:rsidR="007770D9" w:rsidRPr="00FF4329" w:rsidRDefault="00990164" w:rsidP="00270C55">
      <w:r>
        <w:tab/>
      </w:r>
      <w:commentRangeStart w:id="67"/>
      <w:r w:rsidR="007770D9">
        <w:t xml:space="preserve">In contrast to Models 4 and 5 </w:t>
      </w:r>
      <w:commentRangeEnd w:id="67"/>
      <w:r w:rsidR="005B3B50">
        <w:rPr>
          <w:rStyle w:val="CommentReference"/>
        </w:rPr>
        <w:commentReference w:id="67"/>
      </w:r>
      <w:r w:rsidR="007770D9">
        <w:t>where</w:t>
      </w:r>
      <w:r w:rsidR="00FF4329">
        <w:t xml:space="preserve"> the</w:t>
      </w:r>
      <w:r w:rsidR="007770D9">
        <w:t xml:space="preserve"> probabilit</w:t>
      </w:r>
      <w:r w:rsidR="00FF4329">
        <w:t>y of a given non-target item intruding is</w:t>
      </w:r>
      <w:r w:rsidR="007770D9">
        <w:t xml:space="preserve"> dependent on </w:t>
      </w:r>
      <w:r w:rsidR="00FF4329">
        <w:t xml:space="preserve">its similarity to the target, intrusions in Model 3 all occur with equal probability. We refer to this feature of the model as a </w:t>
      </w:r>
      <w:r w:rsidR="00FF4329" w:rsidRPr="00FF4329">
        <w:t>flat</w:t>
      </w:r>
      <w:r w:rsidR="00FF4329">
        <w:t xml:space="preserve"> intrusion gradient.</w:t>
      </w:r>
    </w:p>
    <w:p w14:paraId="09008998" w14:textId="24FF3958" w:rsidR="002256FD" w:rsidRDefault="00990164" w:rsidP="007770D9">
      <w:pPr>
        <w:ind w:firstLine="720"/>
      </w:pPr>
      <w:r>
        <w:t>Models were fit on an individual level</w:t>
      </w:r>
      <w:r w:rsidR="001E01E7">
        <w:t xml:space="preserve"> data</w:t>
      </w:r>
      <w:r>
        <w:t xml:space="preserve">, and the relative performance of the models </w:t>
      </w:r>
      <w:r w:rsidR="001E01E7">
        <w:t>summed over</w:t>
      </w:r>
      <w:r>
        <w:t xml:space="preserve"> participant</w:t>
      </w:r>
      <w:r w:rsidR="001E01E7">
        <w:t>s</w:t>
      </w:r>
      <w:r>
        <w:t xml:space="preserve"> is shown in Table </w:t>
      </w:r>
      <w:r w:rsidR="001E01E7">
        <w:t>1</w:t>
      </w:r>
      <w:r>
        <w:t xml:space="preserve">. </w:t>
      </w:r>
      <w:r w:rsidR="00352A2E">
        <w:t>Performance</w:t>
      </w:r>
      <w:r>
        <w:t xml:space="preserve"> is evaluated </w:t>
      </w:r>
      <w:proofErr w:type="gramStart"/>
      <w:r>
        <w:t>on the basis of</w:t>
      </w:r>
      <w:proofErr w:type="gramEnd"/>
      <w:r>
        <w:t xml:space="preserve"> AIC weights, </w:t>
      </w:r>
      <w:r w:rsidR="00352A2E">
        <w:t xml:space="preserve">which is interpretable as the probability that a given model is correct for that participant (Burnham &amp; Anderson, 2002). For </w:t>
      </w:r>
      <w:proofErr w:type="gramStart"/>
      <w:r w:rsidR="00352A2E">
        <w:t>the majority of</w:t>
      </w:r>
      <w:proofErr w:type="gramEnd"/>
      <w:r w:rsidR="00352A2E">
        <w:t xml:space="preserve"> participants, Model 3</w:t>
      </w:r>
      <w:r w:rsidR="00A60491">
        <w:t xml:space="preserve"> (Intrusion + Guess)</w:t>
      </w:r>
      <w:r w:rsidR="00352A2E">
        <w:t xml:space="preserve"> is heavily preferred over </w:t>
      </w:r>
      <w:r w:rsidR="00A71B02">
        <w:t>simpler models with guessing or intrusion components exclusively, and more sophisticated models with contextual gradients on the probability of each intruding item.</w:t>
      </w:r>
      <w:r w:rsidR="00A60491">
        <w:t xml:space="preserve"> Table </w:t>
      </w:r>
      <w:r w:rsidR="002256FD">
        <w:t>1</w:t>
      </w:r>
      <w:r w:rsidR="00A60491">
        <w:t xml:space="preserve"> shows AIC values summed over participants</w:t>
      </w:r>
      <w:r w:rsidR="00053596">
        <w:t>, in which</w:t>
      </w:r>
      <w:r w:rsidR="00A60491">
        <w:t xml:space="preserve"> Model 3 is also preferred.</w:t>
      </w:r>
      <w:r w:rsidR="00623176">
        <w:t xml:space="preserve"> </w:t>
      </w:r>
      <w:commentRangeStart w:id="68"/>
      <w:r w:rsidR="00623176">
        <w:t>Models 4 and 5</w:t>
      </w:r>
      <w:r w:rsidR="00CF2D7A">
        <w:t>, which incorporate</w:t>
      </w:r>
      <w:r w:rsidR="00587A36">
        <w:t xml:space="preserve"> temporal and spatial similarity gradients</w:t>
      </w:r>
      <w:r w:rsidR="00CF2D7A">
        <w:t xml:space="preserve"> on intrusion probabilities</w:t>
      </w:r>
      <w:r w:rsidR="00623176">
        <w:t>, are introduced in the following sections.</w:t>
      </w:r>
      <w:commentRangeEnd w:id="68"/>
      <w:r w:rsidR="00623176">
        <w:rPr>
          <w:rStyle w:val="CommentReference"/>
        </w:rPr>
        <w:commentReference w:id="68"/>
      </w:r>
      <w:r w:rsidR="00270C55">
        <w:tab/>
      </w:r>
    </w:p>
    <w:p w14:paraId="74797025" w14:textId="0E10139E" w:rsidR="00263175" w:rsidRDefault="00263175" w:rsidP="00263175">
      <w:pPr>
        <w:pStyle w:val="Caption"/>
        <w:keepNext/>
      </w:pPr>
      <w:r>
        <w:t xml:space="preserve">Table </w:t>
      </w:r>
      <w:fldSimple w:instr=" SEQ Table \* ARABIC ">
        <w:r w:rsidR="008D7A45">
          <w:rPr>
            <w:noProof/>
          </w:rPr>
          <w:t>1</w:t>
        </w:r>
      </w:fldSimple>
    </w:p>
    <w:p w14:paraId="4731615C" w14:textId="21105F3F" w:rsidR="00263175" w:rsidRPr="00263175" w:rsidRDefault="00263175" w:rsidP="00263175">
      <w:r>
        <w:rPr>
          <w:i/>
          <w:iCs/>
        </w:rPr>
        <w:t>AIC Values Summed Over Participants</w:t>
      </w:r>
    </w:p>
    <w:tbl>
      <w:tblPr>
        <w:tblW w:w="9576" w:type="dxa"/>
        <w:tblLook w:val="04A0" w:firstRow="1" w:lastRow="0" w:firstColumn="1" w:lastColumn="0" w:noHBand="0" w:noVBand="1"/>
      </w:tblPr>
      <w:tblGrid>
        <w:gridCol w:w="4487"/>
        <w:gridCol w:w="1283"/>
        <w:gridCol w:w="2097"/>
        <w:gridCol w:w="1801"/>
      </w:tblGrid>
      <w:tr w:rsidR="007770D9" w:rsidRPr="00364195" w14:paraId="1E54B8B9" w14:textId="77777777" w:rsidTr="007770D9">
        <w:trPr>
          <w:trHeight w:val="213"/>
        </w:trPr>
        <w:tc>
          <w:tcPr>
            <w:tcW w:w="4487" w:type="dxa"/>
            <w:tcBorders>
              <w:top w:val="single" w:sz="4" w:space="0" w:color="auto"/>
              <w:left w:val="nil"/>
              <w:bottom w:val="single" w:sz="4" w:space="0" w:color="auto"/>
              <w:right w:val="nil"/>
            </w:tcBorders>
            <w:shd w:val="clear" w:color="auto" w:fill="auto"/>
            <w:noWrap/>
            <w:vAlign w:val="bottom"/>
            <w:hideMark/>
          </w:tcPr>
          <w:p w14:paraId="4F4FBA34" w14:textId="181C11E3" w:rsidR="007770D9" w:rsidRPr="00364195" w:rsidRDefault="007770D9" w:rsidP="00263175">
            <w:pPr>
              <w:spacing w:line="240" w:lineRule="auto"/>
              <w:jc w:val="center"/>
              <w:rPr>
                <w:rFonts w:eastAsia="Times New Roman"/>
              </w:rPr>
            </w:pPr>
            <w:commentRangeStart w:id="69"/>
            <w:commentRangeStart w:id="70"/>
            <w:r>
              <w:rPr>
                <w:rFonts w:eastAsia="Times New Roman"/>
              </w:rPr>
              <w:t>Model Name</w:t>
            </w:r>
          </w:p>
        </w:tc>
        <w:tc>
          <w:tcPr>
            <w:tcW w:w="1253" w:type="dxa"/>
            <w:tcBorders>
              <w:top w:val="single" w:sz="4" w:space="0" w:color="auto"/>
              <w:left w:val="nil"/>
              <w:bottom w:val="single" w:sz="4" w:space="0" w:color="auto"/>
              <w:right w:val="nil"/>
            </w:tcBorders>
          </w:tcPr>
          <w:p w14:paraId="553D9EAA" w14:textId="63C472C1" w:rsidR="007770D9" w:rsidRDefault="007770D9" w:rsidP="00263175">
            <w:pPr>
              <w:spacing w:line="240" w:lineRule="auto"/>
              <w:jc w:val="center"/>
              <w:rPr>
                <w:rFonts w:eastAsia="Times New Roman"/>
                <w:color w:val="000000"/>
              </w:rPr>
            </w:pPr>
            <w:r>
              <w:rPr>
                <w:rFonts w:eastAsia="Times New Roman"/>
                <w:color w:val="000000"/>
              </w:rPr>
              <w:t>Parameters</w:t>
            </w:r>
          </w:p>
        </w:tc>
        <w:tc>
          <w:tcPr>
            <w:tcW w:w="2097" w:type="dxa"/>
            <w:tcBorders>
              <w:top w:val="single" w:sz="4" w:space="0" w:color="auto"/>
              <w:left w:val="nil"/>
              <w:bottom w:val="single" w:sz="4" w:space="0" w:color="auto"/>
              <w:right w:val="nil"/>
            </w:tcBorders>
            <w:shd w:val="clear" w:color="auto" w:fill="auto"/>
            <w:noWrap/>
            <w:vAlign w:val="bottom"/>
            <w:hideMark/>
          </w:tcPr>
          <w:p w14:paraId="40A745CA" w14:textId="7165460F" w:rsidR="007770D9" w:rsidRPr="00364195" w:rsidRDefault="007770D9" w:rsidP="00263175">
            <w:pPr>
              <w:spacing w:line="240" w:lineRule="auto"/>
              <w:jc w:val="center"/>
              <w:rPr>
                <w:rFonts w:eastAsia="Times New Roman"/>
                <w:color w:val="000000"/>
              </w:rPr>
            </w:pPr>
            <w:r>
              <w:rPr>
                <w:rFonts w:eastAsia="Times New Roman"/>
                <w:color w:val="000000"/>
              </w:rPr>
              <w:t>Σ</w:t>
            </w:r>
            <w:r w:rsidRPr="00364195">
              <w:rPr>
                <w:rFonts w:eastAsia="Times New Roman"/>
                <w:color w:val="000000"/>
              </w:rPr>
              <w:t>AIC</w:t>
            </w:r>
          </w:p>
        </w:tc>
        <w:tc>
          <w:tcPr>
            <w:tcW w:w="1739" w:type="dxa"/>
            <w:tcBorders>
              <w:top w:val="single" w:sz="4" w:space="0" w:color="auto"/>
              <w:left w:val="nil"/>
              <w:bottom w:val="single" w:sz="4" w:space="0" w:color="auto"/>
              <w:right w:val="nil"/>
            </w:tcBorders>
          </w:tcPr>
          <w:p w14:paraId="6C2D3B9C" w14:textId="77777777" w:rsidR="007770D9" w:rsidRDefault="007770D9" w:rsidP="00263175">
            <w:pPr>
              <w:spacing w:line="240" w:lineRule="auto"/>
              <w:jc w:val="center"/>
              <w:rPr>
                <w:rFonts w:eastAsia="Times New Roman"/>
                <w:color w:val="000000"/>
              </w:rPr>
            </w:pPr>
            <w:r>
              <w:rPr>
                <w:rFonts w:eastAsia="Times New Roman"/>
                <w:color w:val="000000"/>
              </w:rPr>
              <w:t>ΔΣAIC</w:t>
            </w:r>
          </w:p>
        </w:tc>
      </w:tr>
      <w:tr w:rsidR="007770D9" w:rsidRPr="00364195" w14:paraId="75A9CFF5" w14:textId="77777777" w:rsidTr="007770D9">
        <w:trPr>
          <w:trHeight w:val="213"/>
        </w:trPr>
        <w:tc>
          <w:tcPr>
            <w:tcW w:w="4487" w:type="dxa"/>
            <w:tcBorders>
              <w:top w:val="single" w:sz="4" w:space="0" w:color="auto"/>
              <w:left w:val="nil"/>
              <w:bottom w:val="nil"/>
              <w:right w:val="nil"/>
            </w:tcBorders>
            <w:shd w:val="clear" w:color="auto" w:fill="auto"/>
            <w:noWrap/>
            <w:vAlign w:val="bottom"/>
            <w:hideMark/>
          </w:tcPr>
          <w:p w14:paraId="333F5E29" w14:textId="35343E4B"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Pure Guess</w:t>
            </w:r>
            <w:r>
              <w:rPr>
                <w:rFonts w:eastAsia="Times New Roman"/>
                <w:color w:val="000000"/>
              </w:rPr>
              <w:t xml:space="preserve"> </w:t>
            </w:r>
          </w:p>
        </w:tc>
        <w:tc>
          <w:tcPr>
            <w:tcW w:w="1253" w:type="dxa"/>
            <w:tcBorders>
              <w:top w:val="single" w:sz="4" w:space="0" w:color="auto"/>
              <w:left w:val="nil"/>
              <w:bottom w:val="nil"/>
              <w:right w:val="nil"/>
            </w:tcBorders>
          </w:tcPr>
          <w:p w14:paraId="780F55BB" w14:textId="1FEA026C" w:rsidR="007770D9" w:rsidRPr="00364195" w:rsidRDefault="007770D9" w:rsidP="00263175">
            <w:pPr>
              <w:spacing w:line="240" w:lineRule="auto"/>
              <w:jc w:val="center"/>
              <w:rPr>
                <w:rFonts w:eastAsia="Times New Roman"/>
                <w:color w:val="000000"/>
              </w:rPr>
            </w:pPr>
            <w:r>
              <w:rPr>
                <w:rFonts w:eastAsia="Times New Roman"/>
                <w:color w:val="000000"/>
              </w:rPr>
              <w:t>2</w:t>
            </w:r>
          </w:p>
        </w:tc>
        <w:tc>
          <w:tcPr>
            <w:tcW w:w="2097" w:type="dxa"/>
            <w:tcBorders>
              <w:top w:val="single" w:sz="4" w:space="0" w:color="auto"/>
              <w:left w:val="nil"/>
              <w:bottom w:val="nil"/>
              <w:right w:val="nil"/>
            </w:tcBorders>
            <w:shd w:val="clear" w:color="auto" w:fill="auto"/>
            <w:noWrap/>
            <w:vAlign w:val="bottom"/>
            <w:hideMark/>
          </w:tcPr>
          <w:p w14:paraId="210C1347" w14:textId="37FCCB48" w:rsidR="007770D9" w:rsidRPr="00364195" w:rsidRDefault="007770D9" w:rsidP="00263175">
            <w:pPr>
              <w:spacing w:line="240" w:lineRule="auto"/>
              <w:jc w:val="center"/>
              <w:rPr>
                <w:rFonts w:eastAsia="Times New Roman"/>
                <w:color w:val="000000"/>
              </w:rPr>
            </w:pPr>
            <w:r w:rsidRPr="00364195">
              <w:rPr>
                <w:rFonts w:eastAsia="Times New Roman"/>
                <w:color w:val="000000"/>
              </w:rPr>
              <w:t>37338.77</w:t>
            </w:r>
          </w:p>
        </w:tc>
        <w:tc>
          <w:tcPr>
            <w:tcW w:w="1739" w:type="dxa"/>
            <w:tcBorders>
              <w:top w:val="single" w:sz="4" w:space="0" w:color="auto"/>
              <w:left w:val="nil"/>
              <w:bottom w:val="nil"/>
              <w:right w:val="nil"/>
            </w:tcBorders>
          </w:tcPr>
          <w:p w14:paraId="674C5019" w14:textId="77777777" w:rsidR="007770D9" w:rsidRPr="00364195" w:rsidRDefault="007770D9" w:rsidP="00263175">
            <w:pPr>
              <w:spacing w:line="240" w:lineRule="auto"/>
              <w:jc w:val="center"/>
              <w:rPr>
                <w:rFonts w:eastAsia="Times New Roman"/>
                <w:color w:val="000000"/>
              </w:rPr>
            </w:pPr>
            <w:r>
              <w:rPr>
                <w:rFonts w:eastAsia="Times New Roman"/>
                <w:color w:val="000000"/>
              </w:rPr>
              <w:t>276.86</w:t>
            </w:r>
          </w:p>
        </w:tc>
      </w:tr>
      <w:tr w:rsidR="007770D9" w:rsidRPr="00364195" w14:paraId="11EAE483" w14:textId="77777777" w:rsidTr="007770D9">
        <w:trPr>
          <w:trHeight w:val="213"/>
        </w:trPr>
        <w:tc>
          <w:tcPr>
            <w:tcW w:w="4487" w:type="dxa"/>
            <w:tcBorders>
              <w:top w:val="nil"/>
              <w:left w:val="nil"/>
              <w:bottom w:val="nil"/>
              <w:right w:val="nil"/>
            </w:tcBorders>
            <w:shd w:val="clear" w:color="auto" w:fill="auto"/>
            <w:noWrap/>
            <w:vAlign w:val="bottom"/>
            <w:hideMark/>
          </w:tcPr>
          <w:p w14:paraId="0E9BD408" w14:textId="30468F00"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Pure Intrusion</w:t>
            </w:r>
            <w:r>
              <w:rPr>
                <w:rFonts w:eastAsia="Times New Roman"/>
                <w:color w:val="000000"/>
              </w:rPr>
              <w:t xml:space="preserve"> </w:t>
            </w:r>
          </w:p>
        </w:tc>
        <w:tc>
          <w:tcPr>
            <w:tcW w:w="1253" w:type="dxa"/>
            <w:tcBorders>
              <w:top w:val="nil"/>
              <w:left w:val="nil"/>
              <w:bottom w:val="nil"/>
              <w:right w:val="nil"/>
            </w:tcBorders>
          </w:tcPr>
          <w:p w14:paraId="0E915385" w14:textId="6F6BBAC1" w:rsidR="007770D9" w:rsidRPr="00364195" w:rsidRDefault="007770D9" w:rsidP="00263175">
            <w:pPr>
              <w:spacing w:line="240" w:lineRule="auto"/>
              <w:jc w:val="center"/>
              <w:rPr>
                <w:rFonts w:eastAsia="Times New Roman"/>
                <w:color w:val="000000"/>
              </w:rPr>
            </w:pPr>
            <w:r>
              <w:rPr>
                <w:rFonts w:eastAsia="Times New Roman"/>
                <w:color w:val="000000"/>
              </w:rPr>
              <w:t>3</w:t>
            </w:r>
          </w:p>
        </w:tc>
        <w:tc>
          <w:tcPr>
            <w:tcW w:w="2097" w:type="dxa"/>
            <w:tcBorders>
              <w:top w:val="nil"/>
              <w:left w:val="nil"/>
              <w:bottom w:val="nil"/>
              <w:right w:val="nil"/>
            </w:tcBorders>
            <w:shd w:val="clear" w:color="auto" w:fill="auto"/>
            <w:noWrap/>
            <w:vAlign w:val="bottom"/>
            <w:hideMark/>
          </w:tcPr>
          <w:p w14:paraId="0B21EB49" w14:textId="7F58D932" w:rsidR="007770D9" w:rsidRPr="00364195" w:rsidRDefault="007770D9" w:rsidP="00263175">
            <w:pPr>
              <w:spacing w:line="240" w:lineRule="auto"/>
              <w:jc w:val="center"/>
              <w:rPr>
                <w:rFonts w:eastAsia="Times New Roman"/>
                <w:color w:val="000000"/>
              </w:rPr>
            </w:pPr>
            <w:r w:rsidRPr="00364195">
              <w:rPr>
                <w:rFonts w:eastAsia="Times New Roman"/>
                <w:color w:val="000000"/>
              </w:rPr>
              <w:t>38178.07</w:t>
            </w:r>
          </w:p>
        </w:tc>
        <w:tc>
          <w:tcPr>
            <w:tcW w:w="1739" w:type="dxa"/>
            <w:tcBorders>
              <w:top w:val="nil"/>
              <w:left w:val="nil"/>
              <w:bottom w:val="nil"/>
              <w:right w:val="nil"/>
            </w:tcBorders>
          </w:tcPr>
          <w:p w14:paraId="2F4C01B9" w14:textId="77777777" w:rsidR="007770D9" w:rsidRPr="00364195" w:rsidRDefault="007770D9" w:rsidP="00263175">
            <w:pPr>
              <w:spacing w:line="240" w:lineRule="auto"/>
              <w:jc w:val="center"/>
              <w:rPr>
                <w:rFonts w:eastAsia="Times New Roman"/>
                <w:color w:val="000000"/>
              </w:rPr>
            </w:pPr>
            <w:r>
              <w:rPr>
                <w:rFonts w:eastAsia="Times New Roman"/>
                <w:color w:val="000000"/>
              </w:rPr>
              <w:t>1116.16</w:t>
            </w:r>
          </w:p>
        </w:tc>
      </w:tr>
      <w:tr w:rsidR="007770D9" w:rsidRPr="00364195" w14:paraId="72786D8A" w14:textId="77777777" w:rsidTr="007770D9">
        <w:trPr>
          <w:trHeight w:val="213"/>
        </w:trPr>
        <w:tc>
          <w:tcPr>
            <w:tcW w:w="4487" w:type="dxa"/>
            <w:tcBorders>
              <w:top w:val="nil"/>
              <w:left w:val="nil"/>
              <w:bottom w:val="nil"/>
              <w:right w:val="nil"/>
            </w:tcBorders>
            <w:shd w:val="clear" w:color="auto" w:fill="auto"/>
            <w:noWrap/>
            <w:vAlign w:val="bottom"/>
            <w:hideMark/>
          </w:tcPr>
          <w:p w14:paraId="7B4D21F2" w14:textId="19F267F7"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Intrusion + Guess</w:t>
            </w:r>
            <w:r>
              <w:rPr>
                <w:rFonts w:eastAsia="Times New Roman"/>
                <w:color w:val="000000"/>
              </w:rPr>
              <w:t xml:space="preserve"> (Flat)</w:t>
            </w:r>
          </w:p>
        </w:tc>
        <w:tc>
          <w:tcPr>
            <w:tcW w:w="1253" w:type="dxa"/>
            <w:tcBorders>
              <w:top w:val="nil"/>
              <w:left w:val="nil"/>
              <w:bottom w:val="nil"/>
              <w:right w:val="nil"/>
            </w:tcBorders>
          </w:tcPr>
          <w:p w14:paraId="762D1B54" w14:textId="12E86FEF" w:rsidR="007770D9" w:rsidRPr="002256FD" w:rsidRDefault="007770D9" w:rsidP="00263175">
            <w:pPr>
              <w:spacing w:line="240" w:lineRule="auto"/>
              <w:jc w:val="center"/>
              <w:rPr>
                <w:rFonts w:eastAsia="Times New Roman"/>
                <w:b/>
                <w:bCs/>
                <w:color w:val="000000"/>
              </w:rPr>
            </w:pPr>
            <w:r>
              <w:rPr>
                <w:rFonts w:eastAsia="Times New Roman"/>
                <w:b/>
                <w:bCs/>
                <w:color w:val="000000"/>
              </w:rPr>
              <w:t>4</w:t>
            </w:r>
          </w:p>
        </w:tc>
        <w:tc>
          <w:tcPr>
            <w:tcW w:w="2097" w:type="dxa"/>
            <w:tcBorders>
              <w:top w:val="nil"/>
              <w:left w:val="nil"/>
              <w:bottom w:val="nil"/>
              <w:right w:val="nil"/>
            </w:tcBorders>
            <w:shd w:val="clear" w:color="auto" w:fill="auto"/>
            <w:noWrap/>
            <w:vAlign w:val="bottom"/>
            <w:hideMark/>
          </w:tcPr>
          <w:p w14:paraId="591C2F22" w14:textId="783DCEA2" w:rsidR="007770D9" w:rsidRPr="002256FD" w:rsidRDefault="007770D9" w:rsidP="00263175">
            <w:pPr>
              <w:spacing w:line="240" w:lineRule="auto"/>
              <w:jc w:val="center"/>
              <w:rPr>
                <w:rFonts w:eastAsia="Times New Roman"/>
                <w:b/>
                <w:bCs/>
                <w:color w:val="000000"/>
              </w:rPr>
            </w:pPr>
            <w:r w:rsidRPr="002256FD">
              <w:rPr>
                <w:rFonts w:eastAsia="Times New Roman"/>
                <w:b/>
                <w:bCs/>
                <w:color w:val="000000"/>
              </w:rPr>
              <w:t>37061.91</w:t>
            </w:r>
          </w:p>
        </w:tc>
        <w:tc>
          <w:tcPr>
            <w:tcW w:w="1739" w:type="dxa"/>
            <w:tcBorders>
              <w:top w:val="nil"/>
              <w:left w:val="nil"/>
              <w:bottom w:val="nil"/>
              <w:right w:val="nil"/>
            </w:tcBorders>
          </w:tcPr>
          <w:p w14:paraId="29490CAF" w14:textId="77777777" w:rsidR="007770D9" w:rsidRPr="002256FD" w:rsidRDefault="007770D9" w:rsidP="00263175">
            <w:pPr>
              <w:spacing w:line="240" w:lineRule="auto"/>
              <w:jc w:val="center"/>
              <w:rPr>
                <w:rFonts w:eastAsia="Times New Roman"/>
                <w:b/>
                <w:bCs/>
                <w:color w:val="000000"/>
              </w:rPr>
            </w:pPr>
            <w:r w:rsidRPr="002256FD">
              <w:rPr>
                <w:rFonts w:eastAsia="Times New Roman"/>
                <w:b/>
                <w:bCs/>
                <w:color w:val="000000"/>
              </w:rPr>
              <w:t>0</w:t>
            </w:r>
          </w:p>
        </w:tc>
      </w:tr>
      <w:tr w:rsidR="007770D9" w:rsidRPr="00364195" w14:paraId="644C4BE7" w14:textId="77777777" w:rsidTr="007770D9">
        <w:trPr>
          <w:trHeight w:val="213"/>
        </w:trPr>
        <w:tc>
          <w:tcPr>
            <w:tcW w:w="4487" w:type="dxa"/>
            <w:tcBorders>
              <w:top w:val="nil"/>
              <w:left w:val="nil"/>
              <w:right w:val="nil"/>
            </w:tcBorders>
            <w:shd w:val="clear" w:color="auto" w:fill="auto"/>
            <w:noWrap/>
            <w:vAlign w:val="bottom"/>
            <w:hideMark/>
          </w:tcPr>
          <w:p w14:paraId="110F2A6A" w14:textId="038B225C"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Temporal Gradient</w:t>
            </w:r>
            <w:r>
              <w:rPr>
                <w:rFonts w:eastAsia="Times New Roman"/>
                <w:color w:val="000000"/>
              </w:rPr>
              <w:t xml:space="preserve"> </w:t>
            </w:r>
          </w:p>
        </w:tc>
        <w:tc>
          <w:tcPr>
            <w:tcW w:w="1253" w:type="dxa"/>
            <w:tcBorders>
              <w:top w:val="nil"/>
              <w:left w:val="nil"/>
              <w:right w:val="nil"/>
            </w:tcBorders>
          </w:tcPr>
          <w:p w14:paraId="78D22F74" w14:textId="7A1AD400" w:rsidR="007770D9" w:rsidRPr="00364195" w:rsidRDefault="007770D9" w:rsidP="00263175">
            <w:pPr>
              <w:spacing w:line="240" w:lineRule="auto"/>
              <w:jc w:val="center"/>
              <w:rPr>
                <w:rFonts w:eastAsia="Times New Roman"/>
                <w:color w:val="000000"/>
              </w:rPr>
            </w:pPr>
            <w:r>
              <w:rPr>
                <w:rFonts w:eastAsia="Times New Roman"/>
                <w:color w:val="000000"/>
              </w:rPr>
              <w:t>7</w:t>
            </w:r>
          </w:p>
        </w:tc>
        <w:tc>
          <w:tcPr>
            <w:tcW w:w="2097" w:type="dxa"/>
            <w:tcBorders>
              <w:top w:val="nil"/>
              <w:left w:val="nil"/>
              <w:right w:val="nil"/>
            </w:tcBorders>
            <w:shd w:val="clear" w:color="auto" w:fill="auto"/>
            <w:noWrap/>
            <w:vAlign w:val="bottom"/>
            <w:hideMark/>
          </w:tcPr>
          <w:p w14:paraId="0DDAF1EA" w14:textId="3B7E56BC" w:rsidR="007770D9" w:rsidRPr="00364195" w:rsidRDefault="007770D9" w:rsidP="00263175">
            <w:pPr>
              <w:spacing w:line="240" w:lineRule="auto"/>
              <w:jc w:val="center"/>
              <w:rPr>
                <w:rFonts w:eastAsia="Times New Roman"/>
                <w:color w:val="000000"/>
              </w:rPr>
            </w:pPr>
            <w:r w:rsidRPr="00364195">
              <w:rPr>
                <w:rFonts w:eastAsia="Times New Roman"/>
                <w:color w:val="000000"/>
              </w:rPr>
              <w:t>37176.82</w:t>
            </w:r>
          </w:p>
        </w:tc>
        <w:tc>
          <w:tcPr>
            <w:tcW w:w="1739" w:type="dxa"/>
            <w:tcBorders>
              <w:top w:val="nil"/>
              <w:left w:val="nil"/>
              <w:right w:val="nil"/>
            </w:tcBorders>
          </w:tcPr>
          <w:p w14:paraId="237F4379" w14:textId="77777777" w:rsidR="007770D9" w:rsidRPr="00364195" w:rsidRDefault="007770D9" w:rsidP="00263175">
            <w:pPr>
              <w:spacing w:line="240" w:lineRule="auto"/>
              <w:jc w:val="center"/>
              <w:rPr>
                <w:rFonts w:eastAsia="Times New Roman"/>
                <w:color w:val="000000"/>
              </w:rPr>
            </w:pPr>
            <w:r>
              <w:rPr>
                <w:rFonts w:eastAsia="Times New Roman"/>
                <w:color w:val="000000"/>
              </w:rPr>
              <w:t>114.91</w:t>
            </w:r>
          </w:p>
        </w:tc>
      </w:tr>
      <w:tr w:rsidR="007770D9" w:rsidRPr="00364195" w14:paraId="35A6954C" w14:textId="77777777" w:rsidTr="007770D9">
        <w:trPr>
          <w:trHeight w:val="213"/>
        </w:trPr>
        <w:tc>
          <w:tcPr>
            <w:tcW w:w="4487" w:type="dxa"/>
            <w:tcBorders>
              <w:top w:val="nil"/>
              <w:left w:val="nil"/>
              <w:bottom w:val="single" w:sz="4" w:space="0" w:color="auto"/>
              <w:right w:val="nil"/>
            </w:tcBorders>
            <w:shd w:val="clear" w:color="auto" w:fill="auto"/>
            <w:noWrap/>
            <w:vAlign w:val="bottom"/>
            <w:hideMark/>
          </w:tcPr>
          <w:p w14:paraId="5E08B9AD" w14:textId="0BB1DCAC" w:rsidR="007770D9" w:rsidRPr="00D83317" w:rsidRDefault="007770D9" w:rsidP="00263175">
            <w:pPr>
              <w:pStyle w:val="ListParagraph"/>
              <w:numPr>
                <w:ilvl w:val="0"/>
                <w:numId w:val="5"/>
              </w:numPr>
              <w:spacing w:line="240" w:lineRule="auto"/>
              <w:rPr>
                <w:rFonts w:eastAsia="Times New Roman"/>
                <w:color w:val="000000"/>
              </w:rPr>
            </w:pPr>
            <w:r w:rsidRPr="00D83317">
              <w:rPr>
                <w:rFonts w:eastAsia="Times New Roman"/>
                <w:color w:val="000000"/>
              </w:rPr>
              <w:t>Spatiotemporal Gradient</w:t>
            </w:r>
            <w:r>
              <w:rPr>
                <w:rFonts w:eastAsia="Times New Roman"/>
                <w:color w:val="000000"/>
              </w:rPr>
              <w:t xml:space="preserve"> </w:t>
            </w:r>
          </w:p>
        </w:tc>
        <w:tc>
          <w:tcPr>
            <w:tcW w:w="1253" w:type="dxa"/>
            <w:tcBorders>
              <w:top w:val="nil"/>
              <w:left w:val="nil"/>
              <w:bottom w:val="single" w:sz="4" w:space="0" w:color="auto"/>
              <w:right w:val="nil"/>
            </w:tcBorders>
          </w:tcPr>
          <w:p w14:paraId="106CB9AF" w14:textId="7243FC55" w:rsidR="007770D9" w:rsidRPr="00364195" w:rsidRDefault="007770D9" w:rsidP="00263175">
            <w:pPr>
              <w:spacing w:line="240" w:lineRule="auto"/>
              <w:jc w:val="center"/>
              <w:rPr>
                <w:rFonts w:eastAsia="Times New Roman"/>
                <w:color w:val="000000"/>
              </w:rPr>
            </w:pPr>
            <w:r>
              <w:rPr>
                <w:rFonts w:eastAsia="Times New Roman"/>
                <w:color w:val="000000"/>
              </w:rPr>
              <w:t>9</w:t>
            </w:r>
          </w:p>
        </w:tc>
        <w:tc>
          <w:tcPr>
            <w:tcW w:w="2097" w:type="dxa"/>
            <w:tcBorders>
              <w:top w:val="nil"/>
              <w:left w:val="nil"/>
              <w:bottom w:val="single" w:sz="4" w:space="0" w:color="auto"/>
              <w:right w:val="nil"/>
            </w:tcBorders>
            <w:shd w:val="clear" w:color="auto" w:fill="auto"/>
            <w:noWrap/>
            <w:vAlign w:val="bottom"/>
            <w:hideMark/>
          </w:tcPr>
          <w:p w14:paraId="0FC81D1C" w14:textId="32736815" w:rsidR="007770D9" w:rsidRPr="00364195" w:rsidRDefault="007770D9" w:rsidP="00263175">
            <w:pPr>
              <w:spacing w:line="240" w:lineRule="auto"/>
              <w:jc w:val="center"/>
              <w:rPr>
                <w:rFonts w:eastAsia="Times New Roman"/>
                <w:color w:val="000000"/>
              </w:rPr>
            </w:pPr>
            <w:r w:rsidRPr="00364195">
              <w:rPr>
                <w:rFonts w:eastAsia="Times New Roman"/>
                <w:color w:val="000000"/>
              </w:rPr>
              <w:t>37237.68</w:t>
            </w:r>
          </w:p>
        </w:tc>
        <w:tc>
          <w:tcPr>
            <w:tcW w:w="1739" w:type="dxa"/>
            <w:tcBorders>
              <w:top w:val="nil"/>
              <w:left w:val="nil"/>
              <w:bottom w:val="single" w:sz="4" w:space="0" w:color="auto"/>
              <w:right w:val="nil"/>
            </w:tcBorders>
          </w:tcPr>
          <w:p w14:paraId="0B1166EF" w14:textId="77777777" w:rsidR="007770D9" w:rsidRPr="00364195" w:rsidRDefault="007770D9" w:rsidP="00263175">
            <w:pPr>
              <w:spacing w:line="240" w:lineRule="auto"/>
              <w:jc w:val="center"/>
              <w:rPr>
                <w:rFonts w:eastAsia="Times New Roman"/>
                <w:color w:val="000000"/>
              </w:rPr>
            </w:pPr>
            <w:r>
              <w:rPr>
                <w:rFonts w:eastAsia="Times New Roman"/>
                <w:color w:val="000000"/>
              </w:rPr>
              <w:t>175.77</w:t>
            </w:r>
            <w:commentRangeEnd w:id="69"/>
            <w:r>
              <w:rPr>
                <w:rStyle w:val="CommentReference"/>
              </w:rPr>
              <w:commentReference w:id="69"/>
            </w:r>
            <w:r w:rsidR="00524ABF">
              <w:rPr>
                <w:rStyle w:val="CommentReference"/>
              </w:rPr>
              <w:commentReference w:id="70"/>
            </w:r>
          </w:p>
        </w:tc>
      </w:tr>
      <w:commentRangeEnd w:id="70"/>
    </w:tbl>
    <w:p w14:paraId="3EE1522C" w14:textId="77777777" w:rsidR="00263175" w:rsidRDefault="00263175" w:rsidP="00263175"/>
    <w:p w14:paraId="467E3FCD" w14:textId="743CC4C9" w:rsidR="00D83317" w:rsidRPr="00C2390C" w:rsidRDefault="00270C55" w:rsidP="00263175">
      <w:pPr>
        <w:ind w:firstLine="720"/>
      </w:pPr>
      <w:r>
        <w:lastRenderedPageBreak/>
        <w:t>The reason for underperformance of the Pure Intrusion model compared to the Pure Guess and Intrusion + Guess model</w:t>
      </w:r>
      <w:r w:rsidR="00D65D3F">
        <w:t>s</w:t>
      </w:r>
      <w:r>
        <w:t xml:space="preserve"> </w:t>
      </w:r>
      <w:commentRangeStart w:id="71"/>
      <w:commentRangeStart w:id="72"/>
      <w:r>
        <w:t xml:space="preserve">can be seen in Table </w:t>
      </w:r>
      <w:r w:rsidR="002256FD">
        <w:t>2</w:t>
      </w:r>
      <w:r>
        <w:t>, which shows the average estimated parameter for each model</w:t>
      </w:r>
      <w:commentRangeEnd w:id="71"/>
      <w:r w:rsidR="00524ABF">
        <w:rPr>
          <w:rStyle w:val="CommentReference"/>
        </w:rPr>
        <w:commentReference w:id="71"/>
      </w:r>
      <w:commentRangeEnd w:id="72"/>
      <w:r w:rsidR="00524ABF">
        <w:rPr>
          <w:rStyle w:val="CommentReference"/>
        </w:rPr>
        <w:commentReference w:id="72"/>
      </w:r>
      <w:r>
        <w:t xml:space="preserve">. The lower value of precision for the memory component </w:t>
      </w:r>
      <w:r>
        <w:rPr>
          <w:rFonts w:eastAsia="Times New Roman"/>
          <w:i/>
          <w:iCs/>
          <w:color w:val="000000"/>
        </w:rPr>
        <w:t>δ</w:t>
      </w:r>
      <w:r>
        <w:rPr>
          <w:rFonts w:eastAsia="Times New Roman"/>
          <w:i/>
          <w:iCs/>
          <w:color w:val="000000"/>
          <w:vertAlign w:val="subscript"/>
        </w:rPr>
        <w:t xml:space="preserve">1 </w:t>
      </w:r>
      <w:r>
        <w:rPr>
          <w:rFonts w:eastAsia="Times New Roman"/>
          <w:color w:val="000000"/>
        </w:rPr>
        <w:t xml:space="preserve">results in the Pure Guess model underestimating the peak of response error distribution around 0 seen in Figure 6. This suggests that a substantial portion of errors are not associated with intrusions, and that an additional source of error like the uniform guessing component of the other models is required to simultaneously account for these errors and the precision of target responses. </w:t>
      </w:r>
    </w:p>
    <w:p w14:paraId="74627130" w14:textId="7AF48C3C" w:rsidR="00D83317" w:rsidRDefault="00D83317" w:rsidP="00D83317">
      <w:pPr>
        <w:pStyle w:val="Caption"/>
        <w:keepNext/>
      </w:pPr>
      <w:r>
        <w:t xml:space="preserve">Figure </w:t>
      </w:r>
      <w:fldSimple w:instr=" SEQ Figure \* ARABIC ">
        <w:r w:rsidR="00380DC8">
          <w:rPr>
            <w:noProof/>
          </w:rPr>
          <w:t>6</w:t>
        </w:r>
      </w:fldSimple>
    </w:p>
    <w:p w14:paraId="7F9D36D8" w14:textId="77777777" w:rsidR="00D83317" w:rsidRPr="005614B7" w:rsidRDefault="00D83317" w:rsidP="00D83317">
      <w:pPr>
        <w:rPr>
          <w:i/>
          <w:iCs/>
        </w:rPr>
      </w:pPr>
      <w:r>
        <w:rPr>
          <w:i/>
          <w:iCs/>
        </w:rPr>
        <w:t>Comparison of Pure Guess and Pure Intrusion Models to Response Error data</w:t>
      </w:r>
    </w:p>
    <w:p w14:paraId="4D4DF8C6" w14:textId="77777777" w:rsidR="00D83317" w:rsidRDefault="00D83317" w:rsidP="00D83317">
      <w:commentRangeStart w:id="73"/>
      <w:r>
        <w:rPr>
          <w:noProof/>
        </w:rPr>
        <w:drawing>
          <wp:inline distT="0" distB="0" distL="0" distR="0" wp14:anchorId="6EE07078" wp14:editId="46A466A5">
            <wp:extent cx="5748940" cy="445945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53049" cy="4462645"/>
                    </a:xfrm>
                    <a:prstGeom prst="rect">
                      <a:avLst/>
                    </a:prstGeom>
                  </pic:spPr>
                </pic:pic>
              </a:graphicData>
            </a:graphic>
          </wp:inline>
        </w:drawing>
      </w:r>
      <w:commentRangeEnd w:id="73"/>
      <w:r w:rsidR="00851C71">
        <w:rPr>
          <w:rStyle w:val="CommentReference"/>
        </w:rPr>
        <w:commentReference w:id="73"/>
      </w:r>
    </w:p>
    <w:p w14:paraId="641D63F8" w14:textId="0366F4A3" w:rsidR="0096154D" w:rsidRDefault="0096154D" w:rsidP="0096154D">
      <w:pPr>
        <w:ind w:firstLine="720"/>
        <w:rPr>
          <w:rFonts w:eastAsia="Times New Roman"/>
          <w:color w:val="000000"/>
        </w:rPr>
      </w:pPr>
      <w:r>
        <w:rPr>
          <w:rFonts w:eastAsia="Times New Roman"/>
          <w:color w:val="000000"/>
        </w:rPr>
        <w:lastRenderedPageBreak/>
        <w:t xml:space="preserve">However, as shown in Figure 7, the Pure Guess model does not predict the central tendency seen in the response error recentered on non-targets. The Intrusions + Guess model, with both guessing and intrusion components, </w:t>
      </w:r>
      <w:proofErr w:type="gramStart"/>
      <w:r>
        <w:rPr>
          <w:rFonts w:eastAsia="Times New Roman"/>
          <w:color w:val="000000"/>
        </w:rPr>
        <w:t>is able to</w:t>
      </w:r>
      <w:proofErr w:type="gramEnd"/>
      <w:r>
        <w:rPr>
          <w:rFonts w:eastAsia="Times New Roman"/>
          <w:color w:val="000000"/>
        </w:rPr>
        <w:t xml:space="preserve"> produce both patterns of data at the same time.</w:t>
      </w:r>
      <w:r>
        <w:rPr>
          <w:color w:val="000000"/>
        </w:rPr>
        <w:t xml:space="preserve"> </w:t>
      </w:r>
    </w:p>
    <w:p w14:paraId="4EC63EE8" w14:textId="77777777" w:rsidR="0096154D" w:rsidRDefault="0096154D" w:rsidP="0096154D">
      <w:pPr>
        <w:ind w:firstLine="720"/>
      </w:pPr>
      <w:commentRangeStart w:id="74"/>
    </w:p>
    <w:p w14:paraId="434DAAF5" w14:textId="23A4E40F" w:rsidR="00D83317" w:rsidRDefault="00D83317" w:rsidP="00D83317">
      <w:pPr>
        <w:pStyle w:val="Caption"/>
        <w:keepNext/>
      </w:pPr>
      <w:r>
        <w:t xml:space="preserve">Figure </w:t>
      </w:r>
      <w:fldSimple w:instr=" SEQ Figure \* ARABIC ">
        <w:r w:rsidR="00380DC8">
          <w:rPr>
            <w:noProof/>
          </w:rPr>
          <w:t>7</w:t>
        </w:r>
      </w:fldSimple>
      <w:commentRangeEnd w:id="74"/>
      <w:r w:rsidR="00524ABF">
        <w:rPr>
          <w:rStyle w:val="CommentReference"/>
          <w:b w:val="0"/>
          <w:iCs w:val="0"/>
        </w:rPr>
        <w:commentReference w:id="74"/>
      </w:r>
    </w:p>
    <w:p w14:paraId="40045856" w14:textId="3604698C" w:rsidR="00E6699F" w:rsidRPr="00E6699F" w:rsidRDefault="00E6699F" w:rsidP="00E6699F">
      <w:pPr>
        <w:rPr>
          <w:i/>
          <w:iCs/>
        </w:rPr>
      </w:pPr>
      <w:r>
        <w:rPr>
          <w:i/>
          <w:iCs/>
        </w:rPr>
        <w:t>Model Fits to Distances between Response Angles and Non-Target Angles</w:t>
      </w:r>
    </w:p>
    <w:p w14:paraId="5AA3AA4E" w14:textId="77777777" w:rsidR="00D83317" w:rsidRDefault="00D83317" w:rsidP="00D83317">
      <w:r>
        <w:rPr>
          <w:noProof/>
        </w:rPr>
        <w:drawing>
          <wp:inline distT="0" distB="0" distL="0" distR="0" wp14:anchorId="60349BD1" wp14:editId="56DE3E3B">
            <wp:extent cx="5971735" cy="46322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91059" cy="4647271"/>
                    </a:xfrm>
                    <a:prstGeom prst="rect">
                      <a:avLst/>
                    </a:prstGeom>
                  </pic:spPr>
                </pic:pic>
              </a:graphicData>
            </a:graphic>
          </wp:inline>
        </w:drawing>
      </w:r>
    </w:p>
    <w:p w14:paraId="4F1E20C3" w14:textId="77777777" w:rsidR="00F918ED" w:rsidRDefault="00F918ED" w:rsidP="00F918ED">
      <w:pPr>
        <w:pStyle w:val="Heading3"/>
      </w:pPr>
      <w:commentRangeStart w:id="75"/>
      <w:r>
        <w:t xml:space="preserve">Model 4: Temporal Similarity Gradient </w:t>
      </w:r>
      <w:commentRangeEnd w:id="75"/>
      <w:r w:rsidR="000F2A59">
        <w:rPr>
          <w:rStyle w:val="CommentReference"/>
          <w:rFonts w:eastAsia="SimSun" w:cs="Times New Roman"/>
          <w:b w:val="0"/>
          <w:i w:val="0"/>
        </w:rPr>
        <w:commentReference w:id="75"/>
      </w:r>
    </w:p>
    <w:p w14:paraId="51DBACAF" w14:textId="2F847C93" w:rsidR="00F918ED" w:rsidRDefault="00F918ED" w:rsidP="00F918ED">
      <w:pPr>
        <w:rPr>
          <w:i/>
          <w:iCs/>
        </w:rPr>
      </w:pPr>
      <w:r>
        <w:tab/>
        <w:t xml:space="preserve">In contrast to Models 2 and 3 in which each intrusion is equally weighted (that is, the likelihood of each intruding item is </w:t>
      </w:r>
      <w:r w:rsidR="00515B89">
        <w:t xml:space="preserve">simply </w:t>
      </w:r>
      <w:r>
        <w:t xml:space="preserve">divided by the number of </w:t>
      </w:r>
      <w:r w:rsidR="00515B89">
        <w:t xml:space="preserve">possible </w:t>
      </w:r>
      <w:r>
        <w:t xml:space="preserve">intrusions), in </w:t>
      </w:r>
      <w:r>
        <w:lastRenderedPageBreak/>
        <w:t xml:space="preserve">Model 4 the </w:t>
      </w:r>
      <w:r w:rsidR="00515B89">
        <w:t>probab</w:t>
      </w:r>
      <w:r w:rsidR="00113A29">
        <w:t>ility</w:t>
      </w:r>
      <w:r>
        <w:t xml:space="preserve"> of each </w:t>
      </w:r>
      <w:r w:rsidR="00146B4A">
        <w:t>non-target item intruding</w:t>
      </w:r>
      <w:r>
        <w:t xml:space="preserve"> is determined by its temporal similarity to the target represented by </w:t>
      </w:r>
      <w:r>
        <w:rPr>
          <w:i/>
          <w:iCs/>
        </w:rPr>
        <w:t>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3F1F00" w14:paraId="6890751D" w14:textId="77777777" w:rsidTr="001F43C3">
        <w:tc>
          <w:tcPr>
            <w:tcW w:w="9103" w:type="dxa"/>
            <w:vAlign w:val="center"/>
          </w:tcPr>
          <w:p w14:paraId="68A7FBE3" w14:textId="77777777" w:rsidR="003F1F00" w:rsidRDefault="003F1F00" w:rsidP="001F43C3">
            <w:pPr>
              <w:jc w:val="center"/>
            </w:pPr>
            <m:oMathPara>
              <m:oMath>
                <m:r>
                  <w:rPr>
                    <w:rFonts w:ascii="Cambria Math" w:hAnsi="Cambria Math"/>
                  </w:rPr>
                  <m:t>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κ</m:t>
                        </m:r>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l</m:t>
                            </m:r>
                          </m:sup>
                        </m:sSup>
                        <m:r>
                          <w:rPr>
                            <w:rFonts w:ascii="Cambria Math" w:hAnsi="Cambria Math"/>
                          </w:rPr>
                          <m:t>,  &amp;l&gt;0</m:t>
                        </m:r>
                      </m:e>
                      <m:e>
                        <m:r>
                          <w:rPr>
                            <w:rFonts w:ascii="Cambria Math" w:hAnsi="Cambria Math"/>
                          </w:rPr>
                          <m:t>(1-κ)</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m:t>
                            </m:r>
                          </m:sup>
                        </m:sSup>
                        <m:r>
                          <w:rPr>
                            <w:rFonts w:ascii="Cambria Math" w:hAnsi="Cambria Math"/>
                          </w:rPr>
                          <m:t>,  &amp;l&lt;0</m:t>
                        </m:r>
                      </m:e>
                    </m:eqArr>
                  </m:e>
                </m:d>
              </m:oMath>
            </m:oMathPara>
          </w:p>
        </w:tc>
        <w:tc>
          <w:tcPr>
            <w:tcW w:w="473" w:type="dxa"/>
            <w:vAlign w:val="center"/>
          </w:tcPr>
          <w:p w14:paraId="0F772343" w14:textId="106FE3F2" w:rsidR="003F1F00" w:rsidRDefault="003F1F00" w:rsidP="001F43C3">
            <w:pPr>
              <w:jc w:val="center"/>
            </w:pPr>
            <w:r>
              <w:t>(5)</w:t>
            </w:r>
          </w:p>
        </w:tc>
      </w:tr>
    </w:tbl>
    <w:p w14:paraId="08E9C716" w14:textId="0B501A8D" w:rsidR="003F1F00" w:rsidRDefault="003F1F00" w:rsidP="003F1F00">
      <w:r>
        <w:t xml:space="preserve">We incorporate the assumption that the strength of association between items is an exponentially decreasing function of distance, represented by </w:t>
      </w:r>
      <w:r>
        <w:rPr>
          <w:i/>
          <w:iCs/>
        </w:rPr>
        <w:t>l</w:t>
      </w:r>
      <w:r>
        <w:t xml:space="preserve">, the lag of the </w:t>
      </w:r>
      <w:r w:rsidRPr="0087291B">
        <w:t>intru</w:t>
      </w:r>
      <w:r>
        <w:t xml:space="preserve">ding item from the target (Shepard, 1987). To allow for asymmetry in terms of temporal similarity for backwards and forwards lags, </w:t>
      </w:r>
      <m:oMath>
        <m:r>
          <w:rPr>
            <w:rFonts w:ascii="Cambria Math" w:hAnsi="Cambria Math"/>
          </w:rPr>
          <m:t>κ</m:t>
        </m:r>
      </m:oMath>
      <w:r>
        <w:t xml:space="preserve"> scales the similarity slope in each direction such that when </w:t>
      </w:r>
      <m:oMath>
        <m:r>
          <w:rPr>
            <w:rFonts w:ascii="Cambria Math" w:hAnsi="Cambria Math"/>
          </w:rPr>
          <m:t>κ&gt;0.5</m:t>
        </m:r>
      </m:oMath>
      <w:r>
        <w:t xml:space="preserve">, items presented after the target have greater temporal similarity, and hence are weighted more in calculating the overall likelihood of intrusion, compared to items preceding the target. The rate of exponential decay </w:t>
      </w:r>
      <m:oMath>
        <m:r>
          <w:rPr>
            <w:rFonts w:ascii="Cambria Math" w:hAnsi="Cambria Math"/>
          </w:rPr>
          <m:t>λ</m:t>
        </m:r>
      </m:oMath>
      <w:r>
        <w:t xml:space="preserve"> is estimated separately for the forwards and backwards similarity slopes.</w:t>
      </w:r>
    </w:p>
    <w:p w14:paraId="3A4448C2" w14:textId="04FE72AA" w:rsidR="003F1F00" w:rsidRDefault="003F1F00" w:rsidP="00146B4A">
      <w:pPr>
        <w:ind w:firstLine="720"/>
        <w:rPr>
          <w:i/>
          <w:iCs/>
        </w:rPr>
      </w:pPr>
      <w:r>
        <w:t xml:space="preserve">The probability of an intrusion occurring on a trial is the sum of temporal similarity values over all the available non-target lags for the </w:t>
      </w:r>
      <w:r w:rsidR="00146B4A">
        <w:t>study list</w:t>
      </w:r>
      <w:r>
        <w:t xml:space="preserve"> position of the </w:t>
      </w:r>
      <w:r w:rsidR="00146B4A">
        <w:t xml:space="preserve">target. Because the possible lags are different for each position in the study list, the summed probability of intrusions also varies across trials. In the models we present, we assume that these changes in intrusion probability are reflected only in the probability of a target response, and not the probability of guessing </w:t>
      </w:r>
      <w:r w:rsidR="00146B4A" w:rsidRPr="00146B4A">
        <w:rPr>
          <w:i/>
          <w:iCs/>
        </w:rPr>
        <w:t>β</w:t>
      </w:r>
      <w:r w:rsidR="00146B4A">
        <w:t xml:space="preserve"> which is constant across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F918ED" w14:paraId="78A098D9" w14:textId="77777777" w:rsidTr="00601965">
        <w:tc>
          <w:tcPr>
            <w:tcW w:w="9288" w:type="dxa"/>
            <w:vAlign w:val="center"/>
          </w:tcPr>
          <w:p w14:paraId="737C993A" w14:textId="70310A82"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t</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288" w:type="dxa"/>
            <w:vAlign w:val="center"/>
          </w:tcPr>
          <w:p w14:paraId="0E0F363E" w14:textId="1FC366B8" w:rsidR="00F918ED" w:rsidRDefault="00F918ED" w:rsidP="00601965">
            <w:pPr>
              <w:jc w:val="center"/>
            </w:pPr>
            <w:r>
              <w:t>(</w:t>
            </w:r>
            <w:r w:rsidR="003F1F00">
              <w:t>6</w:t>
            </w:r>
            <w:r>
              <w:t>)</w:t>
            </w:r>
          </w:p>
        </w:tc>
      </w:tr>
    </w:tbl>
    <w:p w14:paraId="4414C31B" w14:textId="75B1F33D" w:rsidR="00F918ED" w:rsidRPr="00CA797E" w:rsidRDefault="00146B4A" w:rsidP="003F1F00">
      <w:r>
        <w:tab/>
        <w:t xml:space="preserve">We also implemented alternative models where </w:t>
      </w:r>
      <w:r w:rsidR="00CA797E">
        <w:t>1) the probability of memory responses was constant (and guesses were sensitive to summed intrusion probability), and 2) both guesses and memory changed across trials depending on an additional arbitrary mixture parameter, which was not found to improve the fit of the model. We reflect on the plausibility of these assumptions and the limitation of mixture modelling this ambiguity reflects in the discussion section.</w:t>
      </w:r>
    </w:p>
    <w:p w14:paraId="2967918B" w14:textId="77777777" w:rsidR="00F918ED" w:rsidRDefault="00F918ED" w:rsidP="00F918ED">
      <w:pPr>
        <w:pStyle w:val="Heading3"/>
      </w:pPr>
      <w:r>
        <w:lastRenderedPageBreak/>
        <w:t xml:space="preserve">Model 5: Spatiotemporal Similarity Gradient </w:t>
      </w:r>
    </w:p>
    <w:p w14:paraId="05473B0C" w14:textId="3481E332" w:rsidR="00F918ED" w:rsidRDefault="00F918ED" w:rsidP="00F918ED">
      <w:r>
        <w:tab/>
        <w:t xml:space="preserve">Using the same basic structure as the previous models, in Model 5 intrusion likelihood is a weighted product of temporal and spatial </w:t>
      </w:r>
      <w:r w:rsidR="00120603">
        <w:t xml:space="preserve">(or locational) </w:t>
      </w:r>
      <w:r>
        <w:t>similarity: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F918ED" w14:paraId="72542CE2" w14:textId="77777777" w:rsidTr="00601965">
        <w:tc>
          <w:tcPr>
            <w:tcW w:w="9103" w:type="dxa"/>
            <w:vAlign w:val="center"/>
          </w:tcPr>
          <w:p w14:paraId="18B0DBA8" w14:textId="7B1E01FB" w:rsidR="00F918ED" w:rsidRDefault="00F918ED" w:rsidP="00601965">
            <w:pPr>
              <w:jc w:val="center"/>
            </w:pPr>
            <m:oMathPara>
              <m:oMath>
                <m:r>
                  <w:rPr>
                    <w:rFonts w:ascii="Cambria Math" w:hAnsi="Cambria Math"/>
                  </w:rPr>
                  <m:t>p</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d>
                  <m:dPr>
                    <m:ctrlPr>
                      <w:rPr>
                        <w:rFonts w:ascii="Cambria Math" w:hAnsi="Cambria Math"/>
                        <w:i/>
                      </w:rPr>
                    </m:ctrlPr>
                  </m:dPr>
                  <m:e>
                    <m:r>
                      <w:rPr>
                        <w:rFonts w:ascii="Cambria Math" w:hAnsi="Cambria Math"/>
                      </w:rPr>
                      <m:t>1-β-γ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r>
                              <w:rPr>
                                <w:rFonts w:ascii="Cambria Math" w:hAnsi="Cambria Math"/>
                              </w:rPr>
                              <m:t>w</m:t>
                            </m:r>
                          </m:e>
                          <m:sub>
                            <m:r>
                              <w:rPr>
                                <w:rFonts w:ascii="Cambria Math" w:hAnsi="Cambria Math"/>
                              </w:rPr>
                              <m:t>i</m:t>
                            </m:r>
                          </m:sub>
                        </m:sSub>
                      </m:e>
                    </m:nary>
                  </m:e>
                </m:d>
                <m:sSub>
                  <m:sSubPr>
                    <m:ctrlPr>
                      <w:rPr>
                        <w:rFonts w:ascii="Cambria Math" w:hAnsi="Cambria Math"/>
                        <w:i/>
                      </w:rPr>
                    </m:ctrlPr>
                  </m:sSubPr>
                  <m:e>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r>
                  <w:rPr>
                    <w:rFonts w:ascii="Cambria Math" w:hAnsi="Cambria Math"/>
                  </w:rPr>
                  <m:t>+ β</m:t>
                </m:r>
                <m:f>
                  <m:fPr>
                    <m:ctrlPr>
                      <w:rPr>
                        <w:rFonts w:ascii="Cambria Math" w:hAnsi="Cambria Math"/>
                        <w:i/>
                      </w:rPr>
                    </m:ctrlPr>
                  </m:fPr>
                  <m:num>
                    <m:r>
                      <w:rPr>
                        <w:rFonts w:ascii="Cambria Math" w:hAnsi="Cambria Math"/>
                      </w:rPr>
                      <m:t>1</m:t>
                    </m:r>
                  </m:num>
                  <m:den>
                    <m:r>
                      <w:rPr>
                        <w:rFonts w:ascii="Cambria Math" w:hAnsi="Cambria Math"/>
                      </w:rPr>
                      <m:t>2π</m:t>
                    </m:r>
                  </m:den>
                </m:f>
                <m:r>
                  <w:rPr>
                    <w:rFonts w:ascii="Cambria Math" w:hAnsi="Cambria Math"/>
                  </w:rPr>
                  <m:t>+ γ</m:t>
                </m:r>
                <m:nary>
                  <m:naryPr>
                    <m:chr m:val="∑"/>
                    <m:limLoc m:val="undOvr"/>
                    <m:ctrlPr>
                      <w:rPr>
                        <w:rFonts w:ascii="Cambria Math" w:hAnsi="Cambria Math"/>
                        <w:i/>
                      </w:rPr>
                    </m:ctrlPr>
                  </m:naryPr>
                  <m:sub>
                    <m:r>
                      <w:rPr>
                        <w:rFonts w:ascii="Cambria Math" w:hAnsi="Cambria Math"/>
                      </w:rPr>
                      <m:t>i</m:t>
                    </m:r>
                  </m:sub>
                  <m:sup>
                    <m:r>
                      <w:rPr>
                        <w:rFonts w:ascii="Cambria Math" w:hAnsi="Cambria Math"/>
                      </w:rPr>
                      <m:t>m</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ϕ</m:t>
                        </m:r>
                      </m:e>
                      <m:sub>
                        <m:r>
                          <w:rPr>
                            <w:rFonts w:ascii="Cambria Math" w:hAnsi="Cambria Math"/>
                          </w:rPr>
                          <m:t>δ</m:t>
                        </m:r>
                      </m:sub>
                    </m:sSub>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e>
                    </m:d>
                  </m:e>
                </m:nary>
              </m:oMath>
            </m:oMathPara>
          </w:p>
        </w:tc>
        <w:tc>
          <w:tcPr>
            <w:tcW w:w="473" w:type="dxa"/>
            <w:vAlign w:val="center"/>
          </w:tcPr>
          <w:p w14:paraId="53E77A85" w14:textId="77777777" w:rsidR="00F918ED" w:rsidRDefault="00F918ED" w:rsidP="00601965">
            <w:pPr>
              <w:jc w:val="center"/>
            </w:pPr>
            <w:r>
              <w:t>(7)</w:t>
            </w:r>
          </w:p>
        </w:tc>
      </w:tr>
      <w:tr w:rsidR="00F918ED" w14:paraId="6DBF5112" w14:textId="77777777" w:rsidTr="00601965">
        <w:tc>
          <w:tcPr>
            <w:tcW w:w="9103" w:type="dxa"/>
            <w:vAlign w:val="center"/>
          </w:tcPr>
          <w:p w14:paraId="224AE1E0" w14:textId="214B6012" w:rsidR="00F918ED" w:rsidRDefault="00F918ED" w:rsidP="00601965">
            <w:pPr>
              <w:jc w:val="center"/>
            </w:pPr>
            <m:oMathPara>
              <m:oMath>
                <m:r>
                  <w:rPr>
                    <w:rFonts w:ascii="Cambria Math" w:hAnsi="Cambria Math"/>
                  </w:rPr>
                  <m:t xml:space="preserve">w= </m:t>
                </m:r>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oMath>
            </m:oMathPara>
          </w:p>
        </w:tc>
        <w:tc>
          <w:tcPr>
            <w:tcW w:w="473" w:type="dxa"/>
            <w:vAlign w:val="center"/>
          </w:tcPr>
          <w:p w14:paraId="2DC806F3" w14:textId="77777777" w:rsidR="00F918ED" w:rsidRDefault="00F918ED" w:rsidP="00601965">
            <w:pPr>
              <w:jc w:val="center"/>
            </w:pPr>
            <w:r>
              <w:t>(8)</w:t>
            </w:r>
          </w:p>
        </w:tc>
      </w:tr>
    </w:tbl>
    <w:p w14:paraId="5F96139A" w14:textId="515F2B27" w:rsidR="00F918ED" w:rsidRDefault="00F918ED" w:rsidP="00F918ED">
      <w:r>
        <w:t xml:space="preserve">where the overall weight given to each intruding angle, </w:t>
      </w:r>
      <w:r>
        <w:rPr>
          <w:i/>
          <w:iCs/>
        </w:rPr>
        <w:t>w</w:t>
      </w:r>
      <w:r>
        <w:t xml:space="preserve">, is determined by both the temporal similarity between the intruding item and the target, </w:t>
      </w:r>
      <w:r>
        <w:rPr>
          <w:i/>
          <w:iCs/>
        </w:rPr>
        <w:t xml:space="preserve">t </w:t>
      </w:r>
      <w:r>
        <w:t xml:space="preserve">as defined in (6), and the spatial similarity between the target and intruding angles </w:t>
      </w:r>
      <w:r w:rsidR="00120603">
        <w:rPr>
          <w:i/>
          <w:iCs/>
        </w:rPr>
        <w:t>l</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F918ED" w14:paraId="667DF35A" w14:textId="77777777" w:rsidTr="00601965">
        <w:tc>
          <w:tcPr>
            <w:tcW w:w="9103" w:type="dxa"/>
            <w:vAlign w:val="center"/>
          </w:tcPr>
          <w:p w14:paraId="1B7AE2B9" w14:textId="25953992" w:rsidR="00F918ED" w:rsidRDefault="00120603" w:rsidP="00601965">
            <w:pPr>
              <w:jc w:val="center"/>
            </w:pPr>
            <m:oMathPara>
              <m:oMath>
                <m:r>
                  <w:rPr>
                    <w:rFonts w:ascii="Cambria Math" w:hAnsi="Cambria Math"/>
                  </w:rPr>
                  <m:t xml:space="preserve">l= </m:t>
                </m:r>
                <m:sSup>
                  <m:sSupPr>
                    <m:ctrlPr>
                      <w:rPr>
                        <w:rFonts w:ascii="Cambria Math" w:hAnsi="Cambria Math"/>
                        <w:i/>
                      </w:rPr>
                    </m:ctrlPr>
                  </m:sSupPr>
                  <m:e>
                    <m:r>
                      <w:rPr>
                        <w:rFonts w:ascii="Cambria Math" w:hAnsi="Cambria Math"/>
                      </w:rPr>
                      <m:t>e</m:t>
                    </m:r>
                  </m:e>
                  <m:sup>
                    <m:r>
                      <w:rPr>
                        <w:rFonts w:ascii="Cambria Math" w:hAnsi="Cambria Math"/>
                      </w:rPr>
                      <m:t>-ζ(1-</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sup>
                </m:sSup>
              </m:oMath>
            </m:oMathPara>
          </w:p>
        </w:tc>
        <w:tc>
          <w:tcPr>
            <w:tcW w:w="473" w:type="dxa"/>
            <w:vAlign w:val="center"/>
          </w:tcPr>
          <w:p w14:paraId="54589CA3" w14:textId="77777777" w:rsidR="00F918ED" w:rsidRDefault="00F918ED" w:rsidP="00601965">
            <w:pPr>
              <w:jc w:val="center"/>
            </w:pPr>
            <w:r>
              <w:t>(9)</w:t>
            </w:r>
          </w:p>
        </w:tc>
      </w:tr>
    </w:tbl>
    <w:p w14:paraId="6737B9DC" w14:textId="587CE629" w:rsidR="00C2390C" w:rsidRDefault="00F918ED" w:rsidP="00CE6F94">
      <w:r>
        <w:t xml:space="preserve">as with temporal similarity, we assume that spatial similarity decreases exponentially with distance, which in this case is </w:t>
      </w:r>
      <w:r w:rsidR="003321F7">
        <w:t xml:space="preserve">the </w:t>
      </w:r>
      <w:r>
        <w:t xml:space="preserve">circular distance between the two angles. </w:t>
      </w:r>
      <w:r w:rsidRPr="00EB43F2">
        <w:t>The</w:t>
      </w:r>
      <w:r>
        <w:t xml:space="preserve"> relative contribution of temporal and spatial similarity in determining</w:t>
      </w:r>
      <w:r w:rsidR="003321F7">
        <w:t xml:space="preserve"> the probability of a particular non-target item intruding</w:t>
      </w:r>
      <w:r>
        <w:t xml:space="preserve"> is weighted by </w:t>
      </w:r>
      <m:oMath>
        <m:r>
          <w:rPr>
            <w:rFonts w:ascii="Cambria Math" w:hAnsi="Cambria Math"/>
          </w:rPr>
          <m:t>ρ</m:t>
        </m:r>
      </m:oMath>
      <w:r>
        <w:t xml:space="preserve">. </w:t>
      </w:r>
      <w:r w:rsidR="001F146B">
        <w:t>Naturally, intrusion responses from near non-targets will be associated with lower error relative to the target than intrusions from far non-targets. Therefore, a</w:t>
      </w:r>
      <w:r w:rsidR="00CA7865">
        <w:t>s</w:t>
      </w:r>
      <w:r w:rsidR="00690FB1">
        <w:t xml:space="preserve"> </w:t>
      </w:r>
      <m:oMath>
        <m:r>
          <w:rPr>
            <w:rFonts w:ascii="Cambria Math" w:hAnsi="Cambria Math"/>
          </w:rPr>
          <m:t>ρ</m:t>
        </m:r>
      </m:oMath>
      <w:r w:rsidR="00690FB1">
        <w:t xml:space="preserve"> </w:t>
      </w:r>
      <w:r w:rsidR="00727FBA">
        <w:t>i</w:t>
      </w:r>
      <w:r w:rsidR="00690FB1">
        <w:t>ncrease</w:t>
      </w:r>
      <w:r w:rsidR="00727FBA">
        <w:t>s in Model 5</w:t>
      </w:r>
      <w:r w:rsidR="00690FB1">
        <w:t xml:space="preserve">, </w:t>
      </w:r>
      <w:r w:rsidR="00CA7865">
        <w:t xml:space="preserve">overall </w:t>
      </w:r>
      <w:r w:rsidR="00690FB1">
        <w:t>response error</w:t>
      </w:r>
      <w:r w:rsidR="001F146B">
        <w:t xml:space="preserve"> decreases</w:t>
      </w:r>
      <w:r w:rsidR="00727FBA">
        <w:t>.</w:t>
      </w:r>
      <w:r w:rsidR="001F146B">
        <w:t xml:space="preserve"> </w:t>
      </w:r>
      <w:r w:rsidR="0096154D">
        <w:t xml:space="preserve">The best fitting parameter values for each model, estimated separately for each </w:t>
      </w:r>
      <w:proofErr w:type="gramStart"/>
      <w:r w:rsidR="0096154D">
        <w:t>participants</w:t>
      </w:r>
      <w:proofErr w:type="gramEnd"/>
      <w:r w:rsidR="0096154D">
        <w:t xml:space="preserve"> and then averaged across participants, is shown in Table 2.</w:t>
      </w:r>
    </w:p>
    <w:p w14:paraId="05E4C574" w14:textId="7B8F4374" w:rsidR="00263175" w:rsidRDefault="00263175" w:rsidP="00263175">
      <w:pPr>
        <w:pStyle w:val="Caption"/>
        <w:keepNext/>
      </w:pPr>
      <w:r>
        <w:t xml:space="preserve">Table </w:t>
      </w:r>
      <w:fldSimple w:instr=" SEQ Table \* ARABIC ">
        <w:r w:rsidR="008D7A45">
          <w:rPr>
            <w:noProof/>
          </w:rPr>
          <w:t>2</w:t>
        </w:r>
      </w:fldSimple>
    </w:p>
    <w:p w14:paraId="2DAD2EC6" w14:textId="53DC5FA4" w:rsidR="00263175" w:rsidRPr="00263175" w:rsidRDefault="00263175" w:rsidP="00263175">
      <w:r>
        <w:rPr>
          <w:i/>
          <w:iCs/>
        </w:rPr>
        <w:t>Average Parameter Value Estimates for Each Model</w:t>
      </w:r>
    </w:p>
    <w:tbl>
      <w:tblPr>
        <w:tblW w:w="0" w:type="auto"/>
        <w:tblLayout w:type="fixed"/>
        <w:tblLook w:val="04A0" w:firstRow="1" w:lastRow="0" w:firstColumn="1" w:lastColumn="0" w:noHBand="0" w:noVBand="1"/>
      </w:tblPr>
      <w:tblGrid>
        <w:gridCol w:w="911"/>
        <w:gridCol w:w="912"/>
        <w:gridCol w:w="912"/>
        <w:gridCol w:w="911"/>
        <w:gridCol w:w="912"/>
        <w:gridCol w:w="912"/>
        <w:gridCol w:w="911"/>
        <w:gridCol w:w="912"/>
        <w:gridCol w:w="912"/>
        <w:gridCol w:w="912"/>
      </w:tblGrid>
      <w:tr w:rsidR="00C2390C" w:rsidRPr="00D15205" w14:paraId="2F9BA5FC" w14:textId="77777777" w:rsidTr="00301030">
        <w:trPr>
          <w:trHeight w:val="299"/>
        </w:trPr>
        <w:tc>
          <w:tcPr>
            <w:tcW w:w="911" w:type="dxa"/>
            <w:tcBorders>
              <w:top w:val="single" w:sz="4" w:space="0" w:color="auto"/>
              <w:left w:val="nil"/>
              <w:bottom w:val="single" w:sz="4" w:space="0" w:color="auto"/>
              <w:right w:val="nil"/>
            </w:tcBorders>
          </w:tcPr>
          <w:p w14:paraId="62761116" w14:textId="77777777" w:rsidR="00C2390C" w:rsidRPr="0010687C" w:rsidRDefault="00C2390C" w:rsidP="00301030">
            <w:pPr>
              <w:spacing w:line="240" w:lineRule="auto"/>
              <w:jc w:val="center"/>
              <w:rPr>
                <w:rFonts w:eastAsia="Times New Roman"/>
                <w:color w:val="000000"/>
              </w:rPr>
            </w:pPr>
            <w:bookmarkStart w:id="76" w:name="_Hlk95183408"/>
            <w:r w:rsidRPr="0010687C">
              <w:rPr>
                <w:rFonts w:eastAsia="Times New Roman"/>
                <w:color w:val="000000"/>
              </w:rPr>
              <w:t>Model</w:t>
            </w:r>
          </w:p>
        </w:tc>
        <w:tc>
          <w:tcPr>
            <w:tcW w:w="912" w:type="dxa"/>
            <w:tcBorders>
              <w:top w:val="single" w:sz="4" w:space="0" w:color="auto"/>
              <w:left w:val="nil"/>
              <w:bottom w:val="single" w:sz="4" w:space="0" w:color="auto"/>
              <w:right w:val="nil"/>
            </w:tcBorders>
            <w:shd w:val="clear" w:color="auto" w:fill="auto"/>
            <w:noWrap/>
            <w:vAlign w:val="bottom"/>
            <w:hideMark/>
          </w:tcPr>
          <w:p w14:paraId="667A5B85"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7F15F80C"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δ</w:t>
            </w:r>
            <w:r>
              <w:rPr>
                <w:rFonts w:eastAsia="Times New Roman"/>
                <w:i/>
                <w:iCs/>
                <w:color w:val="000000"/>
                <w:vertAlign w:val="subscript"/>
              </w:rPr>
              <w:t>2</w:t>
            </w:r>
          </w:p>
        </w:tc>
        <w:tc>
          <w:tcPr>
            <w:tcW w:w="911" w:type="dxa"/>
            <w:tcBorders>
              <w:top w:val="single" w:sz="4" w:space="0" w:color="auto"/>
              <w:left w:val="nil"/>
              <w:bottom w:val="single" w:sz="4" w:space="0" w:color="auto"/>
              <w:right w:val="nil"/>
            </w:tcBorders>
            <w:vAlign w:val="bottom"/>
          </w:tcPr>
          <w:p w14:paraId="08D9D26F" w14:textId="77777777" w:rsidR="00C2390C" w:rsidRPr="0010687C" w:rsidRDefault="00C2390C" w:rsidP="00301030">
            <w:pPr>
              <w:spacing w:line="240" w:lineRule="auto"/>
              <w:jc w:val="center"/>
              <w:rPr>
                <w:rFonts w:eastAsia="Times New Roman"/>
                <w:i/>
                <w:iCs/>
                <w:color w:val="000000"/>
              </w:rPr>
            </w:pPr>
            <w:r w:rsidRPr="0010687C">
              <w:rPr>
                <w:rFonts w:eastAsia="Times New Roman"/>
                <w:i/>
                <w:iCs/>
                <w:color w:val="000000"/>
              </w:rPr>
              <w:t>β</w:t>
            </w:r>
          </w:p>
        </w:tc>
        <w:tc>
          <w:tcPr>
            <w:tcW w:w="912" w:type="dxa"/>
            <w:tcBorders>
              <w:top w:val="single" w:sz="4" w:space="0" w:color="auto"/>
              <w:left w:val="nil"/>
              <w:bottom w:val="single" w:sz="4" w:space="0" w:color="auto"/>
              <w:right w:val="nil"/>
            </w:tcBorders>
            <w:shd w:val="clear" w:color="auto" w:fill="auto"/>
            <w:noWrap/>
            <w:vAlign w:val="bottom"/>
            <w:hideMark/>
          </w:tcPr>
          <w:p w14:paraId="276A995C"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γ</w:t>
            </w:r>
          </w:p>
        </w:tc>
        <w:tc>
          <w:tcPr>
            <w:tcW w:w="912" w:type="dxa"/>
            <w:tcBorders>
              <w:top w:val="single" w:sz="4" w:space="0" w:color="auto"/>
              <w:left w:val="nil"/>
              <w:bottom w:val="single" w:sz="4" w:space="0" w:color="auto"/>
              <w:right w:val="nil"/>
            </w:tcBorders>
            <w:shd w:val="clear" w:color="auto" w:fill="auto"/>
            <w:noWrap/>
            <w:vAlign w:val="bottom"/>
            <w:hideMark/>
          </w:tcPr>
          <w:p w14:paraId="3F8A1844"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κ</w:t>
            </w:r>
          </w:p>
        </w:tc>
        <w:tc>
          <w:tcPr>
            <w:tcW w:w="911" w:type="dxa"/>
            <w:tcBorders>
              <w:top w:val="single" w:sz="4" w:space="0" w:color="auto"/>
              <w:left w:val="nil"/>
              <w:bottom w:val="single" w:sz="4" w:space="0" w:color="auto"/>
              <w:right w:val="nil"/>
            </w:tcBorders>
            <w:shd w:val="clear" w:color="auto" w:fill="auto"/>
            <w:noWrap/>
            <w:vAlign w:val="bottom"/>
            <w:hideMark/>
          </w:tcPr>
          <w:p w14:paraId="2FD1CB3C"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1</w:t>
            </w:r>
          </w:p>
        </w:tc>
        <w:tc>
          <w:tcPr>
            <w:tcW w:w="912" w:type="dxa"/>
            <w:tcBorders>
              <w:top w:val="single" w:sz="4" w:space="0" w:color="auto"/>
              <w:left w:val="nil"/>
              <w:bottom w:val="single" w:sz="4" w:space="0" w:color="auto"/>
              <w:right w:val="nil"/>
            </w:tcBorders>
            <w:shd w:val="clear" w:color="auto" w:fill="auto"/>
            <w:noWrap/>
            <w:vAlign w:val="bottom"/>
            <w:hideMark/>
          </w:tcPr>
          <w:p w14:paraId="1E6E912B" w14:textId="77777777" w:rsidR="00C2390C" w:rsidRPr="00D15205" w:rsidRDefault="00C2390C" w:rsidP="00301030">
            <w:pPr>
              <w:spacing w:line="240" w:lineRule="auto"/>
              <w:jc w:val="center"/>
              <w:rPr>
                <w:rFonts w:eastAsia="Times New Roman"/>
                <w:i/>
                <w:iCs/>
                <w:color w:val="000000"/>
                <w:vertAlign w:val="subscript"/>
              </w:rPr>
            </w:pPr>
            <w:r>
              <w:rPr>
                <w:rFonts w:eastAsia="Times New Roman"/>
                <w:i/>
                <w:iCs/>
                <w:color w:val="000000"/>
              </w:rPr>
              <w:t>λ</w:t>
            </w:r>
            <w:r>
              <w:rPr>
                <w:rFonts w:eastAsia="Times New Roman"/>
                <w:i/>
                <w:iCs/>
                <w:color w:val="000000"/>
                <w:vertAlign w:val="subscript"/>
              </w:rPr>
              <w:t>2</w:t>
            </w:r>
          </w:p>
        </w:tc>
        <w:tc>
          <w:tcPr>
            <w:tcW w:w="912" w:type="dxa"/>
            <w:tcBorders>
              <w:top w:val="single" w:sz="4" w:space="0" w:color="auto"/>
              <w:left w:val="nil"/>
              <w:bottom w:val="single" w:sz="4" w:space="0" w:color="auto"/>
              <w:right w:val="nil"/>
            </w:tcBorders>
            <w:shd w:val="clear" w:color="auto" w:fill="auto"/>
            <w:noWrap/>
            <w:vAlign w:val="bottom"/>
            <w:hideMark/>
          </w:tcPr>
          <w:p w14:paraId="12C3E655"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ζ</w:t>
            </w:r>
          </w:p>
        </w:tc>
        <w:tc>
          <w:tcPr>
            <w:tcW w:w="912" w:type="dxa"/>
            <w:tcBorders>
              <w:top w:val="single" w:sz="4" w:space="0" w:color="auto"/>
              <w:left w:val="nil"/>
              <w:bottom w:val="single" w:sz="4" w:space="0" w:color="auto"/>
              <w:right w:val="nil"/>
            </w:tcBorders>
            <w:shd w:val="clear" w:color="auto" w:fill="auto"/>
            <w:noWrap/>
            <w:vAlign w:val="bottom"/>
            <w:hideMark/>
          </w:tcPr>
          <w:p w14:paraId="0067F7D7" w14:textId="77777777" w:rsidR="00C2390C" w:rsidRPr="00D15205" w:rsidRDefault="00C2390C" w:rsidP="00301030">
            <w:pPr>
              <w:spacing w:line="240" w:lineRule="auto"/>
              <w:jc w:val="center"/>
              <w:rPr>
                <w:rFonts w:eastAsia="Times New Roman"/>
                <w:i/>
                <w:iCs/>
                <w:color w:val="000000"/>
              </w:rPr>
            </w:pPr>
            <w:r w:rsidRPr="0010687C">
              <w:rPr>
                <w:rFonts w:eastAsia="Times New Roman"/>
                <w:i/>
                <w:iCs/>
                <w:color w:val="000000"/>
              </w:rPr>
              <w:t>ρ</w:t>
            </w:r>
          </w:p>
        </w:tc>
      </w:tr>
      <w:bookmarkEnd w:id="76"/>
      <w:tr w:rsidR="00C2390C" w:rsidRPr="00D15205" w14:paraId="3FD2CFDD" w14:textId="77777777" w:rsidTr="00301030">
        <w:trPr>
          <w:trHeight w:val="299"/>
        </w:trPr>
        <w:tc>
          <w:tcPr>
            <w:tcW w:w="911" w:type="dxa"/>
            <w:tcBorders>
              <w:top w:val="single" w:sz="4" w:space="0" w:color="auto"/>
              <w:left w:val="nil"/>
              <w:bottom w:val="nil"/>
              <w:right w:val="nil"/>
            </w:tcBorders>
          </w:tcPr>
          <w:p w14:paraId="013B74D7" w14:textId="77777777" w:rsidR="00C2390C" w:rsidRPr="0010687C" w:rsidRDefault="00C2390C" w:rsidP="00301030">
            <w:pPr>
              <w:spacing w:line="240" w:lineRule="auto"/>
              <w:jc w:val="center"/>
              <w:rPr>
                <w:rFonts w:eastAsia="Times New Roman"/>
                <w:color w:val="000000"/>
              </w:rPr>
            </w:pPr>
            <w:r w:rsidRPr="0010687C">
              <w:rPr>
                <w:rFonts w:eastAsia="Times New Roman"/>
                <w:color w:val="000000"/>
              </w:rPr>
              <w:t>1</w:t>
            </w:r>
          </w:p>
        </w:tc>
        <w:tc>
          <w:tcPr>
            <w:tcW w:w="912" w:type="dxa"/>
            <w:tcBorders>
              <w:top w:val="single" w:sz="4" w:space="0" w:color="auto"/>
              <w:left w:val="nil"/>
              <w:bottom w:val="nil"/>
              <w:right w:val="nil"/>
            </w:tcBorders>
            <w:shd w:val="clear" w:color="auto" w:fill="auto"/>
            <w:noWrap/>
            <w:vAlign w:val="bottom"/>
            <w:hideMark/>
          </w:tcPr>
          <w:p w14:paraId="60FE181F"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19.53</w:t>
            </w:r>
          </w:p>
        </w:tc>
        <w:tc>
          <w:tcPr>
            <w:tcW w:w="912" w:type="dxa"/>
            <w:tcBorders>
              <w:top w:val="single" w:sz="4" w:space="0" w:color="auto"/>
              <w:left w:val="nil"/>
              <w:bottom w:val="nil"/>
              <w:right w:val="nil"/>
            </w:tcBorders>
            <w:shd w:val="clear" w:color="auto" w:fill="auto"/>
            <w:noWrap/>
            <w:vAlign w:val="bottom"/>
            <w:hideMark/>
          </w:tcPr>
          <w:p w14:paraId="0EF04A10" w14:textId="77777777" w:rsidR="00C2390C" w:rsidRPr="00D15205" w:rsidRDefault="00C2390C" w:rsidP="00301030">
            <w:pPr>
              <w:spacing w:line="240" w:lineRule="auto"/>
              <w:jc w:val="center"/>
              <w:rPr>
                <w:rFonts w:eastAsia="Times New Roman"/>
                <w:color w:val="000000"/>
              </w:rPr>
            </w:pPr>
          </w:p>
        </w:tc>
        <w:tc>
          <w:tcPr>
            <w:tcW w:w="911" w:type="dxa"/>
            <w:tcBorders>
              <w:top w:val="single" w:sz="4" w:space="0" w:color="auto"/>
              <w:left w:val="nil"/>
              <w:bottom w:val="nil"/>
              <w:right w:val="nil"/>
            </w:tcBorders>
            <w:vAlign w:val="bottom"/>
          </w:tcPr>
          <w:p w14:paraId="3355FCDD" w14:textId="77777777" w:rsidR="00C2390C" w:rsidRPr="0010687C" w:rsidRDefault="00C2390C" w:rsidP="00301030">
            <w:pPr>
              <w:spacing w:line="240" w:lineRule="auto"/>
              <w:jc w:val="center"/>
              <w:rPr>
                <w:rFonts w:eastAsia="Times New Roman"/>
              </w:rPr>
            </w:pPr>
            <w:r w:rsidRPr="00D15205">
              <w:rPr>
                <w:rFonts w:eastAsia="Times New Roman"/>
                <w:color w:val="000000"/>
              </w:rPr>
              <w:t>0.60</w:t>
            </w:r>
          </w:p>
        </w:tc>
        <w:tc>
          <w:tcPr>
            <w:tcW w:w="912" w:type="dxa"/>
            <w:tcBorders>
              <w:top w:val="single" w:sz="4" w:space="0" w:color="auto"/>
              <w:left w:val="nil"/>
              <w:bottom w:val="nil"/>
              <w:right w:val="nil"/>
            </w:tcBorders>
            <w:shd w:val="clear" w:color="auto" w:fill="auto"/>
            <w:noWrap/>
            <w:vAlign w:val="bottom"/>
            <w:hideMark/>
          </w:tcPr>
          <w:p w14:paraId="04D274D8"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18D92BAF" w14:textId="77777777" w:rsidR="00C2390C" w:rsidRPr="00D15205" w:rsidRDefault="00C2390C" w:rsidP="00301030">
            <w:pPr>
              <w:spacing w:line="240" w:lineRule="auto"/>
              <w:jc w:val="center"/>
              <w:rPr>
                <w:rFonts w:eastAsia="Times New Roman"/>
              </w:rPr>
            </w:pPr>
          </w:p>
        </w:tc>
        <w:tc>
          <w:tcPr>
            <w:tcW w:w="911" w:type="dxa"/>
            <w:tcBorders>
              <w:top w:val="single" w:sz="4" w:space="0" w:color="auto"/>
              <w:left w:val="nil"/>
              <w:bottom w:val="nil"/>
              <w:right w:val="nil"/>
            </w:tcBorders>
            <w:shd w:val="clear" w:color="auto" w:fill="auto"/>
            <w:noWrap/>
            <w:vAlign w:val="bottom"/>
            <w:hideMark/>
          </w:tcPr>
          <w:p w14:paraId="5E6D884D"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2B12E6DD" w14:textId="77777777" w:rsidR="00C2390C" w:rsidRPr="00D15205" w:rsidRDefault="00C2390C" w:rsidP="00301030">
            <w:pPr>
              <w:spacing w:line="240" w:lineRule="auto"/>
              <w:jc w:val="center"/>
              <w:rPr>
                <w:rFonts w:eastAsia="Times New Roman"/>
              </w:rPr>
            </w:pPr>
          </w:p>
        </w:tc>
        <w:tc>
          <w:tcPr>
            <w:tcW w:w="912" w:type="dxa"/>
            <w:tcBorders>
              <w:top w:val="single" w:sz="4" w:space="0" w:color="auto"/>
              <w:left w:val="nil"/>
              <w:bottom w:val="nil"/>
              <w:right w:val="nil"/>
            </w:tcBorders>
            <w:shd w:val="clear" w:color="auto" w:fill="auto"/>
            <w:noWrap/>
            <w:vAlign w:val="bottom"/>
            <w:hideMark/>
          </w:tcPr>
          <w:p w14:paraId="0F2F6D8D" w14:textId="77777777" w:rsidR="00C2390C" w:rsidRPr="00D15205" w:rsidRDefault="00C2390C" w:rsidP="00301030">
            <w:pPr>
              <w:spacing w:line="240" w:lineRule="auto"/>
              <w:jc w:val="center"/>
              <w:rPr>
                <w:rFonts w:eastAsia="Times New Roman"/>
                <w:color w:val="000000"/>
              </w:rPr>
            </w:pPr>
          </w:p>
        </w:tc>
        <w:tc>
          <w:tcPr>
            <w:tcW w:w="912" w:type="dxa"/>
            <w:tcBorders>
              <w:top w:val="single" w:sz="4" w:space="0" w:color="auto"/>
              <w:left w:val="nil"/>
              <w:bottom w:val="nil"/>
              <w:right w:val="nil"/>
            </w:tcBorders>
            <w:shd w:val="clear" w:color="auto" w:fill="auto"/>
            <w:noWrap/>
            <w:vAlign w:val="bottom"/>
            <w:hideMark/>
          </w:tcPr>
          <w:p w14:paraId="298A75B8" w14:textId="77777777" w:rsidR="00C2390C" w:rsidRPr="00D15205" w:rsidRDefault="00C2390C" w:rsidP="00301030">
            <w:pPr>
              <w:spacing w:line="240" w:lineRule="auto"/>
              <w:jc w:val="center"/>
              <w:rPr>
                <w:rFonts w:eastAsia="Times New Roman"/>
              </w:rPr>
            </w:pPr>
          </w:p>
        </w:tc>
      </w:tr>
      <w:tr w:rsidR="00C2390C" w:rsidRPr="00D15205" w14:paraId="6515A837" w14:textId="77777777" w:rsidTr="00301030">
        <w:trPr>
          <w:trHeight w:val="299"/>
        </w:trPr>
        <w:tc>
          <w:tcPr>
            <w:tcW w:w="911" w:type="dxa"/>
            <w:tcBorders>
              <w:top w:val="nil"/>
              <w:left w:val="nil"/>
              <w:bottom w:val="nil"/>
              <w:right w:val="nil"/>
            </w:tcBorders>
          </w:tcPr>
          <w:p w14:paraId="157D17B8" w14:textId="77777777" w:rsidR="00C2390C" w:rsidRPr="0010687C" w:rsidRDefault="00C2390C" w:rsidP="00301030">
            <w:pPr>
              <w:spacing w:line="240" w:lineRule="auto"/>
              <w:jc w:val="center"/>
              <w:rPr>
                <w:rFonts w:eastAsia="Times New Roman"/>
                <w:color w:val="000000"/>
              </w:rPr>
            </w:pPr>
            <w:r w:rsidRPr="0010687C">
              <w:rPr>
                <w:rFonts w:eastAsia="Times New Roman"/>
                <w:color w:val="000000"/>
              </w:rPr>
              <w:t>2</w:t>
            </w:r>
          </w:p>
        </w:tc>
        <w:tc>
          <w:tcPr>
            <w:tcW w:w="912" w:type="dxa"/>
            <w:tcBorders>
              <w:top w:val="nil"/>
              <w:left w:val="nil"/>
              <w:bottom w:val="nil"/>
              <w:right w:val="nil"/>
            </w:tcBorders>
            <w:shd w:val="clear" w:color="auto" w:fill="auto"/>
            <w:noWrap/>
            <w:vAlign w:val="bottom"/>
            <w:hideMark/>
          </w:tcPr>
          <w:p w14:paraId="7B03BDC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5.31</w:t>
            </w:r>
          </w:p>
        </w:tc>
        <w:tc>
          <w:tcPr>
            <w:tcW w:w="912" w:type="dxa"/>
            <w:tcBorders>
              <w:top w:val="nil"/>
              <w:left w:val="nil"/>
              <w:bottom w:val="nil"/>
              <w:right w:val="nil"/>
            </w:tcBorders>
            <w:shd w:val="clear" w:color="auto" w:fill="auto"/>
            <w:noWrap/>
            <w:vAlign w:val="bottom"/>
            <w:hideMark/>
          </w:tcPr>
          <w:p w14:paraId="5994E751" w14:textId="77777777" w:rsidR="00C2390C" w:rsidRPr="00D15205" w:rsidRDefault="00C2390C" w:rsidP="00301030">
            <w:pPr>
              <w:spacing w:line="240" w:lineRule="auto"/>
              <w:jc w:val="center"/>
              <w:rPr>
                <w:rFonts w:eastAsia="Times New Roman"/>
                <w:color w:val="000000"/>
              </w:rPr>
            </w:pPr>
            <w:r>
              <w:rPr>
                <w:rFonts w:eastAsia="Times New Roman"/>
                <w:color w:val="000000"/>
              </w:rPr>
              <w:t>4.28</w:t>
            </w:r>
          </w:p>
        </w:tc>
        <w:tc>
          <w:tcPr>
            <w:tcW w:w="911" w:type="dxa"/>
            <w:tcBorders>
              <w:top w:val="nil"/>
              <w:left w:val="nil"/>
              <w:bottom w:val="nil"/>
              <w:right w:val="nil"/>
            </w:tcBorders>
            <w:vAlign w:val="bottom"/>
          </w:tcPr>
          <w:p w14:paraId="407AEEDC" w14:textId="77777777" w:rsidR="00C2390C" w:rsidRPr="0010687C" w:rsidRDefault="00C2390C" w:rsidP="00301030">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472A3EFF"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0.46</w:t>
            </w:r>
          </w:p>
        </w:tc>
        <w:tc>
          <w:tcPr>
            <w:tcW w:w="912" w:type="dxa"/>
            <w:tcBorders>
              <w:top w:val="nil"/>
              <w:left w:val="nil"/>
              <w:bottom w:val="nil"/>
              <w:right w:val="nil"/>
            </w:tcBorders>
            <w:shd w:val="clear" w:color="auto" w:fill="auto"/>
            <w:noWrap/>
            <w:vAlign w:val="bottom"/>
            <w:hideMark/>
          </w:tcPr>
          <w:p w14:paraId="3ABF84A5" w14:textId="77777777" w:rsidR="00C2390C" w:rsidRPr="00D15205" w:rsidRDefault="00C2390C" w:rsidP="00301030">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605076C5"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09E952B0"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715EBB9"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7F01047A" w14:textId="77777777" w:rsidR="00C2390C" w:rsidRPr="00D15205" w:rsidRDefault="00C2390C" w:rsidP="00301030">
            <w:pPr>
              <w:spacing w:line="240" w:lineRule="auto"/>
              <w:jc w:val="center"/>
              <w:rPr>
                <w:rFonts w:eastAsia="Times New Roman"/>
              </w:rPr>
            </w:pPr>
          </w:p>
        </w:tc>
      </w:tr>
      <w:tr w:rsidR="00C2390C" w:rsidRPr="00D15205" w14:paraId="14B57E7B" w14:textId="77777777" w:rsidTr="00301030">
        <w:trPr>
          <w:trHeight w:val="299"/>
        </w:trPr>
        <w:tc>
          <w:tcPr>
            <w:tcW w:w="911" w:type="dxa"/>
            <w:tcBorders>
              <w:top w:val="nil"/>
              <w:left w:val="nil"/>
              <w:bottom w:val="nil"/>
              <w:right w:val="nil"/>
            </w:tcBorders>
          </w:tcPr>
          <w:p w14:paraId="0AE33567" w14:textId="77777777" w:rsidR="00C2390C" w:rsidRPr="0010687C" w:rsidRDefault="00C2390C" w:rsidP="00301030">
            <w:pPr>
              <w:spacing w:line="240" w:lineRule="auto"/>
              <w:jc w:val="center"/>
              <w:rPr>
                <w:rFonts w:eastAsia="Times New Roman"/>
                <w:color w:val="000000"/>
              </w:rPr>
            </w:pPr>
            <w:r>
              <w:rPr>
                <w:rFonts w:eastAsia="Times New Roman"/>
                <w:color w:val="000000"/>
              </w:rPr>
              <w:t>3</w:t>
            </w:r>
          </w:p>
        </w:tc>
        <w:tc>
          <w:tcPr>
            <w:tcW w:w="912" w:type="dxa"/>
            <w:tcBorders>
              <w:top w:val="nil"/>
              <w:left w:val="nil"/>
              <w:bottom w:val="nil"/>
              <w:right w:val="nil"/>
            </w:tcBorders>
            <w:shd w:val="clear" w:color="auto" w:fill="auto"/>
            <w:noWrap/>
            <w:vAlign w:val="bottom"/>
            <w:hideMark/>
          </w:tcPr>
          <w:p w14:paraId="498467B7"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19.06</w:t>
            </w:r>
          </w:p>
        </w:tc>
        <w:tc>
          <w:tcPr>
            <w:tcW w:w="912" w:type="dxa"/>
            <w:tcBorders>
              <w:top w:val="nil"/>
              <w:left w:val="nil"/>
              <w:bottom w:val="nil"/>
              <w:right w:val="nil"/>
            </w:tcBorders>
            <w:shd w:val="clear" w:color="auto" w:fill="auto"/>
            <w:noWrap/>
            <w:vAlign w:val="bottom"/>
            <w:hideMark/>
          </w:tcPr>
          <w:p w14:paraId="778BB344"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14.64</w:t>
            </w:r>
          </w:p>
        </w:tc>
        <w:tc>
          <w:tcPr>
            <w:tcW w:w="911" w:type="dxa"/>
            <w:tcBorders>
              <w:top w:val="nil"/>
              <w:left w:val="nil"/>
              <w:bottom w:val="nil"/>
              <w:right w:val="nil"/>
            </w:tcBorders>
            <w:vAlign w:val="bottom"/>
          </w:tcPr>
          <w:p w14:paraId="45692519"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0.36</w:t>
            </w:r>
          </w:p>
        </w:tc>
        <w:tc>
          <w:tcPr>
            <w:tcW w:w="912" w:type="dxa"/>
            <w:tcBorders>
              <w:top w:val="nil"/>
              <w:left w:val="nil"/>
              <w:bottom w:val="nil"/>
              <w:right w:val="nil"/>
            </w:tcBorders>
            <w:shd w:val="clear" w:color="auto" w:fill="auto"/>
            <w:noWrap/>
            <w:vAlign w:val="bottom"/>
            <w:hideMark/>
          </w:tcPr>
          <w:p w14:paraId="6DC11169"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0.24</w:t>
            </w:r>
          </w:p>
        </w:tc>
        <w:tc>
          <w:tcPr>
            <w:tcW w:w="912" w:type="dxa"/>
            <w:tcBorders>
              <w:top w:val="nil"/>
              <w:left w:val="nil"/>
              <w:bottom w:val="nil"/>
              <w:right w:val="nil"/>
            </w:tcBorders>
            <w:shd w:val="clear" w:color="auto" w:fill="auto"/>
            <w:noWrap/>
            <w:vAlign w:val="bottom"/>
            <w:hideMark/>
          </w:tcPr>
          <w:p w14:paraId="22C5E77A" w14:textId="77777777" w:rsidR="00C2390C" w:rsidRPr="00D15205" w:rsidRDefault="00C2390C" w:rsidP="00301030">
            <w:pPr>
              <w:spacing w:line="240" w:lineRule="auto"/>
              <w:jc w:val="center"/>
              <w:rPr>
                <w:rFonts w:eastAsia="Times New Roman"/>
                <w:color w:val="000000"/>
              </w:rPr>
            </w:pPr>
          </w:p>
        </w:tc>
        <w:tc>
          <w:tcPr>
            <w:tcW w:w="911" w:type="dxa"/>
            <w:tcBorders>
              <w:top w:val="nil"/>
              <w:left w:val="nil"/>
              <w:bottom w:val="nil"/>
              <w:right w:val="nil"/>
            </w:tcBorders>
            <w:shd w:val="clear" w:color="auto" w:fill="auto"/>
            <w:noWrap/>
            <w:vAlign w:val="bottom"/>
            <w:hideMark/>
          </w:tcPr>
          <w:p w14:paraId="1D4DF064"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520BE13A" w14:textId="77777777" w:rsidR="00C2390C" w:rsidRPr="00D15205" w:rsidRDefault="00C2390C" w:rsidP="00301030">
            <w:pPr>
              <w:spacing w:line="240" w:lineRule="auto"/>
              <w:jc w:val="center"/>
              <w:rPr>
                <w:rFonts w:eastAsia="Times New Roman"/>
              </w:rPr>
            </w:pPr>
          </w:p>
        </w:tc>
        <w:tc>
          <w:tcPr>
            <w:tcW w:w="912" w:type="dxa"/>
            <w:tcBorders>
              <w:top w:val="nil"/>
              <w:left w:val="nil"/>
              <w:bottom w:val="nil"/>
              <w:right w:val="nil"/>
            </w:tcBorders>
            <w:shd w:val="clear" w:color="auto" w:fill="auto"/>
            <w:noWrap/>
            <w:vAlign w:val="bottom"/>
            <w:hideMark/>
          </w:tcPr>
          <w:p w14:paraId="2CCC510D" w14:textId="77777777" w:rsidR="00C2390C" w:rsidRPr="00D15205" w:rsidRDefault="00C2390C" w:rsidP="00301030">
            <w:pPr>
              <w:spacing w:line="240" w:lineRule="auto"/>
              <w:jc w:val="center"/>
              <w:rPr>
                <w:rFonts w:eastAsia="Times New Roman"/>
                <w:color w:val="000000"/>
              </w:rPr>
            </w:pPr>
          </w:p>
        </w:tc>
        <w:tc>
          <w:tcPr>
            <w:tcW w:w="912" w:type="dxa"/>
            <w:tcBorders>
              <w:top w:val="nil"/>
              <w:left w:val="nil"/>
              <w:bottom w:val="nil"/>
              <w:right w:val="nil"/>
            </w:tcBorders>
            <w:shd w:val="clear" w:color="auto" w:fill="auto"/>
            <w:noWrap/>
            <w:vAlign w:val="bottom"/>
            <w:hideMark/>
          </w:tcPr>
          <w:p w14:paraId="354E378A" w14:textId="77777777" w:rsidR="00C2390C" w:rsidRPr="00D15205" w:rsidRDefault="00C2390C" w:rsidP="00301030">
            <w:pPr>
              <w:spacing w:line="240" w:lineRule="auto"/>
              <w:jc w:val="center"/>
              <w:rPr>
                <w:rFonts w:eastAsia="Times New Roman"/>
              </w:rPr>
            </w:pPr>
          </w:p>
        </w:tc>
      </w:tr>
      <w:tr w:rsidR="00C2390C" w:rsidRPr="00D15205" w14:paraId="21739D61" w14:textId="77777777" w:rsidTr="00301030">
        <w:trPr>
          <w:trHeight w:val="299"/>
        </w:trPr>
        <w:tc>
          <w:tcPr>
            <w:tcW w:w="911" w:type="dxa"/>
            <w:tcBorders>
              <w:top w:val="nil"/>
              <w:left w:val="nil"/>
              <w:right w:val="nil"/>
            </w:tcBorders>
          </w:tcPr>
          <w:p w14:paraId="11C1E3E4" w14:textId="77777777" w:rsidR="00C2390C" w:rsidRPr="0010687C" w:rsidRDefault="00C2390C" w:rsidP="00301030">
            <w:pPr>
              <w:spacing w:line="240" w:lineRule="auto"/>
              <w:jc w:val="center"/>
              <w:rPr>
                <w:rFonts w:eastAsia="Times New Roman"/>
                <w:color w:val="000000"/>
              </w:rPr>
            </w:pPr>
            <w:r>
              <w:rPr>
                <w:rFonts w:eastAsia="Times New Roman"/>
                <w:color w:val="000000"/>
              </w:rPr>
              <w:t>4</w:t>
            </w:r>
          </w:p>
        </w:tc>
        <w:tc>
          <w:tcPr>
            <w:tcW w:w="912" w:type="dxa"/>
            <w:tcBorders>
              <w:top w:val="nil"/>
              <w:left w:val="nil"/>
              <w:right w:val="nil"/>
            </w:tcBorders>
            <w:shd w:val="clear" w:color="auto" w:fill="auto"/>
            <w:noWrap/>
            <w:vAlign w:val="bottom"/>
            <w:hideMark/>
          </w:tcPr>
          <w:p w14:paraId="565065F0"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16.02</w:t>
            </w:r>
          </w:p>
        </w:tc>
        <w:tc>
          <w:tcPr>
            <w:tcW w:w="912" w:type="dxa"/>
            <w:tcBorders>
              <w:top w:val="nil"/>
              <w:left w:val="nil"/>
              <w:right w:val="nil"/>
            </w:tcBorders>
            <w:shd w:val="clear" w:color="auto" w:fill="auto"/>
            <w:noWrap/>
            <w:vAlign w:val="bottom"/>
            <w:hideMark/>
          </w:tcPr>
          <w:p w14:paraId="6563864C"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10.10</w:t>
            </w:r>
          </w:p>
        </w:tc>
        <w:tc>
          <w:tcPr>
            <w:tcW w:w="911" w:type="dxa"/>
            <w:tcBorders>
              <w:top w:val="nil"/>
              <w:left w:val="nil"/>
              <w:right w:val="nil"/>
            </w:tcBorders>
            <w:vAlign w:val="bottom"/>
          </w:tcPr>
          <w:p w14:paraId="3623F0D8"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right w:val="nil"/>
            </w:tcBorders>
            <w:shd w:val="clear" w:color="auto" w:fill="auto"/>
            <w:noWrap/>
            <w:vAlign w:val="bottom"/>
            <w:hideMark/>
          </w:tcPr>
          <w:p w14:paraId="1BDB6324" w14:textId="5C8960E9" w:rsidR="00C2390C" w:rsidRPr="00D15205" w:rsidRDefault="00C2390C" w:rsidP="00301030">
            <w:pPr>
              <w:spacing w:line="240" w:lineRule="auto"/>
              <w:jc w:val="center"/>
              <w:rPr>
                <w:rFonts w:eastAsia="Times New Roman"/>
                <w:color w:val="000000"/>
              </w:rPr>
            </w:pPr>
            <w:r w:rsidRPr="00D15205">
              <w:rPr>
                <w:rFonts w:eastAsia="Times New Roman"/>
                <w:color w:val="000000"/>
              </w:rPr>
              <w:t>0.</w:t>
            </w:r>
            <w:r w:rsidR="001F146B">
              <w:rPr>
                <w:rFonts w:eastAsia="Times New Roman"/>
                <w:color w:val="000000"/>
              </w:rPr>
              <w:t>2</w:t>
            </w:r>
            <w:r w:rsidRPr="00D15205">
              <w:rPr>
                <w:rFonts w:eastAsia="Times New Roman"/>
                <w:color w:val="000000"/>
              </w:rPr>
              <w:t>8</w:t>
            </w:r>
          </w:p>
        </w:tc>
        <w:tc>
          <w:tcPr>
            <w:tcW w:w="912" w:type="dxa"/>
            <w:tcBorders>
              <w:top w:val="nil"/>
              <w:left w:val="nil"/>
              <w:right w:val="nil"/>
            </w:tcBorders>
            <w:shd w:val="clear" w:color="auto" w:fill="auto"/>
            <w:noWrap/>
            <w:vAlign w:val="bottom"/>
            <w:hideMark/>
          </w:tcPr>
          <w:p w14:paraId="4A77194B"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right w:val="nil"/>
            </w:tcBorders>
            <w:shd w:val="clear" w:color="auto" w:fill="auto"/>
            <w:noWrap/>
            <w:vAlign w:val="bottom"/>
            <w:hideMark/>
          </w:tcPr>
          <w:p w14:paraId="56123B72"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0.89</w:t>
            </w:r>
          </w:p>
        </w:tc>
        <w:tc>
          <w:tcPr>
            <w:tcW w:w="912" w:type="dxa"/>
            <w:tcBorders>
              <w:top w:val="nil"/>
              <w:left w:val="nil"/>
              <w:right w:val="nil"/>
            </w:tcBorders>
            <w:shd w:val="clear" w:color="auto" w:fill="auto"/>
            <w:noWrap/>
            <w:vAlign w:val="bottom"/>
            <w:hideMark/>
          </w:tcPr>
          <w:p w14:paraId="147F5F28"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1.08</w:t>
            </w:r>
          </w:p>
        </w:tc>
        <w:tc>
          <w:tcPr>
            <w:tcW w:w="912" w:type="dxa"/>
            <w:tcBorders>
              <w:top w:val="nil"/>
              <w:left w:val="nil"/>
              <w:right w:val="nil"/>
            </w:tcBorders>
            <w:shd w:val="clear" w:color="auto" w:fill="auto"/>
            <w:noWrap/>
            <w:vAlign w:val="bottom"/>
            <w:hideMark/>
          </w:tcPr>
          <w:p w14:paraId="757233BB" w14:textId="77777777" w:rsidR="00C2390C" w:rsidRPr="00D15205" w:rsidRDefault="00C2390C" w:rsidP="00301030">
            <w:pPr>
              <w:spacing w:line="240" w:lineRule="auto"/>
              <w:jc w:val="center"/>
              <w:rPr>
                <w:rFonts w:eastAsia="Times New Roman"/>
                <w:color w:val="000000"/>
              </w:rPr>
            </w:pPr>
          </w:p>
        </w:tc>
        <w:tc>
          <w:tcPr>
            <w:tcW w:w="912" w:type="dxa"/>
            <w:tcBorders>
              <w:top w:val="nil"/>
              <w:left w:val="nil"/>
              <w:right w:val="nil"/>
            </w:tcBorders>
            <w:shd w:val="clear" w:color="auto" w:fill="auto"/>
            <w:noWrap/>
            <w:vAlign w:val="bottom"/>
            <w:hideMark/>
          </w:tcPr>
          <w:p w14:paraId="39378199" w14:textId="77777777" w:rsidR="00C2390C" w:rsidRPr="00D15205" w:rsidRDefault="00C2390C" w:rsidP="00301030">
            <w:pPr>
              <w:spacing w:line="240" w:lineRule="auto"/>
              <w:jc w:val="center"/>
              <w:rPr>
                <w:rFonts w:eastAsia="Times New Roman"/>
              </w:rPr>
            </w:pPr>
          </w:p>
        </w:tc>
      </w:tr>
      <w:tr w:rsidR="00C2390C" w:rsidRPr="00D15205" w14:paraId="529EA7EA" w14:textId="77777777" w:rsidTr="00301030">
        <w:trPr>
          <w:trHeight w:val="299"/>
        </w:trPr>
        <w:tc>
          <w:tcPr>
            <w:tcW w:w="911" w:type="dxa"/>
            <w:tcBorders>
              <w:top w:val="nil"/>
              <w:left w:val="nil"/>
              <w:bottom w:val="single" w:sz="4" w:space="0" w:color="auto"/>
              <w:right w:val="nil"/>
            </w:tcBorders>
          </w:tcPr>
          <w:p w14:paraId="6B69610F" w14:textId="77777777" w:rsidR="00C2390C" w:rsidRPr="0010687C" w:rsidRDefault="00C2390C" w:rsidP="00301030">
            <w:pPr>
              <w:spacing w:line="240" w:lineRule="auto"/>
              <w:jc w:val="center"/>
              <w:rPr>
                <w:rFonts w:eastAsia="Times New Roman"/>
                <w:color w:val="000000"/>
              </w:rPr>
            </w:pPr>
            <w:r>
              <w:rPr>
                <w:rFonts w:eastAsia="Times New Roman"/>
                <w:color w:val="000000"/>
              </w:rPr>
              <w:t>5</w:t>
            </w:r>
          </w:p>
        </w:tc>
        <w:tc>
          <w:tcPr>
            <w:tcW w:w="912" w:type="dxa"/>
            <w:tcBorders>
              <w:top w:val="nil"/>
              <w:left w:val="nil"/>
              <w:bottom w:val="single" w:sz="4" w:space="0" w:color="auto"/>
              <w:right w:val="nil"/>
            </w:tcBorders>
            <w:shd w:val="clear" w:color="auto" w:fill="auto"/>
            <w:noWrap/>
            <w:vAlign w:val="bottom"/>
            <w:hideMark/>
          </w:tcPr>
          <w:p w14:paraId="44BD7FF3"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18.82</w:t>
            </w:r>
          </w:p>
        </w:tc>
        <w:tc>
          <w:tcPr>
            <w:tcW w:w="912" w:type="dxa"/>
            <w:tcBorders>
              <w:top w:val="nil"/>
              <w:left w:val="nil"/>
              <w:bottom w:val="single" w:sz="4" w:space="0" w:color="auto"/>
              <w:right w:val="nil"/>
            </w:tcBorders>
            <w:shd w:val="clear" w:color="auto" w:fill="auto"/>
            <w:noWrap/>
            <w:vAlign w:val="bottom"/>
            <w:hideMark/>
          </w:tcPr>
          <w:p w14:paraId="34E25EB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8.86</w:t>
            </w:r>
          </w:p>
        </w:tc>
        <w:tc>
          <w:tcPr>
            <w:tcW w:w="911" w:type="dxa"/>
            <w:tcBorders>
              <w:top w:val="nil"/>
              <w:left w:val="nil"/>
              <w:bottom w:val="single" w:sz="4" w:space="0" w:color="auto"/>
              <w:right w:val="nil"/>
            </w:tcBorders>
            <w:vAlign w:val="bottom"/>
          </w:tcPr>
          <w:p w14:paraId="6B58CA0D" w14:textId="77777777" w:rsidR="00C2390C" w:rsidRPr="0010687C" w:rsidRDefault="00C2390C" w:rsidP="00301030">
            <w:pPr>
              <w:spacing w:line="240" w:lineRule="auto"/>
              <w:jc w:val="center"/>
              <w:rPr>
                <w:rFonts w:eastAsia="Times New Roman"/>
                <w:color w:val="000000"/>
              </w:rPr>
            </w:pPr>
            <w:r w:rsidRPr="00D15205">
              <w:rPr>
                <w:rFonts w:eastAsia="Times New Roman"/>
                <w:color w:val="000000"/>
              </w:rPr>
              <w:t>0.39</w:t>
            </w:r>
          </w:p>
        </w:tc>
        <w:tc>
          <w:tcPr>
            <w:tcW w:w="912" w:type="dxa"/>
            <w:tcBorders>
              <w:top w:val="nil"/>
              <w:left w:val="nil"/>
              <w:bottom w:val="single" w:sz="4" w:space="0" w:color="auto"/>
              <w:right w:val="nil"/>
            </w:tcBorders>
            <w:shd w:val="clear" w:color="auto" w:fill="auto"/>
            <w:noWrap/>
            <w:vAlign w:val="bottom"/>
            <w:hideMark/>
          </w:tcPr>
          <w:p w14:paraId="484C55AD"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0.22</w:t>
            </w:r>
          </w:p>
        </w:tc>
        <w:tc>
          <w:tcPr>
            <w:tcW w:w="912" w:type="dxa"/>
            <w:tcBorders>
              <w:top w:val="nil"/>
              <w:left w:val="nil"/>
              <w:bottom w:val="single" w:sz="4" w:space="0" w:color="auto"/>
              <w:right w:val="nil"/>
            </w:tcBorders>
            <w:shd w:val="clear" w:color="auto" w:fill="auto"/>
            <w:noWrap/>
            <w:vAlign w:val="bottom"/>
            <w:hideMark/>
          </w:tcPr>
          <w:p w14:paraId="337F988D"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0.56</w:t>
            </w:r>
          </w:p>
        </w:tc>
        <w:tc>
          <w:tcPr>
            <w:tcW w:w="911" w:type="dxa"/>
            <w:tcBorders>
              <w:top w:val="nil"/>
              <w:left w:val="nil"/>
              <w:bottom w:val="single" w:sz="4" w:space="0" w:color="auto"/>
              <w:right w:val="nil"/>
            </w:tcBorders>
            <w:shd w:val="clear" w:color="auto" w:fill="auto"/>
            <w:noWrap/>
            <w:vAlign w:val="bottom"/>
            <w:hideMark/>
          </w:tcPr>
          <w:p w14:paraId="410C36BC"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1.69</w:t>
            </w:r>
          </w:p>
        </w:tc>
        <w:tc>
          <w:tcPr>
            <w:tcW w:w="912" w:type="dxa"/>
            <w:tcBorders>
              <w:top w:val="nil"/>
              <w:left w:val="nil"/>
              <w:bottom w:val="single" w:sz="4" w:space="0" w:color="auto"/>
              <w:right w:val="nil"/>
            </w:tcBorders>
            <w:shd w:val="clear" w:color="auto" w:fill="auto"/>
            <w:noWrap/>
            <w:vAlign w:val="bottom"/>
            <w:hideMark/>
          </w:tcPr>
          <w:p w14:paraId="0C9C9827"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1.55</w:t>
            </w:r>
          </w:p>
        </w:tc>
        <w:tc>
          <w:tcPr>
            <w:tcW w:w="912" w:type="dxa"/>
            <w:tcBorders>
              <w:top w:val="nil"/>
              <w:left w:val="nil"/>
              <w:bottom w:val="single" w:sz="4" w:space="0" w:color="auto"/>
              <w:right w:val="nil"/>
            </w:tcBorders>
            <w:shd w:val="clear" w:color="auto" w:fill="auto"/>
            <w:noWrap/>
            <w:vAlign w:val="bottom"/>
            <w:hideMark/>
          </w:tcPr>
          <w:p w14:paraId="6E85B914"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0.52</w:t>
            </w:r>
          </w:p>
        </w:tc>
        <w:tc>
          <w:tcPr>
            <w:tcW w:w="912" w:type="dxa"/>
            <w:tcBorders>
              <w:top w:val="nil"/>
              <w:left w:val="nil"/>
              <w:bottom w:val="single" w:sz="4" w:space="0" w:color="auto"/>
              <w:right w:val="nil"/>
            </w:tcBorders>
            <w:shd w:val="clear" w:color="auto" w:fill="auto"/>
            <w:noWrap/>
            <w:vAlign w:val="bottom"/>
            <w:hideMark/>
          </w:tcPr>
          <w:p w14:paraId="1B1A14DA" w14:textId="77777777" w:rsidR="00C2390C" w:rsidRPr="00D15205" w:rsidRDefault="00C2390C" w:rsidP="00301030">
            <w:pPr>
              <w:spacing w:line="240" w:lineRule="auto"/>
              <w:jc w:val="center"/>
              <w:rPr>
                <w:rFonts w:eastAsia="Times New Roman"/>
                <w:color w:val="000000"/>
              </w:rPr>
            </w:pPr>
            <w:r w:rsidRPr="00D15205">
              <w:rPr>
                <w:rFonts w:eastAsia="Times New Roman"/>
                <w:color w:val="000000"/>
              </w:rPr>
              <w:t>0.63</w:t>
            </w:r>
          </w:p>
        </w:tc>
      </w:tr>
    </w:tbl>
    <w:p w14:paraId="00B96F85" w14:textId="77777777" w:rsidR="00C2390C" w:rsidRDefault="00C2390C" w:rsidP="00CE6F94"/>
    <w:p w14:paraId="0CD4FEB3" w14:textId="63517CB5" w:rsidR="00CE6F94" w:rsidRPr="00CE6F94" w:rsidRDefault="0096154D" w:rsidP="00C2390C">
      <w:pPr>
        <w:ind w:firstLine="720"/>
      </w:pPr>
      <w:r>
        <w:rPr>
          <w:rFonts w:eastAsia="Times New Roman"/>
          <w:color w:val="000000"/>
        </w:rPr>
        <w:t>The Pure Guess and Intrusion + Guess models agree on the proportion of non-target responses (</w:t>
      </w:r>
      <w:proofErr w:type="gramStart"/>
      <w:r w:rsidRPr="0010687C">
        <w:rPr>
          <w:rFonts w:eastAsia="Times New Roman"/>
          <w:i/>
          <w:iCs/>
          <w:color w:val="000000"/>
        </w:rPr>
        <w:t>β</w:t>
      </w:r>
      <w:r>
        <w:rPr>
          <w:rFonts w:eastAsia="Times New Roman"/>
          <w:color w:val="000000"/>
        </w:rPr>
        <w:t xml:space="preserve">  =</w:t>
      </w:r>
      <w:proofErr w:type="gramEnd"/>
      <w:r>
        <w:rPr>
          <w:rFonts w:eastAsia="Times New Roman"/>
          <w:color w:val="000000"/>
        </w:rPr>
        <w:t xml:space="preserve"> 0.60 in Model 1, </w:t>
      </w:r>
      <w:r w:rsidRPr="0010687C">
        <w:rPr>
          <w:rFonts w:eastAsia="Times New Roman"/>
          <w:i/>
          <w:iCs/>
          <w:color w:val="000000"/>
        </w:rPr>
        <w:t>β</w:t>
      </w:r>
      <w:r>
        <w:rPr>
          <w:rFonts w:eastAsia="Times New Roman"/>
          <w:i/>
          <w:iCs/>
          <w:color w:val="000000"/>
        </w:rPr>
        <w:t xml:space="preserve"> + </w:t>
      </w:r>
      <w:r w:rsidRPr="0010687C">
        <w:rPr>
          <w:rFonts w:eastAsia="Times New Roman"/>
          <w:i/>
          <w:iCs/>
          <w:color w:val="000000"/>
        </w:rPr>
        <w:t>γ</w:t>
      </w:r>
      <w:r>
        <w:rPr>
          <w:rFonts w:eastAsia="Times New Roman"/>
          <w:i/>
          <w:iCs/>
          <w:color w:val="000000"/>
        </w:rPr>
        <w:t xml:space="preserve"> </w:t>
      </w:r>
      <w:r w:rsidR="00647997">
        <w:rPr>
          <w:rFonts w:eastAsia="Times New Roman"/>
          <w:i/>
          <w:iCs/>
          <w:color w:val="000000"/>
        </w:rPr>
        <w:t>≈</w:t>
      </w:r>
      <w:r>
        <w:rPr>
          <w:rFonts w:eastAsia="Times New Roman"/>
          <w:i/>
          <w:iCs/>
          <w:color w:val="000000"/>
        </w:rPr>
        <w:t xml:space="preserve"> </w:t>
      </w:r>
      <w:r>
        <w:rPr>
          <w:rFonts w:eastAsia="Times New Roman"/>
          <w:color w:val="000000"/>
        </w:rPr>
        <w:t xml:space="preserve">0.60 in Model 3), but contrary to our expectations, the inclusion of temporal and spatiotemporal gradients in the intrusion component (in Models 4 and 5 respectively) did not further decrease the proportion of guesses relative to the flat gradient in Model 3. </w:t>
      </w:r>
    </w:p>
    <w:p w14:paraId="1AD7D885" w14:textId="65F67DC3" w:rsidR="001E1700" w:rsidRDefault="001E1700" w:rsidP="00270C55"/>
    <w:p w14:paraId="42EB45FD" w14:textId="16009427" w:rsidR="00BC16B0" w:rsidRDefault="00BC16B0" w:rsidP="00BC16B0">
      <w:pPr>
        <w:pStyle w:val="Caption"/>
        <w:keepNext/>
      </w:pPr>
      <w:r>
        <w:t xml:space="preserve">Figure </w:t>
      </w:r>
      <w:fldSimple w:instr=" SEQ Figure \* ARABIC ">
        <w:r w:rsidR="00380DC8">
          <w:rPr>
            <w:noProof/>
          </w:rPr>
          <w:t>8</w:t>
        </w:r>
      </w:fldSimple>
    </w:p>
    <w:p w14:paraId="0B51F3A8" w14:textId="6A979F75" w:rsidR="00BC16B0" w:rsidRPr="00BC16B0" w:rsidRDefault="00BC16B0" w:rsidP="00BC16B0">
      <w:pPr>
        <w:rPr>
          <w:i/>
          <w:iCs/>
        </w:rPr>
      </w:pPr>
      <w:r>
        <w:rPr>
          <w:i/>
          <w:iCs/>
        </w:rPr>
        <w:t>Comparison of Intrusion + Guess, Temporal, and Spatiotemporal Gradient Model Fits.</w:t>
      </w:r>
    </w:p>
    <w:p w14:paraId="1D67EBCF" w14:textId="4677E3FB" w:rsidR="00B26CD6" w:rsidRDefault="001E1700" w:rsidP="0019414A">
      <w:commentRangeStart w:id="77"/>
      <w:r>
        <w:rPr>
          <w:noProof/>
        </w:rPr>
        <w:drawing>
          <wp:inline distT="0" distB="0" distL="0" distR="0" wp14:anchorId="0071F3DF" wp14:editId="5D0B33AE">
            <wp:extent cx="5667332" cy="439615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677438" cy="4403993"/>
                    </a:xfrm>
                    <a:prstGeom prst="rect">
                      <a:avLst/>
                    </a:prstGeom>
                  </pic:spPr>
                </pic:pic>
              </a:graphicData>
            </a:graphic>
          </wp:inline>
        </w:drawing>
      </w:r>
      <w:commentRangeEnd w:id="77"/>
      <w:r w:rsidR="00647997">
        <w:rPr>
          <w:rStyle w:val="CommentReference"/>
        </w:rPr>
        <w:commentReference w:id="77"/>
      </w:r>
    </w:p>
    <w:p w14:paraId="66E9791B" w14:textId="0E802E47" w:rsidR="007165B0" w:rsidRDefault="00BC16B0" w:rsidP="00623176">
      <w:r>
        <w:rPr>
          <w:i/>
          <w:iCs/>
        </w:rPr>
        <w:lastRenderedPageBreak/>
        <w:t>Note</w:t>
      </w:r>
      <w:r>
        <w:t xml:space="preserve">. </w:t>
      </w:r>
      <w:r w:rsidR="00FC03C6">
        <w:t>All three models have both an intrusion and guessing component. I</w:t>
      </w:r>
      <w:r>
        <w:t xml:space="preserve">n the Intrusion + Guess model, all non-targets are equally likely to intrude, while in the temporal and spatiotemporal models, intrusions are individually determined by the respective similarity gradients. </w:t>
      </w:r>
    </w:p>
    <w:p w14:paraId="3EA54D3E" w14:textId="41EAD2D2" w:rsidR="00647997" w:rsidRPr="00CE6F94" w:rsidRDefault="00647997" w:rsidP="00647997">
      <w:pPr>
        <w:ind w:firstLine="720"/>
      </w:pPr>
      <w:r>
        <w:t xml:space="preserve">Models 3, 4, and 5 make </w:t>
      </w:r>
      <w:r w:rsidR="00A42B61">
        <w:t xml:space="preserve">visually </w:t>
      </w:r>
      <w:r>
        <w:t xml:space="preserve">indistinguishable predictions about the </w:t>
      </w:r>
      <w:r w:rsidR="00A42B61">
        <w:t xml:space="preserve">overall </w:t>
      </w:r>
      <w:r>
        <w:t xml:space="preserve">distribution of response errors (Figure 8). Instead, the effect of different intrusion probability gradients can be seen in the recentered data in Figure 9. Because Model 3 assumes that intrusions are equally likely from all non-target items, there is no relationship between lag magnitude or direction and how pronounced the central tendency is in the recentered data. In contrast, Models 4 and 5 predict fewer intrusions from greater lags and from backwards lags, a pattern </w:t>
      </w:r>
      <w:r w:rsidR="00A42B61">
        <w:t xml:space="preserve">which is present </w:t>
      </w:r>
      <w:r>
        <w:t>in the data (Figure 9).</w:t>
      </w:r>
    </w:p>
    <w:p w14:paraId="11672FE6" w14:textId="77777777" w:rsidR="00647997" w:rsidRDefault="00647997" w:rsidP="00647997"/>
    <w:p w14:paraId="3C07AA42" w14:textId="6FC60A4F" w:rsidR="00623176" w:rsidRDefault="00623176" w:rsidP="00623176">
      <w:pPr>
        <w:pStyle w:val="Caption"/>
        <w:keepNext/>
      </w:pPr>
      <w:r>
        <w:t xml:space="preserve">Figure </w:t>
      </w:r>
      <w:fldSimple w:instr=" SEQ Figure \* ARABIC ">
        <w:r w:rsidR="00380DC8">
          <w:rPr>
            <w:noProof/>
          </w:rPr>
          <w:t>9</w:t>
        </w:r>
      </w:fldSimple>
    </w:p>
    <w:p w14:paraId="42F000E4" w14:textId="545E0AE7" w:rsidR="00623176" w:rsidRPr="00623176" w:rsidRDefault="00E6699F" w:rsidP="00623176">
      <w:pPr>
        <w:rPr>
          <w:i/>
          <w:iCs/>
        </w:rPr>
      </w:pPr>
      <w:r>
        <w:rPr>
          <w:i/>
          <w:iCs/>
        </w:rPr>
        <w:t>Model Fits to Distances between Response Angles and Non-target Angles by Direction and Lag</w:t>
      </w:r>
    </w:p>
    <w:p w14:paraId="77C2E08C" w14:textId="4A96931A" w:rsidR="008C7892" w:rsidRDefault="007165B0" w:rsidP="003321F7">
      <w:pPr>
        <w:jc w:val="center"/>
      </w:pPr>
      <w:r>
        <w:rPr>
          <w:noProof/>
        </w:rPr>
        <w:lastRenderedPageBreak/>
        <w:drawing>
          <wp:inline distT="0" distB="0" distL="0" distR="0" wp14:anchorId="0E46100A" wp14:editId="7E53D129">
            <wp:extent cx="6077243" cy="4714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090318" cy="4724267"/>
                    </a:xfrm>
                    <a:prstGeom prst="rect">
                      <a:avLst/>
                    </a:prstGeom>
                  </pic:spPr>
                </pic:pic>
              </a:graphicData>
            </a:graphic>
          </wp:inline>
        </w:drawing>
      </w:r>
    </w:p>
    <w:p w14:paraId="0A83D5B2" w14:textId="2171F90A" w:rsidR="008C7892" w:rsidRDefault="00361A45" w:rsidP="00361A45">
      <w:r>
        <w:tab/>
      </w:r>
      <w:r w:rsidR="00EE05CE">
        <w:t xml:space="preserve">Another qualitative advantage of the gradient models (Models 4 and 5) is that they predict </w:t>
      </w:r>
      <w:r w:rsidR="00F013E9">
        <w:t xml:space="preserve">a </w:t>
      </w:r>
      <w:r w:rsidR="003321F7">
        <w:t>serial position effect, with lower response error for items at the start and end of the study list</w:t>
      </w:r>
      <w:r w:rsidR="00F013E9">
        <w:t xml:space="preserve"> (Figure 10).</w:t>
      </w:r>
      <w:r w:rsidR="008729BC">
        <w:t xml:space="preserve"> </w:t>
      </w:r>
      <w:r w:rsidR="002107B8">
        <w:t xml:space="preserve">The reason the gradient models </w:t>
      </w:r>
      <w:r w:rsidR="003321F7">
        <w:t>make this prediction</w:t>
      </w:r>
      <w:r w:rsidR="002107B8">
        <w:t xml:space="preserve"> is the </w:t>
      </w:r>
      <w:r w:rsidR="003321F7">
        <w:t xml:space="preserve">effect of the </w:t>
      </w:r>
      <w:r w:rsidR="002107B8">
        <w:t xml:space="preserve">boundary </w:t>
      </w:r>
      <w:r w:rsidR="003321F7">
        <w:t>at the ends of the list</w:t>
      </w:r>
      <w:r w:rsidR="002107B8">
        <w:t xml:space="preserve">. For example, </w:t>
      </w:r>
      <w:r w:rsidR="003321F7">
        <w:t>given that</w:t>
      </w:r>
      <w:r w:rsidR="002107B8">
        <w:t xml:space="preserve"> the greatest proportion of intrusions come from a lag of +1, then naturally the summed probability of intrusions is lowest for trials in which no items appear immediately after the target, </w:t>
      </w:r>
      <w:proofErr w:type="gramStart"/>
      <w:r w:rsidR="002107B8">
        <w:t>i.e.</w:t>
      </w:r>
      <w:proofErr w:type="gramEnd"/>
      <w:r w:rsidR="002107B8">
        <w:t xml:space="preserve"> the final trial in position 10.</w:t>
      </w:r>
    </w:p>
    <w:p w14:paraId="3F16BCA0" w14:textId="77777777" w:rsidR="00361A45" w:rsidRPr="00361A45" w:rsidRDefault="00361A45" w:rsidP="00361A45"/>
    <w:p w14:paraId="5F5A9E62" w14:textId="37BA7912" w:rsidR="00D95681" w:rsidRDefault="00D95681" w:rsidP="00D95681">
      <w:pPr>
        <w:pStyle w:val="Caption"/>
        <w:keepNext/>
      </w:pPr>
      <w:r>
        <w:t xml:space="preserve">Figure </w:t>
      </w:r>
      <w:fldSimple w:instr=" SEQ Figure \* ARABIC ">
        <w:r w:rsidR="00380DC8">
          <w:rPr>
            <w:noProof/>
          </w:rPr>
          <w:t>10</w:t>
        </w:r>
      </w:fldSimple>
    </w:p>
    <w:p w14:paraId="50429D61" w14:textId="7EAECD94" w:rsidR="00D95681" w:rsidRPr="00D95681" w:rsidRDefault="00D95681" w:rsidP="00D95681">
      <w:pPr>
        <w:rPr>
          <w:i/>
          <w:iCs/>
        </w:rPr>
      </w:pPr>
      <w:r>
        <w:rPr>
          <w:i/>
          <w:iCs/>
        </w:rPr>
        <w:t>Average Response Error</w:t>
      </w:r>
      <w:r w:rsidR="000D582B">
        <w:rPr>
          <w:i/>
          <w:iCs/>
        </w:rPr>
        <w:t xml:space="preserve"> A</w:t>
      </w:r>
      <w:r>
        <w:rPr>
          <w:i/>
          <w:iCs/>
        </w:rPr>
        <w:t xml:space="preserve">cross </w:t>
      </w:r>
      <w:r w:rsidR="000D582B">
        <w:rPr>
          <w:i/>
          <w:iCs/>
        </w:rPr>
        <w:t>Target Serial Positions</w:t>
      </w:r>
    </w:p>
    <w:p w14:paraId="05838AE2" w14:textId="559C2E1C" w:rsidR="00140B8E" w:rsidRDefault="00F33D49" w:rsidP="00B467EC">
      <w:r>
        <w:rPr>
          <w:noProof/>
        </w:rPr>
        <w:lastRenderedPageBreak/>
        <w:drawing>
          <wp:inline distT="0" distB="0" distL="0" distR="0" wp14:anchorId="03036C34" wp14:editId="350AF6C2">
            <wp:extent cx="6238875" cy="3475718"/>
            <wp:effectExtent l="0" t="0" r="0" b="0"/>
            <wp:docPr id="10" name="Picture 10"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scatter chart&#10;&#10;Description automatically generated"/>
                    <pic:cNvPicPr/>
                  </pic:nvPicPr>
                  <pic:blipFill>
                    <a:blip r:embed="rId21"/>
                    <a:stretch>
                      <a:fillRect/>
                    </a:stretch>
                  </pic:blipFill>
                  <pic:spPr>
                    <a:xfrm>
                      <a:off x="0" y="0"/>
                      <a:ext cx="6253576" cy="3483908"/>
                    </a:xfrm>
                    <a:prstGeom prst="rect">
                      <a:avLst/>
                    </a:prstGeom>
                  </pic:spPr>
                </pic:pic>
              </a:graphicData>
            </a:graphic>
          </wp:inline>
        </w:drawing>
      </w:r>
    </w:p>
    <w:p w14:paraId="7AB44A29" w14:textId="7AA55957" w:rsidR="00140B8E" w:rsidRDefault="00140B8E" w:rsidP="008D773F">
      <w:pPr>
        <w:spacing w:line="360" w:lineRule="auto"/>
      </w:pPr>
      <w:r>
        <w:rPr>
          <w:i/>
          <w:iCs/>
        </w:rPr>
        <w:t>Note</w:t>
      </w:r>
      <w:commentRangeStart w:id="78"/>
      <w:r>
        <w:t xml:space="preserve">. </w:t>
      </w:r>
      <w:r w:rsidR="00AB5960">
        <w:t xml:space="preserve">Model predictions are represented by a loess </w:t>
      </w:r>
      <w:r w:rsidR="008D773F">
        <w:t>curve through the average error of simulated data at each serial position.</w:t>
      </w:r>
      <w:commentRangeEnd w:id="78"/>
      <w:r w:rsidR="00236977">
        <w:rPr>
          <w:rStyle w:val="CommentReference"/>
        </w:rPr>
        <w:commentReference w:id="78"/>
      </w:r>
    </w:p>
    <w:p w14:paraId="39AFBAAA" w14:textId="77777777" w:rsidR="008D773F" w:rsidRPr="00140B8E" w:rsidRDefault="008D773F" w:rsidP="008D773F">
      <w:pPr>
        <w:spacing w:line="360" w:lineRule="auto"/>
      </w:pPr>
    </w:p>
    <w:p w14:paraId="50A653E1" w14:textId="278D89A4" w:rsidR="00DD2186" w:rsidRDefault="00600156" w:rsidP="00DD2186">
      <w:pPr>
        <w:pStyle w:val="Heading3"/>
      </w:pPr>
      <w:commentRangeStart w:id="79"/>
      <w:r>
        <w:t xml:space="preserve">Circular </w:t>
      </w:r>
      <w:r w:rsidR="00DD2186">
        <w:t>Diffusion Model</w:t>
      </w:r>
      <w:r>
        <w:t>s</w:t>
      </w:r>
      <w:commentRangeEnd w:id="79"/>
      <w:r w:rsidR="00B84C17">
        <w:rPr>
          <w:rStyle w:val="CommentReference"/>
          <w:rFonts w:eastAsia="SimSun" w:cs="Times New Roman"/>
          <w:b w:val="0"/>
          <w:i w:val="0"/>
        </w:rPr>
        <w:commentReference w:id="79"/>
      </w:r>
    </w:p>
    <w:p w14:paraId="7953C898" w14:textId="024059E6" w:rsidR="00B84C17" w:rsidRDefault="00953875" w:rsidP="001D69B7">
      <w:r>
        <w:tab/>
      </w:r>
      <w:r w:rsidR="002107B8">
        <w:t xml:space="preserve">To assess the models in a richer data space, we </w:t>
      </w:r>
      <w:r w:rsidR="006416D3">
        <w:t xml:space="preserve">implemented </w:t>
      </w:r>
      <w:r w:rsidR="002107B8">
        <w:t xml:space="preserve">diffusion </w:t>
      </w:r>
      <w:r w:rsidR="006416D3">
        <w:t>analogs</w:t>
      </w:r>
      <w:r w:rsidR="002107B8">
        <w:t xml:space="preserve"> of each of response error models.</w:t>
      </w:r>
      <w:r w:rsidR="004909BF">
        <w:t xml:space="preserve"> </w:t>
      </w:r>
      <w:r w:rsidR="001B7B64">
        <w:t xml:space="preserve">The parameterization of the full intrusion diffusion model is as follows: mean drift </w:t>
      </w:r>
      <w:proofErr w:type="gramStart"/>
      <w:r w:rsidR="003321F7">
        <w:t>is</w:t>
      </w:r>
      <w:r w:rsidR="001B7B64">
        <w:t xml:space="preserve"> are</w:t>
      </w:r>
      <w:proofErr w:type="gramEnd"/>
      <w:r w:rsidR="001B7B64">
        <w:t xml:space="preserve"> represented by </w:t>
      </w:r>
      <w:r w:rsidR="001B7B64" w:rsidRPr="001B7B64">
        <w:rPr>
          <w:i/>
          <w:iCs/>
        </w:rPr>
        <w:t>μ</w:t>
      </w:r>
      <w:r w:rsidR="001B7B64">
        <w:t xml:space="preserve">, which </w:t>
      </w:r>
      <w:r w:rsidR="003321F7">
        <w:t>is</w:t>
      </w:r>
      <w:r w:rsidR="001B7B64">
        <w:t xml:space="preserve"> normally distributed with standard deviation </w:t>
      </w:r>
      <w:r w:rsidR="001B7B64" w:rsidRPr="001B7B64">
        <w:rPr>
          <w:i/>
          <w:iCs/>
        </w:rPr>
        <w:t>η</w:t>
      </w:r>
      <w:r w:rsidR="00C425D6">
        <w:rPr>
          <w:i/>
          <w:iCs/>
        </w:rPr>
        <w:t xml:space="preserve">, </w:t>
      </w:r>
      <w:r w:rsidR="00C425D6">
        <w:t>which reflects across-trial variability in evidence quality</w:t>
      </w:r>
      <w:r w:rsidR="001B7B64">
        <w:t>.</w:t>
      </w:r>
      <w:r w:rsidR="00C425D6">
        <w:t xml:space="preserve"> </w:t>
      </w:r>
      <w:r w:rsidR="003E42BF">
        <w:t>We assume that memory strength differs between target and non-target responses, and so these parameters were estimated separately for the memory component (</w:t>
      </w:r>
      <w:r w:rsidR="003E42BF" w:rsidRPr="003E42BF">
        <w:rPr>
          <w:i/>
          <w:iCs/>
        </w:rPr>
        <w:t>μ</w:t>
      </w:r>
      <w:r w:rsidR="003E42BF" w:rsidRPr="003E42BF">
        <w:rPr>
          <w:i/>
          <w:iCs/>
          <w:vertAlign w:val="subscript"/>
        </w:rPr>
        <w:t>1</w:t>
      </w:r>
      <w:r w:rsidR="003E42BF">
        <w:rPr>
          <w:vertAlign w:val="subscript"/>
        </w:rPr>
        <w:t xml:space="preserve">, </w:t>
      </w:r>
      <w:r w:rsidR="003E42BF" w:rsidRPr="001B7B64">
        <w:rPr>
          <w:i/>
          <w:iCs/>
        </w:rPr>
        <w:t>η</w:t>
      </w:r>
      <w:r w:rsidR="003E42BF">
        <w:rPr>
          <w:i/>
          <w:iCs/>
          <w:vertAlign w:val="subscript"/>
        </w:rPr>
        <w:t>1</w:t>
      </w:r>
      <w:r w:rsidR="003E42BF">
        <w:t>) and the intrusion component (</w:t>
      </w:r>
      <w:r w:rsidR="003E42BF" w:rsidRPr="003E42BF">
        <w:rPr>
          <w:i/>
          <w:iCs/>
        </w:rPr>
        <w:t>μ</w:t>
      </w:r>
      <w:r w:rsidR="003E42BF" w:rsidRPr="002960A5">
        <w:rPr>
          <w:i/>
          <w:iCs/>
          <w:vertAlign w:val="subscript"/>
        </w:rPr>
        <w:t>2</w:t>
      </w:r>
      <w:r w:rsidR="003E42BF">
        <w:rPr>
          <w:vertAlign w:val="subscript"/>
        </w:rPr>
        <w:t xml:space="preserve">, </w:t>
      </w:r>
      <w:r w:rsidR="003E42BF" w:rsidRPr="001B7B64">
        <w:rPr>
          <w:i/>
          <w:iCs/>
        </w:rPr>
        <w:t>η</w:t>
      </w:r>
      <w:r w:rsidR="003E42BF">
        <w:rPr>
          <w:i/>
          <w:iCs/>
          <w:vertAlign w:val="subscript"/>
        </w:rPr>
        <w:t>2</w:t>
      </w:r>
      <w:r w:rsidR="003E42BF">
        <w:t>)</w:t>
      </w:r>
      <w:r w:rsidR="00FC757D">
        <w:t>, however, the two components share a single decision criterion (</w:t>
      </w:r>
      <w:r w:rsidR="00FC757D">
        <w:rPr>
          <w:i/>
          <w:iCs/>
        </w:rPr>
        <w:t>a</w:t>
      </w:r>
      <w:r w:rsidR="00FC757D">
        <w:rPr>
          <w:i/>
          <w:iCs/>
          <w:vertAlign w:val="subscript"/>
        </w:rPr>
        <w:t>1</w:t>
      </w:r>
      <w:r w:rsidR="00FC757D">
        <w:t xml:space="preserve">) because </w:t>
      </w:r>
      <w:r w:rsidR="003321F7">
        <w:t xml:space="preserve">we assume that </w:t>
      </w:r>
      <w:r w:rsidR="00FC757D">
        <w:t>the decision process is blind to the identity of the item driving it.</w:t>
      </w:r>
    </w:p>
    <w:p w14:paraId="1983AB32" w14:textId="2A0412D9" w:rsidR="001D69B7" w:rsidRPr="00263175" w:rsidRDefault="00A70FF9" w:rsidP="00B84C17">
      <w:pPr>
        <w:ind w:firstLine="720"/>
      </w:pPr>
      <w:commentRangeStart w:id="80"/>
      <w:r>
        <w:t>Slow errors are typically found as the result of a mixture of high and low drift trials due to drift rate variability.</w:t>
      </w:r>
      <w:commentRangeEnd w:id="80"/>
      <w:r w:rsidR="004B1AA8">
        <w:rPr>
          <w:rStyle w:val="CommentReference"/>
        </w:rPr>
        <w:commentReference w:id="80"/>
      </w:r>
      <w:r>
        <w:t xml:space="preserve"> In the intrusion models, not only do drift rate</w:t>
      </w:r>
      <w:r w:rsidR="004B1AA8">
        <w:t>s</w:t>
      </w:r>
      <w:r>
        <w:t xml:space="preserve"> vary across trials, but </w:t>
      </w:r>
      <w:r>
        <w:lastRenderedPageBreak/>
        <w:t xml:space="preserve">intrusion responses are assumed to be associated with lower mean drift rates than target responses, and so the prediction of a slow error effect is a consequence of how intrusions are represented in the models. </w:t>
      </w:r>
      <w:r w:rsidR="00FC757D">
        <w:t xml:space="preserve">The </w:t>
      </w:r>
      <w:r w:rsidR="00F53445">
        <w:t xml:space="preserve">uniform </w:t>
      </w:r>
      <w:r w:rsidR="00FC757D">
        <w:t>guess</w:t>
      </w:r>
      <w:r w:rsidR="00F53445">
        <w:t>ing</w:t>
      </w:r>
      <w:r w:rsidR="00FC757D">
        <w:t xml:space="preserve"> component was implemented as a third diffusion process with a mean drift of 0 and a separate decision criterion (</w:t>
      </w:r>
      <w:r w:rsidR="00FC757D">
        <w:rPr>
          <w:i/>
          <w:iCs/>
        </w:rPr>
        <w:t>a</w:t>
      </w:r>
      <w:r w:rsidR="00FC757D">
        <w:rPr>
          <w:i/>
          <w:iCs/>
          <w:vertAlign w:val="subscript"/>
        </w:rPr>
        <w:t>2</w:t>
      </w:r>
      <w:r w:rsidR="00FC757D">
        <w:t>)</w:t>
      </w:r>
      <w:r w:rsidR="00F53445">
        <w:t>, reflecting a state in which no information is driving the decision process, which requires less total evidence to generate a response than information-driven trials. Finally, non-decision time (</w:t>
      </w:r>
      <w:r w:rsidR="00F53445">
        <w:rPr>
          <w:i/>
          <w:iCs/>
        </w:rPr>
        <w:t>T</w:t>
      </w:r>
      <w:r w:rsidR="00F53445">
        <w:rPr>
          <w:i/>
          <w:iCs/>
          <w:vertAlign w:val="subscript"/>
        </w:rPr>
        <w:t>er</w:t>
      </w:r>
      <w:r w:rsidR="00F53445">
        <w:t xml:space="preserve">) is added to response times </w:t>
      </w:r>
      <w:r w:rsidR="009031D7">
        <w:t>to represent the assumption that RTs are the sum of the duration of the decision process as well as other processes, such as encoding and the response itself</w:t>
      </w:r>
      <w:r w:rsidR="004909BF">
        <w:t>. For a more detailed description of the circular diffusion model, see Smith (2016)</w:t>
      </w:r>
      <w:r w:rsidR="009031D7">
        <w:t xml:space="preserve">. </w:t>
      </w:r>
      <w:r w:rsidR="006101F2">
        <w:t xml:space="preserve">The parameters governing the mixture of memory, guess, and intrusion components are the same as in the response error models previously described. </w:t>
      </w:r>
      <w:r w:rsidR="001D69B7">
        <w:t xml:space="preserve">The </w:t>
      </w:r>
      <w:r w:rsidR="0006535B">
        <w:t>parameterization of the diffusion models, as well as the AIC</w:t>
      </w:r>
      <w:r w:rsidR="0038051A">
        <w:t xml:space="preserve"> values</w:t>
      </w:r>
      <w:r w:rsidR="0006535B">
        <w:t xml:space="preserve"> summed over all participants,</w:t>
      </w:r>
      <w:r w:rsidR="001D69B7">
        <w:t xml:space="preserve"> are summarized in Table 3.</w:t>
      </w:r>
    </w:p>
    <w:p w14:paraId="632BDC2C" w14:textId="6A6CCA51" w:rsidR="00263175" w:rsidRDefault="00263175" w:rsidP="00263175">
      <w:pPr>
        <w:pStyle w:val="Caption"/>
        <w:keepNext/>
      </w:pPr>
      <w:r>
        <w:t xml:space="preserve">Table </w:t>
      </w:r>
      <w:fldSimple w:instr=" SEQ Table \* ARABIC ">
        <w:r w:rsidR="008D7A45">
          <w:rPr>
            <w:noProof/>
          </w:rPr>
          <w:t>3</w:t>
        </w:r>
      </w:fldSimple>
    </w:p>
    <w:p w14:paraId="0C62AF57" w14:textId="6B0C2876" w:rsidR="00263175" w:rsidRPr="00263175" w:rsidRDefault="00263175" w:rsidP="00263175">
      <w:r>
        <w:rPr>
          <w:i/>
          <w:iCs/>
        </w:rPr>
        <w:t>Diffusion Model Parameterization</w:t>
      </w:r>
    </w:p>
    <w:tbl>
      <w:tblPr>
        <w:tblStyle w:val="TableGrid"/>
        <w:tblW w:w="100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8"/>
        <w:gridCol w:w="4590"/>
        <w:gridCol w:w="1259"/>
        <w:gridCol w:w="1259"/>
      </w:tblGrid>
      <w:tr w:rsidR="000B57FD" w:rsidRPr="00C3638E" w14:paraId="0B186176" w14:textId="2C70614C" w:rsidTr="000B57FD">
        <w:trPr>
          <w:trHeight w:val="64"/>
        </w:trPr>
        <w:tc>
          <w:tcPr>
            <w:tcW w:w="2988" w:type="dxa"/>
            <w:tcBorders>
              <w:top w:val="single" w:sz="4" w:space="0" w:color="auto"/>
              <w:bottom w:val="single" w:sz="4" w:space="0" w:color="auto"/>
            </w:tcBorders>
          </w:tcPr>
          <w:p w14:paraId="6DE12D27" w14:textId="77777777" w:rsidR="000B57FD" w:rsidRPr="000B57FD" w:rsidRDefault="000B57FD" w:rsidP="000B57FD">
            <w:pPr>
              <w:spacing w:line="360" w:lineRule="auto"/>
              <w:jc w:val="center"/>
              <w:rPr>
                <w:b/>
                <w:bCs/>
              </w:rPr>
            </w:pPr>
            <w:r w:rsidRPr="000B57FD">
              <w:rPr>
                <w:b/>
                <w:bCs/>
              </w:rPr>
              <w:t>Model</w:t>
            </w:r>
          </w:p>
        </w:tc>
        <w:tc>
          <w:tcPr>
            <w:tcW w:w="4590" w:type="dxa"/>
            <w:tcBorders>
              <w:top w:val="single" w:sz="4" w:space="0" w:color="auto"/>
              <w:bottom w:val="single" w:sz="4" w:space="0" w:color="auto"/>
            </w:tcBorders>
          </w:tcPr>
          <w:p w14:paraId="50208843" w14:textId="126108B3" w:rsidR="000B57FD" w:rsidRPr="000B57FD" w:rsidRDefault="000B57FD" w:rsidP="000B57FD">
            <w:pPr>
              <w:spacing w:line="360" w:lineRule="auto"/>
              <w:jc w:val="center"/>
              <w:rPr>
                <w:b/>
                <w:bCs/>
              </w:rPr>
            </w:pPr>
            <w:r w:rsidRPr="000B57FD">
              <w:rPr>
                <w:b/>
                <w:bCs/>
              </w:rPr>
              <w:t>Parameters (Number)</w:t>
            </w:r>
          </w:p>
        </w:tc>
        <w:tc>
          <w:tcPr>
            <w:tcW w:w="1259" w:type="dxa"/>
            <w:tcBorders>
              <w:top w:val="single" w:sz="4" w:space="0" w:color="auto"/>
              <w:bottom w:val="single" w:sz="4" w:space="0" w:color="auto"/>
            </w:tcBorders>
            <w:vAlign w:val="center"/>
          </w:tcPr>
          <w:p w14:paraId="30DBD28E" w14:textId="0E334245" w:rsidR="000B57FD" w:rsidRPr="000B57FD" w:rsidRDefault="000B57FD" w:rsidP="000B57FD">
            <w:pPr>
              <w:spacing w:line="360" w:lineRule="auto"/>
              <w:jc w:val="center"/>
              <w:rPr>
                <w:b/>
                <w:bCs/>
              </w:rPr>
            </w:pPr>
            <w:r w:rsidRPr="000B57FD">
              <w:rPr>
                <w:rFonts w:eastAsia="Times New Roman"/>
                <w:b/>
                <w:bCs/>
                <w:color w:val="000000"/>
              </w:rPr>
              <w:t>ΣAIC</w:t>
            </w:r>
          </w:p>
        </w:tc>
        <w:tc>
          <w:tcPr>
            <w:tcW w:w="1259" w:type="dxa"/>
            <w:tcBorders>
              <w:top w:val="single" w:sz="4" w:space="0" w:color="auto"/>
              <w:bottom w:val="single" w:sz="4" w:space="0" w:color="auto"/>
            </w:tcBorders>
            <w:vAlign w:val="center"/>
          </w:tcPr>
          <w:p w14:paraId="4C9E48B0" w14:textId="7A102BBB" w:rsidR="000B57FD" w:rsidRPr="000B57FD" w:rsidRDefault="000B57FD" w:rsidP="000B57FD">
            <w:pPr>
              <w:spacing w:line="360" w:lineRule="auto"/>
              <w:jc w:val="center"/>
              <w:rPr>
                <w:b/>
                <w:bCs/>
              </w:rPr>
            </w:pPr>
            <w:commentRangeStart w:id="81"/>
            <w:r w:rsidRPr="000B57FD">
              <w:rPr>
                <w:rFonts w:eastAsia="Times New Roman"/>
                <w:b/>
                <w:bCs/>
                <w:color w:val="000000"/>
              </w:rPr>
              <w:t>ΔΣAIC</w:t>
            </w:r>
            <w:commentRangeEnd w:id="81"/>
            <w:r w:rsidR="0006535B">
              <w:rPr>
                <w:rStyle w:val="CommentReference"/>
              </w:rPr>
              <w:commentReference w:id="81"/>
            </w:r>
          </w:p>
        </w:tc>
      </w:tr>
      <w:tr w:rsidR="000B57FD" w:rsidRPr="00C3638E" w14:paraId="3CFFEF0C" w14:textId="4224B561" w:rsidTr="000B57FD">
        <w:trPr>
          <w:trHeight w:val="64"/>
        </w:trPr>
        <w:tc>
          <w:tcPr>
            <w:tcW w:w="2988" w:type="dxa"/>
            <w:tcBorders>
              <w:top w:val="single" w:sz="4" w:space="0" w:color="auto"/>
            </w:tcBorders>
          </w:tcPr>
          <w:p w14:paraId="415FADA8" w14:textId="77777777" w:rsidR="000B57FD" w:rsidRPr="000B57FD" w:rsidRDefault="000B57FD" w:rsidP="000B57FD">
            <w:pPr>
              <w:spacing w:line="360" w:lineRule="auto"/>
            </w:pPr>
            <w:r w:rsidRPr="000B57FD">
              <w:t>1. Pure Guess</w:t>
            </w:r>
          </w:p>
        </w:tc>
        <w:tc>
          <w:tcPr>
            <w:tcW w:w="4590" w:type="dxa"/>
            <w:tcBorders>
              <w:top w:val="single" w:sz="4" w:space="0" w:color="auto"/>
            </w:tcBorders>
          </w:tcPr>
          <w:p w14:paraId="23BDA216" w14:textId="26FA89B8" w:rsidR="000B57FD" w:rsidRPr="000B57FD" w:rsidRDefault="000B57FD" w:rsidP="000B57FD">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 xml:space="preserve">β </w:t>
            </w:r>
            <w:r w:rsidRPr="000B57FD">
              <w:rPr>
                <w:b/>
                <w:bCs/>
              </w:rPr>
              <w:t>(6)</w:t>
            </w:r>
          </w:p>
        </w:tc>
        <w:tc>
          <w:tcPr>
            <w:tcW w:w="1259" w:type="dxa"/>
            <w:tcBorders>
              <w:top w:val="single" w:sz="4" w:space="0" w:color="auto"/>
            </w:tcBorders>
            <w:vAlign w:val="center"/>
          </w:tcPr>
          <w:p w14:paraId="5C0B0645" w14:textId="5F82146D" w:rsidR="000B57FD" w:rsidRPr="000B57FD" w:rsidRDefault="000B57FD" w:rsidP="000B57FD">
            <w:pPr>
              <w:spacing w:line="360" w:lineRule="auto"/>
              <w:jc w:val="center"/>
              <w:rPr>
                <w:i/>
                <w:iCs/>
              </w:rPr>
            </w:pPr>
            <w:r w:rsidRPr="000B57FD">
              <w:rPr>
                <w:color w:val="000000"/>
              </w:rPr>
              <w:t>47611.67</w:t>
            </w:r>
          </w:p>
        </w:tc>
        <w:tc>
          <w:tcPr>
            <w:tcW w:w="1259" w:type="dxa"/>
            <w:tcBorders>
              <w:top w:val="single" w:sz="4" w:space="0" w:color="auto"/>
            </w:tcBorders>
            <w:vAlign w:val="center"/>
          </w:tcPr>
          <w:p w14:paraId="05ADE836" w14:textId="086B158D" w:rsidR="000B57FD" w:rsidRPr="000B57FD" w:rsidRDefault="000B57FD" w:rsidP="000B57FD">
            <w:pPr>
              <w:spacing w:line="360" w:lineRule="auto"/>
              <w:jc w:val="center"/>
              <w:rPr>
                <w:i/>
                <w:iCs/>
              </w:rPr>
            </w:pPr>
            <w:r w:rsidRPr="000B57FD">
              <w:rPr>
                <w:color w:val="000000"/>
              </w:rPr>
              <w:t>1819.00</w:t>
            </w:r>
          </w:p>
        </w:tc>
      </w:tr>
      <w:tr w:rsidR="000B57FD" w:rsidRPr="00C3638E" w14:paraId="7DA66BEF" w14:textId="16EBB32B" w:rsidTr="000B57FD">
        <w:trPr>
          <w:trHeight w:val="392"/>
        </w:trPr>
        <w:tc>
          <w:tcPr>
            <w:tcW w:w="2988" w:type="dxa"/>
          </w:tcPr>
          <w:p w14:paraId="41827D05" w14:textId="77777777" w:rsidR="000B57FD" w:rsidRPr="000B57FD" w:rsidRDefault="000B57FD" w:rsidP="000B57FD">
            <w:pPr>
              <w:spacing w:line="360" w:lineRule="auto"/>
            </w:pPr>
            <w:r w:rsidRPr="000B57FD">
              <w:t xml:space="preserve">2. Pure Intrusion </w:t>
            </w:r>
          </w:p>
        </w:tc>
        <w:tc>
          <w:tcPr>
            <w:tcW w:w="4590" w:type="dxa"/>
          </w:tcPr>
          <w:p w14:paraId="7CD47556" w14:textId="2378D23F" w:rsidR="000B57FD" w:rsidRPr="000B57FD" w:rsidRDefault="000B57FD" w:rsidP="000B57FD">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sidR="00AA5E49">
              <w:rPr>
                <w:i/>
                <w:iCs/>
                <w:vertAlign w:val="subscript"/>
              </w:rPr>
              <w:t>,</w:t>
            </w:r>
            <w:r w:rsidRPr="000B57FD">
              <w:rPr>
                <w:i/>
                <w:iCs/>
              </w:rPr>
              <w:t xml:space="preserve"> a</w:t>
            </w:r>
            <w:r w:rsidRPr="000B57FD">
              <w:rPr>
                <w:i/>
                <w:iCs/>
                <w:vertAlign w:val="subscript"/>
              </w:rPr>
              <w:t xml:space="preserve">1,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rFonts w:eastAsia="Times New Roman"/>
                <w:i/>
                <w:iCs/>
                <w:color w:val="000000"/>
              </w:rPr>
              <w:t xml:space="preserve">γ </w:t>
            </w:r>
            <w:r w:rsidRPr="000B57FD">
              <w:rPr>
                <w:rFonts w:eastAsia="Times New Roman"/>
                <w:b/>
                <w:bCs/>
                <w:color w:val="000000"/>
              </w:rPr>
              <w:t>(7)</w:t>
            </w:r>
          </w:p>
        </w:tc>
        <w:tc>
          <w:tcPr>
            <w:tcW w:w="1259" w:type="dxa"/>
            <w:vAlign w:val="center"/>
          </w:tcPr>
          <w:p w14:paraId="45C63C78" w14:textId="1C567EC1" w:rsidR="000B57FD" w:rsidRPr="000B57FD" w:rsidRDefault="000B57FD" w:rsidP="000B57FD">
            <w:pPr>
              <w:spacing w:line="360" w:lineRule="auto"/>
              <w:jc w:val="center"/>
              <w:rPr>
                <w:i/>
                <w:iCs/>
              </w:rPr>
            </w:pPr>
            <w:r w:rsidRPr="000B57FD">
              <w:rPr>
                <w:color w:val="000000"/>
              </w:rPr>
              <w:t>46512.06</w:t>
            </w:r>
          </w:p>
        </w:tc>
        <w:tc>
          <w:tcPr>
            <w:tcW w:w="1259" w:type="dxa"/>
            <w:vAlign w:val="center"/>
          </w:tcPr>
          <w:p w14:paraId="799ED0DF" w14:textId="528C598B" w:rsidR="000B57FD" w:rsidRPr="000B57FD" w:rsidRDefault="000B57FD" w:rsidP="000B57FD">
            <w:pPr>
              <w:spacing w:line="360" w:lineRule="auto"/>
              <w:jc w:val="center"/>
              <w:rPr>
                <w:i/>
                <w:iCs/>
              </w:rPr>
            </w:pPr>
            <w:r w:rsidRPr="000B57FD">
              <w:rPr>
                <w:color w:val="000000"/>
              </w:rPr>
              <w:t>719.39</w:t>
            </w:r>
          </w:p>
        </w:tc>
      </w:tr>
      <w:tr w:rsidR="000B57FD" w:rsidRPr="00C3638E" w14:paraId="273FE8A2" w14:textId="569A19AF" w:rsidTr="000B57FD">
        <w:trPr>
          <w:trHeight w:val="406"/>
        </w:trPr>
        <w:tc>
          <w:tcPr>
            <w:tcW w:w="2988" w:type="dxa"/>
          </w:tcPr>
          <w:p w14:paraId="7487AE3A" w14:textId="7F71BE97" w:rsidR="000B57FD" w:rsidRPr="000B57FD" w:rsidRDefault="000B57FD" w:rsidP="000B57FD">
            <w:pPr>
              <w:spacing w:line="360" w:lineRule="auto"/>
            </w:pPr>
            <w:r w:rsidRPr="000B57FD">
              <w:t>3. Intrusion + Guess</w:t>
            </w:r>
            <w:r w:rsidR="007770D9">
              <w:t xml:space="preserve"> (Flat)</w:t>
            </w:r>
          </w:p>
        </w:tc>
        <w:tc>
          <w:tcPr>
            <w:tcW w:w="4590" w:type="dxa"/>
          </w:tcPr>
          <w:p w14:paraId="22F4DFF1" w14:textId="6D267B19" w:rsidR="000B57FD" w:rsidRPr="000B57FD" w:rsidRDefault="000B57FD" w:rsidP="000B57FD">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sidR="00AA5E49">
              <w:rPr>
                <w:i/>
                <w:iCs/>
                <w:vertAlign w:val="subscript"/>
              </w:rPr>
              <w:t>,</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β,</w:t>
            </w:r>
            <w:r w:rsidRPr="000B57FD">
              <w:rPr>
                <w:rFonts w:eastAsia="Times New Roman"/>
                <w:i/>
                <w:iCs/>
                <w:color w:val="000000"/>
              </w:rPr>
              <w:t xml:space="preserve"> γ </w:t>
            </w:r>
            <w:r w:rsidRPr="000B57FD">
              <w:rPr>
                <w:b/>
                <w:bCs/>
              </w:rPr>
              <w:t>(9)</w:t>
            </w:r>
          </w:p>
        </w:tc>
        <w:tc>
          <w:tcPr>
            <w:tcW w:w="1259" w:type="dxa"/>
            <w:vAlign w:val="center"/>
          </w:tcPr>
          <w:p w14:paraId="72471551" w14:textId="3D496DD5" w:rsidR="000B57FD" w:rsidRPr="000B57FD" w:rsidRDefault="000B57FD" w:rsidP="000B57FD">
            <w:pPr>
              <w:spacing w:line="360" w:lineRule="auto"/>
              <w:jc w:val="center"/>
              <w:rPr>
                <w:i/>
                <w:iCs/>
              </w:rPr>
            </w:pPr>
            <w:r w:rsidRPr="000B57FD">
              <w:rPr>
                <w:color w:val="000000"/>
              </w:rPr>
              <w:t>45850.07</w:t>
            </w:r>
          </w:p>
        </w:tc>
        <w:tc>
          <w:tcPr>
            <w:tcW w:w="1259" w:type="dxa"/>
            <w:vAlign w:val="center"/>
          </w:tcPr>
          <w:p w14:paraId="49915BB2" w14:textId="4A6FD328" w:rsidR="000B57FD" w:rsidRPr="000B57FD" w:rsidRDefault="000B57FD" w:rsidP="000B57FD">
            <w:pPr>
              <w:spacing w:line="360" w:lineRule="auto"/>
              <w:jc w:val="center"/>
              <w:rPr>
                <w:i/>
                <w:iCs/>
              </w:rPr>
            </w:pPr>
            <w:r w:rsidRPr="000B57FD">
              <w:rPr>
                <w:color w:val="000000"/>
              </w:rPr>
              <w:t>57.41</w:t>
            </w:r>
          </w:p>
        </w:tc>
      </w:tr>
      <w:tr w:rsidR="000B57FD" w:rsidRPr="00C3638E" w14:paraId="24E693E3" w14:textId="33CC0B8E" w:rsidTr="000B57FD">
        <w:trPr>
          <w:trHeight w:val="406"/>
        </w:trPr>
        <w:tc>
          <w:tcPr>
            <w:tcW w:w="2988" w:type="dxa"/>
          </w:tcPr>
          <w:p w14:paraId="59CC5EA6" w14:textId="77777777" w:rsidR="000B57FD" w:rsidRPr="000B57FD" w:rsidRDefault="000B57FD" w:rsidP="000B57FD">
            <w:pPr>
              <w:spacing w:line="360" w:lineRule="auto"/>
            </w:pPr>
            <w:r w:rsidRPr="000B57FD">
              <w:t>4. Temporal Gradient</w:t>
            </w:r>
          </w:p>
        </w:tc>
        <w:tc>
          <w:tcPr>
            <w:tcW w:w="4590" w:type="dxa"/>
          </w:tcPr>
          <w:p w14:paraId="18D0FF80" w14:textId="784D6178" w:rsidR="000B57FD" w:rsidRPr="000B57FD" w:rsidRDefault="000B57FD" w:rsidP="000B57FD">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sidR="00AA5E49">
              <w:rPr>
                <w:i/>
                <w:iCs/>
                <w:vertAlign w:val="subscript"/>
              </w:rPr>
              <w:t>,</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β,</w:t>
            </w:r>
            <w:r w:rsidRPr="000B57FD">
              <w:rPr>
                <w:rFonts w:eastAsia="Times New Roman"/>
                <w:i/>
                <w:iCs/>
                <w:color w:val="000000"/>
              </w:rPr>
              <w:t xml:space="preserve"> γ, κ, λ</w:t>
            </w:r>
            <w:r w:rsidRPr="000B57FD">
              <w:rPr>
                <w:rFonts w:eastAsia="Times New Roman"/>
                <w:i/>
                <w:iCs/>
                <w:color w:val="000000"/>
                <w:vertAlign w:val="subscript"/>
              </w:rPr>
              <w:t>1</w:t>
            </w:r>
            <w:r w:rsidRPr="000B57FD">
              <w:rPr>
                <w:rFonts w:eastAsia="Times New Roman"/>
                <w:i/>
                <w:iCs/>
                <w:color w:val="000000"/>
              </w:rPr>
              <w:t>, λ</w:t>
            </w:r>
            <w:r w:rsidRPr="000B57FD">
              <w:rPr>
                <w:rFonts w:eastAsia="Times New Roman"/>
                <w:i/>
                <w:iCs/>
                <w:color w:val="000000"/>
                <w:vertAlign w:val="subscript"/>
              </w:rPr>
              <w:t xml:space="preserve">2 </w:t>
            </w:r>
            <w:r w:rsidRPr="000B57FD">
              <w:rPr>
                <w:rFonts w:eastAsia="Times New Roman"/>
                <w:b/>
                <w:bCs/>
                <w:color w:val="000000"/>
              </w:rPr>
              <w:t>(12)</w:t>
            </w:r>
          </w:p>
        </w:tc>
        <w:tc>
          <w:tcPr>
            <w:tcW w:w="1259" w:type="dxa"/>
            <w:vAlign w:val="center"/>
          </w:tcPr>
          <w:p w14:paraId="0DC9263D" w14:textId="4507554D" w:rsidR="000B57FD" w:rsidRPr="000B57FD" w:rsidRDefault="000B57FD" w:rsidP="000B57FD">
            <w:pPr>
              <w:spacing w:line="360" w:lineRule="auto"/>
              <w:jc w:val="center"/>
              <w:rPr>
                <w:i/>
                <w:iCs/>
              </w:rPr>
            </w:pPr>
            <w:r w:rsidRPr="000B57FD">
              <w:rPr>
                <w:color w:val="000000"/>
              </w:rPr>
              <w:t>45988.75</w:t>
            </w:r>
          </w:p>
        </w:tc>
        <w:tc>
          <w:tcPr>
            <w:tcW w:w="1259" w:type="dxa"/>
            <w:vAlign w:val="center"/>
          </w:tcPr>
          <w:p w14:paraId="50055825" w14:textId="2AA2B0AB" w:rsidR="000B57FD" w:rsidRPr="000B57FD" w:rsidRDefault="000B57FD" w:rsidP="000B57FD">
            <w:pPr>
              <w:spacing w:line="360" w:lineRule="auto"/>
              <w:jc w:val="center"/>
              <w:rPr>
                <w:i/>
                <w:iCs/>
              </w:rPr>
            </w:pPr>
            <w:r w:rsidRPr="000B57FD">
              <w:rPr>
                <w:color w:val="000000"/>
              </w:rPr>
              <w:t>196.09</w:t>
            </w:r>
          </w:p>
        </w:tc>
      </w:tr>
      <w:tr w:rsidR="000B57FD" w:rsidRPr="00C3638E" w14:paraId="334EDF3B" w14:textId="097261A8" w:rsidTr="000B57FD">
        <w:trPr>
          <w:trHeight w:val="406"/>
        </w:trPr>
        <w:tc>
          <w:tcPr>
            <w:tcW w:w="2988" w:type="dxa"/>
            <w:tcBorders>
              <w:bottom w:val="single" w:sz="4" w:space="0" w:color="auto"/>
            </w:tcBorders>
          </w:tcPr>
          <w:p w14:paraId="3CC442C2" w14:textId="77777777" w:rsidR="000B57FD" w:rsidRPr="000B57FD" w:rsidRDefault="000B57FD" w:rsidP="000B57FD">
            <w:pPr>
              <w:spacing w:line="360" w:lineRule="auto"/>
            </w:pPr>
            <w:r w:rsidRPr="000B57FD">
              <w:t>5. Spatiotemporal Gradient</w:t>
            </w:r>
          </w:p>
        </w:tc>
        <w:tc>
          <w:tcPr>
            <w:tcW w:w="4590" w:type="dxa"/>
            <w:tcBorders>
              <w:bottom w:val="single" w:sz="4" w:space="0" w:color="auto"/>
            </w:tcBorders>
          </w:tcPr>
          <w:p w14:paraId="08F17CD6" w14:textId="4BA12E4E" w:rsidR="000B57FD" w:rsidRPr="000B57FD" w:rsidRDefault="000B57FD" w:rsidP="000B57FD">
            <w:pPr>
              <w:spacing w:line="360" w:lineRule="auto"/>
              <w:rPr>
                <w:rFonts w:eastAsia="Times New Roman"/>
                <w:color w:val="000000"/>
              </w:rPr>
            </w:pPr>
            <w:r w:rsidRPr="000B57FD">
              <w:rPr>
                <w:i/>
                <w:iCs/>
              </w:rPr>
              <w:t>μ</w:t>
            </w:r>
            <w:r w:rsidRPr="000B57FD">
              <w:rPr>
                <w:i/>
                <w:iCs/>
                <w:vertAlign w:val="subscript"/>
              </w:rPr>
              <w:t>1</w:t>
            </w:r>
            <w:r w:rsidRPr="000B57FD">
              <w:rPr>
                <w:rFonts w:eastAsia="Times New Roman"/>
                <w:i/>
                <w:iCs/>
                <w:color w:val="000000"/>
                <w:vertAlign w:val="subscript"/>
              </w:rPr>
              <w:t>,</w:t>
            </w:r>
            <w:r w:rsidRPr="000B57FD">
              <w:rPr>
                <w:i/>
                <w:iCs/>
              </w:rPr>
              <w:t xml:space="preserve"> η</w:t>
            </w:r>
            <w:r w:rsidRPr="000B57FD">
              <w:rPr>
                <w:i/>
                <w:iCs/>
                <w:vertAlign w:val="subscript"/>
              </w:rPr>
              <w:t>1,</w:t>
            </w:r>
            <w:r w:rsidRPr="000B57FD">
              <w:rPr>
                <w:i/>
                <w:iCs/>
              </w:rPr>
              <w:t xml:space="preserve"> μ</w:t>
            </w:r>
            <w:r w:rsidRPr="000B57FD">
              <w:rPr>
                <w:i/>
                <w:iCs/>
                <w:vertAlign w:val="subscript"/>
              </w:rPr>
              <w:t>2</w:t>
            </w:r>
            <w:r w:rsidRPr="000B57FD">
              <w:rPr>
                <w:vertAlign w:val="subscript"/>
              </w:rPr>
              <w:t xml:space="preserve">, </w:t>
            </w:r>
            <w:r w:rsidRPr="000B57FD">
              <w:rPr>
                <w:i/>
                <w:iCs/>
              </w:rPr>
              <w:t>η</w:t>
            </w:r>
            <w:r w:rsidRPr="000B57FD">
              <w:rPr>
                <w:i/>
                <w:iCs/>
                <w:vertAlign w:val="subscript"/>
              </w:rPr>
              <w:t>2</w:t>
            </w:r>
            <w:r w:rsidR="00AA5E49">
              <w:rPr>
                <w:i/>
                <w:iCs/>
                <w:vertAlign w:val="subscript"/>
              </w:rPr>
              <w:t>,</w:t>
            </w:r>
            <w:r w:rsidRPr="000B57FD">
              <w:rPr>
                <w:i/>
                <w:iCs/>
              </w:rPr>
              <w:t xml:space="preserve"> a</w:t>
            </w:r>
            <w:r w:rsidRPr="000B57FD">
              <w:rPr>
                <w:i/>
                <w:iCs/>
                <w:vertAlign w:val="subscript"/>
              </w:rPr>
              <w:t xml:space="preserve">1, </w:t>
            </w:r>
            <w:r w:rsidRPr="000B57FD">
              <w:rPr>
                <w:i/>
                <w:iCs/>
              </w:rPr>
              <w:t>a</w:t>
            </w:r>
            <w:r w:rsidRPr="000B57FD">
              <w:rPr>
                <w:i/>
                <w:iCs/>
                <w:vertAlign w:val="subscript"/>
              </w:rPr>
              <w:t xml:space="preserve">2, </w:t>
            </w:r>
            <w:r w:rsidRPr="000B57FD">
              <w:rPr>
                <w:i/>
                <w:iCs/>
              </w:rPr>
              <w:t>T</w:t>
            </w:r>
            <w:r w:rsidRPr="000B57FD">
              <w:rPr>
                <w:i/>
                <w:iCs/>
                <w:vertAlign w:val="subscript"/>
              </w:rPr>
              <w:t>er</w:t>
            </w:r>
            <w:r w:rsidRPr="000B57FD">
              <w:rPr>
                <w:i/>
                <w:iCs/>
              </w:rPr>
              <w:t>,</w:t>
            </w:r>
            <w:r w:rsidRPr="000B57FD">
              <w:rPr>
                <w:rFonts w:eastAsia="Times New Roman"/>
                <w:i/>
                <w:iCs/>
                <w:color w:val="000000"/>
                <w:vertAlign w:val="subscript"/>
              </w:rPr>
              <w:t xml:space="preserve"> </w:t>
            </w:r>
            <w:r w:rsidRPr="000B57FD">
              <w:rPr>
                <w:i/>
                <w:iCs/>
              </w:rPr>
              <w:t>β,</w:t>
            </w:r>
            <w:r w:rsidRPr="000B57FD">
              <w:rPr>
                <w:rFonts w:eastAsia="Times New Roman"/>
                <w:i/>
                <w:iCs/>
                <w:color w:val="000000"/>
              </w:rPr>
              <w:t xml:space="preserve"> γ, κ, λ</w:t>
            </w:r>
            <w:r w:rsidRPr="000B57FD">
              <w:rPr>
                <w:rFonts w:eastAsia="Times New Roman"/>
                <w:i/>
                <w:iCs/>
                <w:color w:val="000000"/>
                <w:vertAlign w:val="subscript"/>
              </w:rPr>
              <w:t>1</w:t>
            </w:r>
            <w:r w:rsidRPr="000B57FD">
              <w:rPr>
                <w:rFonts w:eastAsia="Times New Roman"/>
                <w:i/>
                <w:iCs/>
                <w:color w:val="000000"/>
              </w:rPr>
              <w:t>, λ</w:t>
            </w:r>
            <w:r w:rsidRPr="000B57FD">
              <w:rPr>
                <w:rFonts w:eastAsia="Times New Roman"/>
                <w:i/>
                <w:iCs/>
                <w:color w:val="000000"/>
                <w:vertAlign w:val="subscript"/>
              </w:rPr>
              <w:t>2,</w:t>
            </w:r>
            <w:r w:rsidRPr="000B57FD">
              <w:rPr>
                <w:rFonts w:eastAsia="Times New Roman"/>
                <w:i/>
                <w:iCs/>
                <w:color w:val="000000"/>
              </w:rPr>
              <w:t xml:space="preserve"> ζ, ρ</w:t>
            </w:r>
            <w:r w:rsidRPr="000B57FD">
              <w:rPr>
                <w:rFonts w:eastAsia="Times New Roman"/>
                <w:color w:val="000000"/>
              </w:rPr>
              <w:t xml:space="preserve"> </w:t>
            </w:r>
            <w:r w:rsidRPr="000B57FD">
              <w:rPr>
                <w:rFonts w:eastAsia="Times New Roman"/>
                <w:b/>
                <w:bCs/>
                <w:color w:val="000000"/>
              </w:rPr>
              <w:t>(14)</w:t>
            </w:r>
          </w:p>
        </w:tc>
        <w:tc>
          <w:tcPr>
            <w:tcW w:w="1259" w:type="dxa"/>
            <w:tcBorders>
              <w:bottom w:val="single" w:sz="4" w:space="0" w:color="auto"/>
            </w:tcBorders>
            <w:vAlign w:val="center"/>
          </w:tcPr>
          <w:p w14:paraId="5EF544A2" w14:textId="45604B68" w:rsidR="000B57FD" w:rsidRPr="000B57FD" w:rsidRDefault="000B57FD" w:rsidP="000B57FD">
            <w:pPr>
              <w:spacing w:line="360" w:lineRule="auto"/>
              <w:jc w:val="center"/>
              <w:rPr>
                <w:i/>
                <w:iCs/>
              </w:rPr>
            </w:pPr>
            <w:r w:rsidRPr="000B57FD">
              <w:rPr>
                <w:color w:val="000000"/>
              </w:rPr>
              <w:t>45792.67</w:t>
            </w:r>
          </w:p>
        </w:tc>
        <w:tc>
          <w:tcPr>
            <w:tcW w:w="1259" w:type="dxa"/>
            <w:tcBorders>
              <w:bottom w:val="single" w:sz="4" w:space="0" w:color="auto"/>
            </w:tcBorders>
            <w:vAlign w:val="center"/>
          </w:tcPr>
          <w:p w14:paraId="1B1C3740" w14:textId="11443145" w:rsidR="000B57FD" w:rsidRPr="000B57FD" w:rsidRDefault="000B57FD" w:rsidP="000B57FD">
            <w:pPr>
              <w:spacing w:line="360" w:lineRule="auto"/>
              <w:jc w:val="center"/>
              <w:rPr>
                <w:i/>
                <w:iCs/>
              </w:rPr>
            </w:pPr>
            <w:r w:rsidRPr="000B57FD">
              <w:rPr>
                <w:color w:val="000000"/>
              </w:rPr>
              <w:t>0.00</w:t>
            </w:r>
          </w:p>
        </w:tc>
      </w:tr>
    </w:tbl>
    <w:p w14:paraId="4C695101" w14:textId="5426B03A" w:rsidR="001D69B7" w:rsidRDefault="001D69B7" w:rsidP="00737992"/>
    <w:p w14:paraId="6B480FEF" w14:textId="59179D2A" w:rsidR="00CA7865" w:rsidRDefault="0006535B" w:rsidP="00737992">
      <w:r>
        <w:tab/>
      </w:r>
      <w:commentRangeStart w:id="82"/>
      <w:proofErr w:type="gramStart"/>
      <w:r w:rsidR="004E4290">
        <w:t>On the basis of</w:t>
      </w:r>
      <w:proofErr w:type="gramEnd"/>
      <w:r w:rsidR="004E4290">
        <w:t xml:space="preserve"> AIC values</w:t>
      </w:r>
      <w:r w:rsidR="00726781">
        <w:t xml:space="preserve"> summed over participants</w:t>
      </w:r>
      <w:r>
        <w:t xml:space="preserve">, </w:t>
      </w:r>
      <w:r w:rsidR="00726781">
        <w:t>the spatiotemporal diffusion model is preferred over the other diffusion model variants</w:t>
      </w:r>
      <w:commentRangeEnd w:id="82"/>
      <w:r w:rsidR="00357C5B">
        <w:rPr>
          <w:rStyle w:val="CommentReference"/>
        </w:rPr>
        <w:commentReference w:id="82"/>
      </w:r>
      <w:r>
        <w:t>.</w:t>
      </w:r>
      <w:r w:rsidR="00587A36">
        <w:t xml:space="preserve"> </w:t>
      </w:r>
      <w:r w:rsidR="00CA7865">
        <w:t>The average estimated values of each parameter are shown in Table 4.</w:t>
      </w:r>
    </w:p>
    <w:p w14:paraId="6E8236B9" w14:textId="42CD0EBB" w:rsidR="00CA7865" w:rsidRDefault="00CA7865" w:rsidP="00CA7865">
      <w:pPr>
        <w:pStyle w:val="Caption"/>
        <w:keepNext/>
      </w:pPr>
      <w:r>
        <w:lastRenderedPageBreak/>
        <w:t xml:space="preserve">Table </w:t>
      </w:r>
      <w:fldSimple w:instr=" SEQ Table \* ARABIC ">
        <w:r w:rsidR="008D7A45">
          <w:rPr>
            <w:noProof/>
          </w:rPr>
          <w:t>4</w:t>
        </w:r>
      </w:fldSimple>
    </w:p>
    <w:p w14:paraId="147A46AA" w14:textId="77777777" w:rsidR="00CA7865" w:rsidRPr="004B17D1" w:rsidRDefault="00CA7865" w:rsidP="00CA7865">
      <w:pPr>
        <w:rPr>
          <w:i/>
          <w:iCs/>
        </w:rPr>
      </w:pPr>
      <w:commentRangeStart w:id="83"/>
      <w:r>
        <w:rPr>
          <w:i/>
          <w:iCs/>
        </w:rPr>
        <w:t>Diffusion Model Parameter Estimates</w:t>
      </w:r>
      <w:commentRangeEnd w:id="83"/>
      <w:r w:rsidR="00357C5B">
        <w:rPr>
          <w:rStyle w:val="CommentReference"/>
        </w:rPr>
        <w:commentReference w:id="83"/>
      </w:r>
    </w:p>
    <w:tbl>
      <w:tblPr>
        <w:tblStyle w:val="TableGrid1"/>
        <w:tblW w:w="93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50"/>
        <w:gridCol w:w="609"/>
        <w:gridCol w:w="610"/>
        <w:gridCol w:w="610"/>
        <w:gridCol w:w="609"/>
        <w:gridCol w:w="610"/>
        <w:gridCol w:w="610"/>
        <w:gridCol w:w="610"/>
        <w:gridCol w:w="609"/>
        <w:gridCol w:w="610"/>
        <w:gridCol w:w="610"/>
        <w:gridCol w:w="609"/>
        <w:gridCol w:w="610"/>
        <w:gridCol w:w="610"/>
        <w:gridCol w:w="610"/>
      </w:tblGrid>
      <w:tr w:rsidR="00CA7865" w:rsidRPr="00B351FF" w14:paraId="174A78D5" w14:textId="77777777" w:rsidTr="0094084D">
        <w:trPr>
          <w:trHeight w:val="396"/>
        </w:trPr>
        <w:tc>
          <w:tcPr>
            <w:tcW w:w="850" w:type="dxa"/>
            <w:tcBorders>
              <w:top w:val="single" w:sz="4" w:space="0" w:color="auto"/>
              <w:bottom w:val="single" w:sz="4" w:space="0" w:color="auto"/>
            </w:tcBorders>
            <w:noWrap/>
            <w:vAlign w:val="center"/>
            <w:hideMark/>
          </w:tcPr>
          <w:p w14:paraId="31F5B5C2" w14:textId="77777777" w:rsidR="00CA7865" w:rsidRPr="00B351FF" w:rsidRDefault="00CA7865" w:rsidP="0094084D">
            <w:pPr>
              <w:spacing w:line="240" w:lineRule="auto"/>
              <w:jc w:val="center"/>
              <w:rPr>
                <w:rFonts w:eastAsia="Times New Roman"/>
              </w:rPr>
            </w:pPr>
            <w:r w:rsidRPr="00B351FF">
              <w:rPr>
                <w:rFonts w:eastAsia="Times New Roman"/>
              </w:rPr>
              <w:t>Model</w:t>
            </w:r>
          </w:p>
        </w:tc>
        <w:tc>
          <w:tcPr>
            <w:tcW w:w="609" w:type="dxa"/>
            <w:tcBorders>
              <w:top w:val="single" w:sz="4" w:space="0" w:color="auto"/>
              <w:bottom w:val="single" w:sz="4" w:space="0" w:color="auto"/>
            </w:tcBorders>
            <w:noWrap/>
            <w:vAlign w:val="center"/>
            <w:hideMark/>
          </w:tcPr>
          <w:p w14:paraId="3A4AB0B0" w14:textId="77777777" w:rsidR="00CA7865" w:rsidRPr="00B351FF" w:rsidRDefault="00CA7865" w:rsidP="0094084D">
            <w:pPr>
              <w:spacing w:line="240" w:lineRule="auto"/>
              <w:jc w:val="center"/>
              <w:rPr>
                <w:rFonts w:eastAsia="Times New Roman"/>
                <w:color w:val="000000"/>
              </w:rPr>
            </w:pPr>
            <w:r w:rsidRPr="00462B32">
              <w:rPr>
                <w:i/>
                <w:iCs/>
              </w:rPr>
              <w:t>μ</w:t>
            </w:r>
            <w:r w:rsidRPr="00462B32">
              <w:rPr>
                <w:i/>
                <w:iCs/>
                <w:vertAlign w:val="subscript"/>
              </w:rPr>
              <w:t>1</w:t>
            </w:r>
          </w:p>
        </w:tc>
        <w:tc>
          <w:tcPr>
            <w:tcW w:w="610" w:type="dxa"/>
            <w:tcBorders>
              <w:top w:val="single" w:sz="4" w:space="0" w:color="auto"/>
              <w:bottom w:val="single" w:sz="4" w:space="0" w:color="auto"/>
            </w:tcBorders>
            <w:noWrap/>
            <w:vAlign w:val="center"/>
            <w:hideMark/>
          </w:tcPr>
          <w:p w14:paraId="5E692847" w14:textId="77777777" w:rsidR="00CA7865" w:rsidRPr="00B351FF" w:rsidRDefault="00CA7865" w:rsidP="0094084D">
            <w:pPr>
              <w:spacing w:line="240" w:lineRule="auto"/>
              <w:jc w:val="center"/>
              <w:rPr>
                <w:rFonts w:eastAsia="Times New Roman"/>
                <w:color w:val="000000"/>
                <w:vertAlign w:val="subscript"/>
              </w:rPr>
            </w:pPr>
            <w:r w:rsidRPr="00462B32">
              <w:rPr>
                <w:i/>
                <w:iCs/>
              </w:rPr>
              <w:t>μ</w:t>
            </w:r>
            <w:r w:rsidRPr="00462B32">
              <w:rPr>
                <w:i/>
                <w:iCs/>
                <w:vertAlign w:val="subscript"/>
              </w:rPr>
              <w:t>2</w:t>
            </w:r>
          </w:p>
        </w:tc>
        <w:tc>
          <w:tcPr>
            <w:tcW w:w="610" w:type="dxa"/>
            <w:tcBorders>
              <w:top w:val="single" w:sz="4" w:space="0" w:color="auto"/>
              <w:bottom w:val="single" w:sz="4" w:space="0" w:color="auto"/>
            </w:tcBorders>
            <w:noWrap/>
            <w:vAlign w:val="center"/>
            <w:hideMark/>
          </w:tcPr>
          <w:p w14:paraId="033B0B8E" w14:textId="77777777" w:rsidR="00CA7865" w:rsidRPr="00B351FF" w:rsidRDefault="00CA7865" w:rsidP="0094084D">
            <w:pPr>
              <w:spacing w:line="240" w:lineRule="auto"/>
              <w:jc w:val="center"/>
              <w:rPr>
                <w:rFonts w:eastAsia="Times New Roman"/>
                <w:color w:val="000000"/>
              </w:rPr>
            </w:pPr>
            <w:r w:rsidRPr="00462B32">
              <w:rPr>
                <w:i/>
                <w:iCs/>
              </w:rPr>
              <w:t>η</w:t>
            </w:r>
            <w:r w:rsidRPr="00462B32">
              <w:rPr>
                <w:i/>
                <w:iCs/>
                <w:vertAlign w:val="subscript"/>
              </w:rPr>
              <w:t>1</w:t>
            </w:r>
          </w:p>
        </w:tc>
        <w:tc>
          <w:tcPr>
            <w:tcW w:w="609" w:type="dxa"/>
            <w:tcBorders>
              <w:top w:val="single" w:sz="4" w:space="0" w:color="auto"/>
              <w:bottom w:val="single" w:sz="4" w:space="0" w:color="auto"/>
            </w:tcBorders>
            <w:noWrap/>
            <w:vAlign w:val="center"/>
            <w:hideMark/>
          </w:tcPr>
          <w:p w14:paraId="0B36FF4F" w14:textId="77777777" w:rsidR="00CA7865" w:rsidRPr="00B351FF" w:rsidRDefault="00CA7865" w:rsidP="0094084D">
            <w:pPr>
              <w:spacing w:line="240" w:lineRule="auto"/>
              <w:jc w:val="center"/>
              <w:rPr>
                <w:rFonts w:eastAsia="Times New Roman"/>
                <w:color w:val="000000"/>
              </w:rPr>
            </w:pPr>
            <w:r w:rsidRPr="00462B32">
              <w:rPr>
                <w:i/>
                <w:iCs/>
              </w:rPr>
              <w:t>η</w:t>
            </w:r>
            <w:r w:rsidRPr="00462B32">
              <w:rPr>
                <w:i/>
                <w:iCs/>
                <w:vertAlign w:val="subscript"/>
              </w:rPr>
              <w:t>2</w:t>
            </w:r>
          </w:p>
        </w:tc>
        <w:tc>
          <w:tcPr>
            <w:tcW w:w="610" w:type="dxa"/>
            <w:tcBorders>
              <w:top w:val="single" w:sz="4" w:space="0" w:color="auto"/>
              <w:bottom w:val="single" w:sz="4" w:space="0" w:color="auto"/>
            </w:tcBorders>
            <w:noWrap/>
            <w:vAlign w:val="center"/>
            <w:hideMark/>
          </w:tcPr>
          <w:p w14:paraId="57ED406F" w14:textId="77777777" w:rsidR="00CA7865" w:rsidRPr="00B351FF" w:rsidRDefault="00CA7865" w:rsidP="0094084D">
            <w:pPr>
              <w:spacing w:line="240" w:lineRule="auto"/>
              <w:jc w:val="center"/>
              <w:rPr>
                <w:rFonts w:eastAsia="Times New Roman"/>
                <w:color w:val="000000"/>
              </w:rPr>
            </w:pPr>
            <w:r w:rsidRPr="00462B32">
              <w:rPr>
                <w:i/>
                <w:iCs/>
              </w:rPr>
              <w:t>a</w:t>
            </w:r>
            <w:r w:rsidRPr="00462B32">
              <w:rPr>
                <w:i/>
                <w:iCs/>
                <w:vertAlign w:val="subscript"/>
              </w:rPr>
              <w:t>1</w:t>
            </w:r>
          </w:p>
        </w:tc>
        <w:tc>
          <w:tcPr>
            <w:tcW w:w="610" w:type="dxa"/>
            <w:tcBorders>
              <w:top w:val="single" w:sz="4" w:space="0" w:color="auto"/>
              <w:bottom w:val="single" w:sz="4" w:space="0" w:color="auto"/>
            </w:tcBorders>
            <w:noWrap/>
            <w:vAlign w:val="center"/>
            <w:hideMark/>
          </w:tcPr>
          <w:p w14:paraId="43CDBEC7" w14:textId="77777777" w:rsidR="00CA7865" w:rsidRPr="00B351FF" w:rsidRDefault="00CA7865" w:rsidP="0094084D">
            <w:pPr>
              <w:spacing w:line="240" w:lineRule="auto"/>
              <w:jc w:val="center"/>
              <w:rPr>
                <w:rFonts w:eastAsia="Times New Roman"/>
                <w:color w:val="000000"/>
              </w:rPr>
            </w:pPr>
            <w:r w:rsidRPr="00462B32">
              <w:rPr>
                <w:i/>
                <w:iCs/>
              </w:rPr>
              <w:t>a</w:t>
            </w:r>
            <w:r w:rsidRPr="00462B32">
              <w:rPr>
                <w:i/>
                <w:iCs/>
                <w:vertAlign w:val="subscript"/>
              </w:rPr>
              <w:t>2</w:t>
            </w:r>
          </w:p>
        </w:tc>
        <w:tc>
          <w:tcPr>
            <w:tcW w:w="610" w:type="dxa"/>
            <w:tcBorders>
              <w:top w:val="single" w:sz="4" w:space="0" w:color="auto"/>
              <w:bottom w:val="single" w:sz="4" w:space="0" w:color="auto"/>
            </w:tcBorders>
            <w:noWrap/>
            <w:vAlign w:val="center"/>
            <w:hideMark/>
          </w:tcPr>
          <w:p w14:paraId="471CA864" w14:textId="77777777" w:rsidR="00CA7865" w:rsidRPr="00B351FF" w:rsidRDefault="00CA7865" w:rsidP="0094084D">
            <w:pPr>
              <w:spacing w:line="240" w:lineRule="auto"/>
              <w:jc w:val="center"/>
              <w:rPr>
                <w:rFonts w:eastAsia="Times New Roman"/>
                <w:color w:val="000000"/>
              </w:rPr>
            </w:pPr>
            <w:r w:rsidRPr="00462B32">
              <w:rPr>
                <w:rFonts w:eastAsia="Times New Roman"/>
                <w:i/>
                <w:iCs/>
                <w:color w:val="000000"/>
              </w:rPr>
              <w:t>γ</w:t>
            </w:r>
          </w:p>
        </w:tc>
        <w:tc>
          <w:tcPr>
            <w:tcW w:w="609" w:type="dxa"/>
            <w:tcBorders>
              <w:top w:val="single" w:sz="4" w:space="0" w:color="auto"/>
              <w:bottom w:val="single" w:sz="4" w:space="0" w:color="auto"/>
            </w:tcBorders>
            <w:noWrap/>
            <w:vAlign w:val="center"/>
            <w:hideMark/>
          </w:tcPr>
          <w:p w14:paraId="3174E4D6" w14:textId="77777777" w:rsidR="00CA7865" w:rsidRPr="00B351FF" w:rsidRDefault="00CA7865" w:rsidP="0094084D">
            <w:pPr>
              <w:spacing w:line="240" w:lineRule="auto"/>
              <w:jc w:val="center"/>
              <w:rPr>
                <w:rFonts w:eastAsia="Times New Roman"/>
                <w:color w:val="000000"/>
              </w:rPr>
            </w:pPr>
            <w:r w:rsidRPr="00462B32">
              <w:rPr>
                <w:i/>
                <w:iCs/>
              </w:rPr>
              <w:t>β</w:t>
            </w:r>
          </w:p>
        </w:tc>
        <w:tc>
          <w:tcPr>
            <w:tcW w:w="610" w:type="dxa"/>
            <w:tcBorders>
              <w:top w:val="single" w:sz="4" w:space="0" w:color="auto"/>
              <w:bottom w:val="single" w:sz="4" w:space="0" w:color="auto"/>
            </w:tcBorders>
            <w:noWrap/>
            <w:vAlign w:val="center"/>
            <w:hideMark/>
          </w:tcPr>
          <w:p w14:paraId="6C7BBDC8" w14:textId="77777777" w:rsidR="00CA7865" w:rsidRPr="00B351FF" w:rsidRDefault="00CA7865" w:rsidP="0094084D">
            <w:pPr>
              <w:spacing w:line="240" w:lineRule="auto"/>
              <w:jc w:val="center"/>
              <w:rPr>
                <w:rFonts w:eastAsia="Times New Roman"/>
                <w:color w:val="000000"/>
              </w:rPr>
            </w:pPr>
            <w:r w:rsidRPr="00462B32">
              <w:rPr>
                <w:rFonts w:eastAsia="Times New Roman"/>
                <w:i/>
                <w:iCs/>
                <w:color w:val="000000"/>
              </w:rPr>
              <w:t>κ</w:t>
            </w:r>
          </w:p>
        </w:tc>
        <w:tc>
          <w:tcPr>
            <w:tcW w:w="610" w:type="dxa"/>
            <w:tcBorders>
              <w:top w:val="single" w:sz="4" w:space="0" w:color="auto"/>
              <w:bottom w:val="single" w:sz="4" w:space="0" w:color="auto"/>
            </w:tcBorders>
            <w:noWrap/>
            <w:vAlign w:val="center"/>
            <w:hideMark/>
          </w:tcPr>
          <w:p w14:paraId="622C8BE7" w14:textId="77777777" w:rsidR="00CA7865" w:rsidRPr="00B351FF" w:rsidRDefault="00CA7865" w:rsidP="0094084D">
            <w:pPr>
              <w:spacing w:line="240" w:lineRule="auto"/>
              <w:jc w:val="center"/>
              <w:rPr>
                <w:rFonts w:eastAsia="Times New Roman"/>
                <w:color w:val="000000"/>
              </w:rPr>
            </w:pPr>
            <w:r w:rsidRPr="00462B32">
              <w:rPr>
                <w:rFonts w:eastAsia="Times New Roman"/>
                <w:i/>
                <w:iCs/>
                <w:color w:val="000000"/>
              </w:rPr>
              <w:t>λ</w:t>
            </w:r>
            <w:r w:rsidRPr="00462B32">
              <w:rPr>
                <w:rFonts w:eastAsia="Times New Roman"/>
                <w:i/>
                <w:iCs/>
                <w:color w:val="000000"/>
                <w:vertAlign w:val="subscript"/>
              </w:rPr>
              <w:t>1</w:t>
            </w:r>
          </w:p>
        </w:tc>
        <w:tc>
          <w:tcPr>
            <w:tcW w:w="609" w:type="dxa"/>
            <w:tcBorders>
              <w:top w:val="single" w:sz="4" w:space="0" w:color="auto"/>
              <w:bottom w:val="single" w:sz="4" w:space="0" w:color="auto"/>
            </w:tcBorders>
            <w:noWrap/>
            <w:vAlign w:val="center"/>
            <w:hideMark/>
          </w:tcPr>
          <w:p w14:paraId="62000CA2" w14:textId="77777777" w:rsidR="00CA7865" w:rsidRPr="00B351FF" w:rsidRDefault="00CA7865" w:rsidP="0094084D">
            <w:pPr>
              <w:spacing w:line="240" w:lineRule="auto"/>
              <w:jc w:val="center"/>
              <w:rPr>
                <w:rFonts w:eastAsia="Times New Roman"/>
                <w:color w:val="000000"/>
              </w:rPr>
            </w:pPr>
            <w:r w:rsidRPr="00462B32">
              <w:rPr>
                <w:rFonts w:eastAsia="Times New Roman"/>
                <w:i/>
                <w:iCs/>
                <w:color w:val="000000"/>
              </w:rPr>
              <w:t>λ</w:t>
            </w:r>
            <w:r w:rsidRPr="00462B32">
              <w:rPr>
                <w:rFonts w:eastAsia="Times New Roman"/>
                <w:i/>
                <w:iCs/>
                <w:color w:val="000000"/>
                <w:vertAlign w:val="subscript"/>
              </w:rPr>
              <w:t>2</w:t>
            </w:r>
          </w:p>
        </w:tc>
        <w:tc>
          <w:tcPr>
            <w:tcW w:w="610" w:type="dxa"/>
            <w:tcBorders>
              <w:top w:val="single" w:sz="4" w:space="0" w:color="auto"/>
              <w:bottom w:val="single" w:sz="4" w:space="0" w:color="auto"/>
            </w:tcBorders>
            <w:noWrap/>
            <w:vAlign w:val="center"/>
            <w:hideMark/>
          </w:tcPr>
          <w:p w14:paraId="36F19C63" w14:textId="77777777" w:rsidR="00CA7865" w:rsidRPr="00B351FF" w:rsidRDefault="00CA7865" w:rsidP="0094084D">
            <w:pPr>
              <w:spacing w:line="240" w:lineRule="auto"/>
              <w:jc w:val="center"/>
              <w:rPr>
                <w:rFonts w:eastAsia="Times New Roman"/>
                <w:color w:val="000000"/>
              </w:rPr>
            </w:pPr>
            <w:r w:rsidRPr="00462B32">
              <w:rPr>
                <w:rFonts w:eastAsia="Times New Roman"/>
                <w:i/>
                <w:iCs/>
                <w:color w:val="000000"/>
              </w:rPr>
              <w:t>ζ</w:t>
            </w:r>
          </w:p>
        </w:tc>
        <w:tc>
          <w:tcPr>
            <w:tcW w:w="610" w:type="dxa"/>
            <w:tcBorders>
              <w:top w:val="single" w:sz="4" w:space="0" w:color="auto"/>
              <w:bottom w:val="single" w:sz="4" w:space="0" w:color="auto"/>
            </w:tcBorders>
            <w:noWrap/>
            <w:vAlign w:val="center"/>
            <w:hideMark/>
          </w:tcPr>
          <w:p w14:paraId="6E094D44" w14:textId="77777777" w:rsidR="00CA7865" w:rsidRPr="00B351FF" w:rsidRDefault="00CA7865" w:rsidP="0094084D">
            <w:pPr>
              <w:spacing w:line="240" w:lineRule="auto"/>
              <w:jc w:val="center"/>
              <w:rPr>
                <w:rFonts w:eastAsia="Times New Roman"/>
                <w:color w:val="000000"/>
              </w:rPr>
            </w:pPr>
            <w:r w:rsidRPr="00462B32">
              <w:rPr>
                <w:rFonts w:eastAsia="Times New Roman"/>
                <w:i/>
                <w:iCs/>
                <w:color w:val="000000"/>
              </w:rPr>
              <w:t>ρ</w:t>
            </w:r>
          </w:p>
        </w:tc>
        <w:tc>
          <w:tcPr>
            <w:tcW w:w="610" w:type="dxa"/>
            <w:tcBorders>
              <w:top w:val="single" w:sz="4" w:space="0" w:color="auto"/>
              <w:bottom w:val="single" w:sz="4" w:space="0" w:color="auto"/>
            </w:tcBorders>
            <w:noWrap/>
            <w:vAlign w:val="center"/>
            <w:hideMark/>
          </w:tcPr>
          <w:p w14:paraId="75E61898" w14:textId="77777777" w:rsidR="00CA7865" w:rsidRPr="00B351FF" w:rsidRDefault="00CA7865" w:rsidP="0094084D">
            <w:pPr>
              <w:spacing w:line="240" w:lineRule="auto"/>
              <w:jc w:val="center"/>
              <w:rPr>
                <w:rFonts w:eastAsia="Times New Roman"/>
                <w:color w:val="000000"/>
              </w:rPr>
            </w:pPr>
            <w:r w:rsidRPr="00462B32">
              <w:rPr>
                <w:i/>
                <w:iCs/>
              </w:rPr>
              <w:t>T</w:t>
            </w:r>
            <w:r w:rsidRPr="00462B32">
              <w:rPr>
                <w:i/>
                <w:iCs/>
                <w:vertAlign w:val="subscript"/>
              </w:rPr>
              <w:t>er</w:t>
            </w:r>
          </w:p>
        </w:tc>
      </w:tr>
      <w:tr w:rsidR="00CA7865" w:rsidRPr="00B351FF" w14:paraId="7B878EF1" w14:textId="77777777" w:rsidTr="0094084D">
        <w:trPr>
          <w:trHeight w:val="396"/>
        </w:trPr>
        <w:tc>
          <w:tcPr>
            <w:tcW w:w="850" w:type="dxa"/>
            <w:tcBorders>
              <w:top w:val="single" w:sz="4" w:space="0" w:color="auto"/>
            </w:tcBorders>
            <w:noWrap/>
            <w:vAlign w:val="center"/>
            <w:hideMark/>
          </w:tcPr>
          <w:p w14:paraId="1F0A2F5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w:t>
            </w:r>
          </w:p>
        </w:tc>
        <w:tc>
          <w:tcPr>
            <w:tcW w:w="609" w:type="dxa"/>
            <w:tcBorders>
              <w:top w:val="single" w:sz="4" w:space="0" w:color="auto"/>
            </w:tcBorders>
            <w:noWrap/>
            <w:vAlign w:val="center"/>
            <w:hideMark/>
          </w:tcPr>
          <w:p w14:paraId="64C7CE29" w14:textId="77777777" w:rsidR="00CA7865" w:rsidRPr="00B351FF" w:rsidRDefault="00CA7865" w:rsidP="0094084D">
            <w:pPr>
              <w:spacing w:line="240" w:lineRule="auto"/>
              <w:jc w:val="center"/>
              <w:rPr>
                <w:rFonts w:eastAsia="Times New Roman"/>
                <w:color w:val="000000"/>
              </w:rPr>
            </w:pPr>
            <w:r>
              <w:rPr>
                <w:rFonts w:eastAsia="Times New Roman"/>
                <w:color w:val="000000"/>
              </w:rPr>
              <w:t>1.78</w:t>
            </w:r>
          </w:p>
        </w:tc>
        <w:tc>
          <w:tcPr>
            <w:tcW w:w="610" w:type="dxa"/>
            <w:tcBorders>
              <w:top w:val="single" w:sz="4" w:space="0" w:color="auto"/>
            </w:tcBorders>
            <w:noWrap/>
            <w:vAlign w:val="center"/>
            <w:hideMark/>
          </w:tcPr>
          <w:p w14:paraId="603CF0C1" w14:textId="77777777" w:rsidR="00CA7865" w:rsidRPr="00B351FF" w:rsidRDefault="00CA7865" w:rsidP="0094084D">
            <w:pPr>
              <w:spacing w:line="240" w:lineRule="auto"/>
              <w:jc w:val="center"/>
              <w:rPr>
                <w:rFonts w:eastAsia="Times New Roman"/>
                <w:color w:val="000000"/>
              </w:rPr>
            </w:pPr>
          </w:p>
        </w:tc>
        <w:tc>
          <w:tcPr>
            <w:tcW w:w="610" w:type="dxa"/>
            <w:tcBorders>
              <w:top w:val="single" w:sz="4" w:space="0" w:color="auto"/>
            </w:tcBorders>
            <w:noWrap/>
            <w:vAlign w:val="center"/>
            <w:hideMark/>
          </w:tcPr>
          <w:p w14:paraId="1CED119A" w14:textId="77777777" w:rsidR="00CA7865" w:rsidRPr="00B351FF" w:rsidRDefault="00CA7865" w:rsidP="0094084D">
            <w:pPr>
              <w:spacing w:line="240" w:lineRule="auto"/>
              <w:jc w:val="center"/>
              <w:rPr>
                <w:rFonts w:eastAsia="Times New Roman"/>
              </w:rPr>
            </w:pPr>
            <w:r>
              <w:rPr>
                <w:rFonts w:eastAsia="Times New Roman"/>
              </w:rPr>
              <w:t>0.21</w:t>
            </w:r>
          </w:p>
        </w:tc>
        <w:tc>
          <w:tcPr>
            <w:tcW w:w="609" w:type="dxa"/>
            <w:tcBorders>
              <w:top w:val="single" w:sz="4" w:space="0" w:color="auto"/>
            </w:tcBorders>
            <w:noWrap/>
            <w:vAlign w:val="center"/>
            <w:hideMark/>
          </w:tcPr>
          <w:p w14:paraId="4DC91397"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36016F1C" w14:textId="77777777" w:rsidR="00CA7865" w:rsidRPr="00B351FF" w:rsidRDefault="00CA7865" w:rsidP="0094084D">
            <w:pPr>
              <w:spacing w:line="240" w:lineRule="auto"/>
              <w:jc w:val="center"/>
              <w:rPr>
                <w:rFonts w:eastAsia="Times New Roman"/>
                <w:color w:val="000000"/>
              </w:rPr>
            </w:pPr>
            <w:r>
              <w:rPr>
                <w:rFonts w:eastAsia="Times New Roman"/>
                <w:color w:val="000000"/>
              </w:rPr>
              <w:t>2.78</w:t>
            </w:r>
          </w:p>
        </w:tc>
        <w:tc>
          <w:tcPr>
            <w:tcW w:w="610" w:type="dxa"/>
            <w:tcBorders>
              <w:top w:val="single" w:sz="4" w:space="0" w:color="auto"/>
            </w:tcBorders>
            <w:noWrap/>
            <w:vAlign w:val="center"/>
            <w:hideMark/>
          </w:tcPr>
          <w:p w14:paraId="7010442F" w14:textId="77777777" w:rsidR="00CA7865" w:rsidRPr="00B351FF" w:rsidRDefault="00CA7865" w:rsidP="0094084D">
            <w:pPr>
              <w:spacing w:line="240" w:lineRule="auto"/>
              <w:jc w:val="center"/>
              <w:rPr>
                <w:rFonts w:eastAsia="Times New Roman"/>
                <w:color w:val="000000"/>
              </w:rPr>
            </w:pPr>
            <w:r>
              <w:rPr>
                <w:rFonts w:eastAsia="Times New Roman"/>
                <w:color w:val="000000"/>
              </w:rPr>
              <w:t>1.68</w:t>
            </w:r>
          </w:p>
        </w:tc>
        <w:tc>
          <w:tcPr>
            <w:tcW w:w="610" w:type="dxa"/>
            <w:tcBorders>
              <w:top w:val="single" w:sz="4" w:space="0" w:color="auto"/>
            </w:tcBorders>
            <w:noWrap/>
            <w:vAlign w:val="center"/>
            <w:hideMark/>
          </w:tcPr>
          <w:p w14:paraId="3B14B610" w14:textId="77777777" w:rsidR="00CA7865" w:rsidRPr="00B351FF" w:rsidRDefault="00CA7865" w:rsidP="0094084D">
            <w:pPr>
              <w:spacing w:line="240" w:lineRule="auto"/>
              <w:jc w:val="center"/>
              <w:rPr>
                <w:rFonts w:eastAsia="Times New Roman"/>
                <w:color w:val="000000"/>
              </w:rPr>
            </w:pPr>
          </w:p>
        </w:tc>
        <w:tc>
          <w:tcPr>
            <w:tcW w:w="609" w:type="dxa"/>
            <w:tcBorders>
              <w:top w:val="single" w:sz="4" w:space="0" w:color="auto"/>
            </w:tcBorders>
            <w:noWrap/>
            <w:vAlign w:val="center"/>
            <w:hideMark/>
          </w:tcPr>
          <w:p w14:paraId="2499486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w:t>
            </w:r>
            <w:r>
              <w:rPr>
                <w:rFonts w:eastAsia="Times New Roman"/>
                <w:color w:val="000000"/>
              </w:rPr>
              <w:t>62</w:t>
            </w:r>
          </w:p>
        </w:tc>
        <w:tc>
          <w:tcPr>
            <w:tcW w:w="610" w:type="dxa"/>
            <w:tcBorders>
              <w:top w:val="single" w:sz="4" w:space="0" w:color="auto"/>
            </w:tcBorders>
            <w:noWrap/>
            <w:vAlign w:val="center"/>
            <w:hideMark/>
          </w:tcPr>
          <w:p w14:paraId="277A4612" w14:textId="77777777" w:rsidR="00CA7865" w:rsidRPr="00B351FF" w:rsidRDefault="00CA7865" w:rsidP="0094084D">
            <w:pPr>
              <w:spacing w:line="240" w:lineRule="auto"/>
              <w:jc w:val="center"/>
              <w:rPr>
                <w:rFonts w:eastAsia="Times New Roman"/>
                <w:color w:val="000000"/>
              </w:rPr>
            </w:pPr>
          </w:p>
        </w:tc>
        <w:tc>
          <w:tcPr>
            <w:tcW w:w="610" w:type="dxa"/>
            <w:tcBorders>
              <w:top w:val="single" w:sz="4" w:space="0" w:color="auto"/>
            </w:tcBorders>
            <w:noWrap/>
            <w:vAlign w:val="center"/>
            <w:hideMark/>
          </w:tcPr>
          <w:p w14:paraId="18DEE70D" w14:textId="77777777" w:rsidR="00CA7865" w:rsidRPr="00B351FF" w:rsidRDefault="00CA7865" w:rsidP="0094084D">
            <w:pPr>
              <w:spacing w:line="240" w:lineRule="auto"/>
              <w:jc w:val="center"/>
              <w:rPr>
                <w:rFonts w:eastAsia="Times New Roman"/>
              </w:rPr>
            </w:pPr>
          </w:p>
        </w:tc>
        <w:tc>
          <w:tcPr>
            <w:tcW w:w="609" w:type="dxa"/>
            <w:tcBorders>
              <w:top w:val="single" w:sz="4" w:space="0" w:color="auto"/>
            </w:tcBorders>
            <w:noWrap/>
            <w:vAlign w:val="center"/>
            <w:hideMark/>
          </w:tcPr>
          <w:p w14:paraId="3A528E47"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0C29083F"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1D2E132F" w14:textId="77777777" w:rsidR="00CA7865" w:rsidRPr="00B351FF" w:rsidRDefault="00CA7865" w:rsidP="0094084D">
            <w:pPr>
              <w:spacing w:line="240" w:lineRule="auto"/>
              <w:jc w:val="center"/>
              <w:rPr>
                <w:rFonts w:eastAsia="Times New Roman"/>
              </w:rPr>
            </w:pPr>
          </w:p>
        </w:tc>
        <w:tc>
          <w:tcPr>
            <w:tcW w:w="610" w:type="dxa"/>
            <w:tcBorders>
              <w:top w:val="single" w:sz="4" w:space="0" w:color="auto"/>
            </w:tcBorders>
            <w:noWrap/>
            <w:vAlign w:val="center"/>
            <w:hideMark/>
          </w:tcPr>
          <w:p w14:paraId="0BA2B1B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0.18</w:t>
            </w:r>
          </w:p>
        </w:tc>
      </w:tr>
      <w:tr w:rsidR="00CA7865" w:rsidRPr="00B351FF" w14:paraId="26809B75" w14:textId="77777777" w:rsidTr="0094084D">
        <w:trPr>
          <w:trHeight w:val="396"/>
        </w:trPr>
        <w:tc>
          <w:tcPr>
            <w:tcW w:w="850" w:type="dxa"/>
            <w:noWrap/>
            <w:vAlign w:val="center"/>
            <w:hideMark/>
          </w:tcPr>
          <w:p w14:paraId="1A83A3D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w:t>
            </w:r>
          </w:p>
        </w:tc>
        <w:tc>
          <w:tcPr>
            <w:tcW w:w="609" w:type="dxa"/>
            <w:noWrap/>
            <w:vAlign w:val="center"/>
            <w:hideMark/>
          </w:tcPr>
          <w:p w14:paraId="4732604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2.41</w:t>
            </w:r>
          </w:p>
        </w:tc>
        <w:tc>
          <w:tcPr>
            <w:tcW w:w="610" w:type="dxa"/>
            <w:noWrap/>
            <w:vAlign w:val="center"/>
            <w:hideMark/>
          </w:tcPr>
          <w:p w14:paraId="72A45B7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2.14</w:t>
            </w:r>
          </w:p>
        </w:tc>
        <w:tc>
          <w:tcPr>
            <w:tcW w:w="610" w:type="dxa"/>
            <w:noWrap/>
            <w:vAlign w:val="center"/>
            <w:hideMark/>
          </w:tcPr>
          <w:p w14:paraId="2655854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0.26</w:t>
            </w:r>
          </w:p>
        </w:tc>
        <w:tc>
          <w:tcPr>
            <w:tcW w:w="609" w:type="dxa"/>
            <w:noWrap/>
            <w:vAlign w:val="center"/>
            <w:hideMark/>
          </w:tcPr>
          <w:p w14:paraId="39E6AC5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0.58</w:t>
            </w:r>
          </w:p>
        </w:tc>
        <w:tc>
          <w:tcPr>
            <w:tcW w:w="610" w:type="dxa"/>
            <w:noWrap/>
            <w:vAlign w:val="center"/>
            <w:hideMark/>
          </w:tcPr>
          <w:p w14:paraId="616D69C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1.86</w:t>
            </w:r>
          </w:p>
        </w:tc>
        <w:tc>
          <w:tcPr>
            <w:tcW w:w="610" w:type="dxa"/>
            <w:noWrap/>
            <w:vAlign w:val="center"/>
            <w:hideMark/>
          </w:tcPr>
          <w:p w14:paraId="3D7EF225"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4A1C57E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0.44</w:t>
            </w:r>
          </w:p>
        </w:tc>
        <w:tc>
          <w:tcPr>
            <w:tcW w:w="609" w:type="dxa"/>
            <w:noWrap/>
            <w:vAlign w:val="center"/>
            <w:hideMark/>
          </w:tcPr>
          <w:p w14:paraId="3C64DFF5"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04F085D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A4B0F54" w14:textId="77777777" w:rsidR="00CA7865" w:rsidRPr="00B351FF" w:rsidRDefault="00CA7865" w:rsidP="0094084D">
            <w:pPr>
              <w:spacing w:line="240" w:lineRule="auto"/>
              <w:jc w:val="center"/>
              <w:rPr>
                <w:rFonts w:eastAsia="Times New Roman"/>
              </w:rPr>
            </w:pPr>
          </w:p>
        </w:tc>
        <w:tc>
          <w:tcPr>
            <w:tcW w:w="609" w:type="dxa"/>
            <w:noWrap/>
            <w:vAlign w:val="center"/>
            <w:hideMark/>
          </w:tcPr>
          <w:p w14:paraId="4C97BFEA"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74AA48E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43BB980A"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0EC49479"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0.16</w:t>
            </w:r>
          </w:p>
        </w:tc>
      </w:tr>
      <w:tr w:rsidR="00CA7865" w:rsidRPr="00B351FF" w14:paraId="38964E21" w14:textId="77777777" w:rsidTr="0094084D">
        <w:trPr>
          <w:trHeight w:val="396"/>
        </w:trPr>
        <w:tc>
          <w:tcPr>
            <w:tcW w:w="850" w:type="dxa"/>
            <w:noWrap/>
            <w:vAlign w:val="center"/>
            <w:hideMark/>
          </w:tcPr>
          <w:p w14:paraId="2ED8A58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w:t>
            </w:r>
          </w:p>
        </w:tc>
        <w:tc>
          <w:tcPr>
            <w:tcW w:w="609" w:type="dxa"/>
            <w:noWrap/>
            <w:vAlign w:val="center"/>
            <w:hideMark/>
          </w:tcPr>
          <w:p w14:paraId="4852231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3.32</w:t>
            </w:r>
          </w:p>
        </w:tc>
        <w:tc>
          <w:tcPr>
            <w:tcW w:w="610" w:type="dxa"/>
            <w:noWrap/>
            <w:vAlign w:val="center"/>
            <w:hideMark/>
          </w:tcPr>
          <w:p w14:paraId="1218683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2.70</w:t>
            </w:r>
          </w:p>
        </w:tc>
        <w:tc>
          <w:tcPr>
            <w:tcW w:w="610" w:type="dxa"/>
            <w:noWrap/>
            <w:vAlign w:val="center"/>
            <w:hideMark/>
          </w:tcPr>
          <w:p w14:paraId="4D63F24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0.30</w:t>
            </w:r>
          </w:p>
        </w:tc>
        <w:tc>
          <w:tcPr>
            <w:tcW w:w="609" w:type="dxa"/>
            <w:noWrap/>
            <w:vAlign w:val="center"/>
            <w:hideMark/>
          </w:tcPr>
          <w:p w14:paraId="0E52933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0.32</w:t>
            </w:r>
          </w:p>
        </w:tc>
        <w:tc>
          <w:tcPr>
            <w:tcW w:w="610" w:type="dxa"/>
            <w:noWrap/>
            <w:vAlign w:val="center"/>
            <w:hideMark/>
          </w:tcPr>
          <w:p w14:paraId="10E7784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2.10</w:t>
            </w:r>
          </w:p>
        </w:tc>
        <w:tc>
          <w:tcPr>
            <w:tcW w:w="610" w:type="dxa"/>
            <w:noWrap/>
            <w:vAlign w:val="center"/>
            <w:hideMark/>
          </w:tcPr>
          <w:p w14:paraId="1AFD417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1.29</w:t>
            </w:r>
          </w:p>
        </w:tc>
        <w:tc>
          <w:tcPr>
            <w:tcW w:w="610" w:type="dxa"/>
            <w:noWrap/>
            <w:vAlign w:val="center"/>
            <w:hideMark/>
          </w:tcPr>
          <w:p w14:paraId="00C427C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0.27</w:t>
            </w:r>
          </w:p>
        </w:tc>
        <w:tc>
          <w:tcPr>
            <w:tcW w:w="609" w:type="dxa"/>
            <w:noWrap/>
            <w:vAlign w:val="center"/>
            <w:hideMark/>
          </w:tcPr>
          <w:p w14:paraId="0036B8B7"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0.28</w:t>
            </w:r>
          </w:p>
        </w:tc>
        <w:tc>
          <w:tcPr>
            <w:tcW w:w="610" w:type="dxa"/>
            <w:noWrap/>
            <w:vAlign w:val="center"/>
            <w:hideMark/>
          </w:tcPr>
          <w:p w14:paraId="4E58F988"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4669AC76" w14:textId="77777777" w:rsidR="00CA7865" w:rsidRPr="00B351FF" w:rsidRDefault="00CA7865" w:rsidP="0094084D">
            <w:pPr>
              <w:spacing w:line="240" w:lineRule="auto"/>
              <w:jc w:val="center"/>
              <w:rPr>
                <w:rFonts w:eastAsia="Times New Roman"/>
              </w:rPr>
            </w:pPr>
          </w:p>
        </w:tc>
        <w:tc>
          <w:tcPr>
            <w:tcW w:w="609" w:type="dxa"/>
            <w:noWrap/>
            <w:vAlign w:val="center"/>
            <w:hideMark/>
          </w:tcPr>
          <w:p w14:paraId="5F09F4F8"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C07C096"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707402F2"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2DA1F08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r w:rsidR="00CA7865" w:rsidRPr="00B351FF" w14:paraId="05D55A6E" w14:textId="77777777" w:rsidTr="0094084D">
        <w:trPr>
          <w:trHeight w:val="396"/>
        </w:trPr>
        <w:tc>
          <w:tcPr>
            <w:tcW w:w="850" w:type="dxa"/>
            <w:noWrap/>
            <w:vAlign w:val="center"/>
            <w:hideMark/>
          </w:tcPr>
          <w:p w14:paraId="794019F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4</w:t>
            </w:r>
          </w:p>
        </w:tc>
        <w:tc>
          <w:tcPr>
            <w:tcW w:w="609" w:type="dxa"/>
            <w:noWrap/>
            <w:vAlign w:val="center"/>
            <w:hideMark/>
          </w:tcPr>
          <w:p w14:paraId="2B30C14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3.25</w:t>
            </w:r>
          </w:p>
        </w:tc>
        <w:tc>
          <w:tcPr>
            <w:tcW w:w="610" w:type="dxa"/>
            <w:noWrap/>
            <w:vAlign w:val="center"/>
            <w:hideMark/>
          </w:tcPr>
          <w:p w14:paraId="087331E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1.78</w:t>
            </w:r>
          </w:p>
        </w:tc>
        <w:tc>
          <w:tcPr>
            <w:tcW w:w="610" w:type="dxa"/>
            <w:noWrap/>
            <w:vAlign w:val="center"/>
            <w:hideMark/>
          </w:tcPr>
          <w:p w14:paraId="464D7F5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0.24</w:t>
            </w:r>
          </w:p>
        </w:tc>
        <w:tc>
          <w:tcPr>
            <w:tcW w:w="609" w:type="dxa"/>
            <w:noWrap/>
            <w:vAlign w:val="center"/>
            <w:hideMark/>
          </w:tcPr>
          <w:p w14:paraId="261A4CE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0.27</w:t>
            </w:r>
          </w:p>
        </w:tc>
        <w:tc>
          <w:tcPr>
            <w:tcW w:w="610" w:type="dxa"/>
            <w:noWrap/>
            <w:vAlign w:val="center"/>
            <w:hideMark/>
          </w:tcPr>
          <w:p w14:paraId="5A05D54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2.07</w:t>
            </w:r>
          </w:p>
        </w:tc>
        <w:tc>
          <w:tcPr>
            <w:tcW w:w="610" w:type="dxa"/>
            <w:noWrap/>
            <w:vAlign w:val="center"/>
            <w:hideMark/>
          </w:tcPr>
          <w:p w14:paraId="2CD49D1A"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1.21</w:t>
            </w:r>
          </w:p>
        </w:tc>
        <w:tc>
          <w:tcPr>
            <w:tcW w:w="610" w:type="dxa"/>
            <w:noWrap/>
            <w:vAlign w:val="center"/>
            <w:hideMark/>
          </w:tcPr>
          <w:p w14:paraId="739BB5C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0.31</w:t>
            </w:r>
          </w:p>
        </w:tc>
        <w:tc>
          <w:tcPr>
            <w:tcW w:w="609" w:type="dxa"/>
            <w:noWrap/>
            <w:vAlign w:val="center"/>
            <w:hideMark/>
          </w:tcPr>
          <w:p w14:paraId="37996A23"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0.38</w:t>
            </w:r>
          </w:p>
        </w:tc>
        <w:tc>
          <w:tcPr>
            <w:tcW w:w="610" w:type="dxa"/>
            <w:noWrap/>
            <w:vAlign w:val="center"/>
            <w:hideMark/>
          </w:tcPr>
          <w:p w14:paraId="13898846"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0.49</w:t>
            </w:r>
          </w:p>
        </w:tc>
        <w:tc>
          <w:tcPr>
            <w:tcW w:w="610" w:type="dxa"/>
            <w:noWrap/>
            <w:vAlign w:val="center"/>
            <w:hideMark/>
          </w:tcPr>
          <w:p w14:paraId="1E3DAAD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0.80</w:t>
            </w:r>
          </w:p>
        </w:tc>
        <w:tc>
          <w:tcPr>
            <w:tcW w:w="609" w:type="dxa"/>
            <w:noWrap/>
            <w:vAlign w:val="center"/>
            <w:hideMark/>
          </w:tcPr>
          <w:p w14:paraId="3ECECF0B"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0.94</w:t>
            </w:r>
          </w:p>
        </w:tc>
        <w:tc>
          <w:tcPr>
            <w:tcW w:w="610" w:type="dxa"/>
            <w:noWrap/>
            <w:vAlign w:val="center"/>
            <w:hideMark/>
          </w:tcPr>
          <w:p w14:paraId="1EE9BEE7" w14:textId="77777777" w:rsidR="00CA7865" w:rsidRPr="00B351FF" w:rsidRDefault="00CA7865" w:rsidP="0094084D">
            <w:pPr>
              <w:spacing w:line="240" w:lineRule="auto"/>
              <w:jc w:val="center"/>
              <w:rPr>
                <w:rFonts w:eastAsia="Times New Roman"/>
                <w:color w:val="000000"/>
              </w:rPr>
            </w:pPr>
          </w:p>
        </w:tc>
        <w:tc>
          <w:tcPr>
            <w:tcW w:w="610" w:type="dxa"/>
            <w:noWrap/>
            <w:vAlign w:val="center"/>
            <w:hideMark/>
          </w:tcPr>
          <w:p w14:paraId="084D5899" w14:textId="77777777" w:rsidR="00CA7865" w:rsidRPr="00B351FF" w:rsidRDefault="00CA7865" w:rsidP="0094084D">
            <w:pPr>
              <w:spacing w:line="240" w:lineRule="auto"/>
              <w:jc w:val="center"/>
              <w:rPr>
                <w:rFonts w:eastAsia="Times New Roman"/>
              </w:rPr>
            </w:pPr>
          </w:p>
        </w:tc>
        <w:tc>
          <w:tcPr>
            <w:tcW w:w="610" w:type="dxa"/>
            <w:noWrap/>
            <w:vAlign w:val="center"/>
            <w:hideMark/>
          </w:tcPr>
          <w:p w14:paraId="1A4C8D4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r w:rsidR="00CA7865" w:rsidRPr="00B351FF" w14:paraId="05763A2C" w14:textId="77777777" w:rsidTr="0094084D">
        <w:trPr>
          <w:trHeight w:val="396"/>
        </w:trPr>
        <w:tc>
          <w:tcPr>
            <w:tcW w:w="850" w:type="dxa"/>
            <w:tcBorders>
              <w:bottom w:val="single" w:sz="4" w:space="0" w:color="auto"/>
            </w:tcBorders>
            <w:noWrap/>
            <w:vAlign w:val="center"/>
            <w:hideMark/>
          </w:tcPr>
          <w:p w14:paraId="64FADBD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5</w:t>
            </w:r>
          </w:p>
        </w:tc>
        <w:tc>
          <w:tcPr>
            <w:tcW w:w="609" w:type="dxa"/>
            <w:tcBorders>
              <w:bottom w:val="single" w:sz="4" w:space="0" w:color="auto"/>
            </w:tcBorders>
            <w:noWrap/>
            <w:vAlign w:val="center"/>
            <w:hideMark/>
          </w:tcPr>
          <w:p w14:paraId="06CFC11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3.51</w:t>
            </w:r>
          </w:p>
        </w:tc>
        <w:tc>
          <w:tcPr>
            <w:tcW w:w="610" w:type="dxa"/>
            <w:tcBorders>
              <w:bottom w:val="single" w:sz="4" w:space="0" w:color="auto"/>
            </w:tcBorders>
            <w:noWrap/>
            <w:vAlign w:val="center"/>
            <w:hideMark/>
          </w:tcPr>
          <w:p w14:paraId="6B2E3802"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2.32</w:t>
            </w:r>
          </w:p>
        </w:tc>
        <w:tc>
          <w:tcPr>
            <w:tcW w:w="610" w:type="dxa"/>
            <w:tcBorders>
              <w:bottom w:val="single" w:sz="4" w:space="0" w:color="auto"/>
            </w:tcBorders>
            <w:noWrap/>
            <w:vAlign w:val="center"/>
            <w:hideMark/>
          </w:tcPr>
          <w:p w14:paraId="6727A394"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c>
          <w:tcPr>
            <w:tcW w:w="609" w:type="dxa"/>
            <w:tcBorders>
              <w:bottom w:val="single" w:sz="4" w:space="0" w:color="auto"/>
            </w:tcBorders>
            <w:noWrap/>
            <w:vAlign w:val="center"/>
            <w:hideMark/>
          </w:tcPr>
          <w:p w14:paraId="76BB528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0.29</w:t>
            </w:r>
          </w:p>
        </w:tc>
        <w:tc>
          <w:tcPr>
            <w:tcW w:w="610" w:type="dxa"/>
            <w:tcBorders>
              <w:bottom w:val="single" w:sz="4" w:space="0" w:color="auto"/>
            </w:tcBorders>
            <w:noWrap/>
            <w:vAlign w:val="center"/>
            <w:hideMark/>
          </w:tcPr>
          <w:p w14:paraId="0B5A2F95"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2.17</w:t>
            </w:r>
          </w:p>
        </w:tc>
        <w:tc>
          <w:tcPr>
            <w:tcW w:w="610" w:type="dxa"/>
            <w:tcBorders>
              <w:bottom w:val="single" w:sz="4" w:space="0" w:color="auto"/>
            </w:tcBorders>
            <w:noWrap/>
            <w:vAlign w:val="center"/>
            <w:hideMark/>
          </w:tcPr>
          <w:p w14:paraId="1DE02A7E"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1.26</w:t>
            </w:r>
          </w:p>
        </w:tc>
        <w:tc>
          <w:tcPr>
            <w:tcW w:w="610" w:type="dxa"/>
            <w:tcBorders>
              <w:bottom w:val="single" w:sz="4" w:space="0" w:color="auto"/>
            </w:tcBorders>
            <w:noWrap/>
            <w:vAlign w:val="center"/>
            <w:hideMark/>
          </w:tcPr>
          <w:p w14:paraId="3BCAE290"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0.16</w:t>
            </w:r>
          </w:p>
        </w:tc>
        <w:tc>
          <w:tcPr>
            <w:tcW w:w="609" w:type="dxa"/>
            <w:tcBorders>
              <w:bottom w:val="single" w:sz="4" w:space="0" w:color="auto"/>
            </w:tcBorders>
            <w:noWrap/>
            <w:vAlign w:val="center"/>
            <w:hideMark/>
          </w:tcPr>
          <w:p w14:paraId="71629064"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0.35</w:t>
            </w:r>
          </w:p>
        </w:tc>
        <w:tc>
          <w:tcPr>
            <w:tcW w:w="610" w:type="dxa"/>
            <w:tcBorders>
              <w:bottom w:val="single" w:sz="4" w:space="0" w:color="auto"/>
            </w:tcBorders>
            <w:noWrap/>
            <w:vAlign w:val="center"/>
            <w:hideMark/>
          </w:tcPr>
          <w:p w14:paraId="6D4A439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0.64</w:t>
            </w:r>
          </w:p>
        </w:tc>
        <w:tc>
          <w:tcPr>
            <w:tcW w:w="610" w:type="dxa"/>
            <w:tcBorders>
              <w:bottom w:val="single" w:sz="4" w:space="0" w:color="auto"/>
            </w:tcBorders>
            <w:noWrap/>
            <w:vAlign w:val="center"/>
            <w:hideMark/>
          </w:tcPr>
          <w:p w14:paraId="5510BE78"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0.87</w:t>
            </w:r>
          </w:p>
        </w:tc>
        <w:tc>
          <w:tcPr>
            <w:tcW w:w="609" w:type="dxa"/>
            <w:tcBorders>
              <w:bottom w:val="single" w:sz="4" w:space="0" w:color="auto"/>
            </w:tcBorders>
            <w:noWrap/>
            <w:vAlign w:val="center"/>
            <w:hideMark/>
          </w:tcPr>
          <w:p w14:paraId="7E67D2BD"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0.76</w:t>
            </w:r>
          </w:p>
        </w:tc>
        <w:tc>
          <w:tcPr>
            <w:tcW w:w="610" w:type="dxa"/>
            <w:tcBorders>
              <w:bottom w:val="single" w:sz="4" w:space="0" w:color="auto"/>
            </w:tcBorders>
            <w:noWrap/>
            <w:vAlign w:val="center"/>
            <w:hideMark/>
          </w:tcPr>
          <w:p w14:paraId="700C91FF"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0.39</w:t>
            </w:r>
          </w:p>
        </w:tc>
        <w:tc>
          <w:tcPr>
            <w:tcW w:w="610" w:type="dxa"/>
            <w:tcBorders>
              <w:bottom w:val="single" w:sz="4" w:space="0" w:color="auto"/>
            </w:tcBorders>
            <w:noWrap/>
            <w:vAlign w:val="center"/>
            <w:hideMark/>
          </w:tcPr>
          <w:p w14:paraId="2D49CEDC"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0.56</w:t>
            </w:r>
          </w:p>
        </w:tc>
        <w:tc>
          <w:tcPr>
            <w:tcW w:w="610" w:type="dxa"/>
            <w:tcBorders>
              <w:bottom w:val="single" w:sz="4" w:space="0" w:color="auto"/>
            </w:tcBorders>
            <w:noWrap/>
            <w:vAlign w:val="center"/>
            <w:hideMark/>
          </w:tcPr>
          <w:p w14:paraId="0391A511" w14:textId="77777777" w:rsidR="00CA7865" w:rsidRPr="00B351FF" w:rsidRDefault="00CA7865" w:rsidP="0094084D">
            <w:pPr>
              <w:spacing w:line="240" w:lineRule="auto"/>
              <w:jc w:val="center"/>
              <w:rPr>
                <w:rFonts w:eastAsia="Times New Roman"/>
                <w:color w:val="000000"/>
              </w:rPr>
            </w:pPr>
            <w:r w:rsidRPr="00B351FF">
              <w:rPr>
                <w:rFonts w:eastAsia="Times New Roman"/>
                <w:color w:val="000000"/>
              </w:rPr>
              <w:t>0.19</w:t>
            </w:r>
          </w:p>
        </w:tc>
      </w:tr>
    </w:tbl>
    <w:p w14:paraId="59D59988" w14:textId="77777777" w:rsidR="00CA7865" w:rsidRDefault="00CA7865" w:rsidP="00737992"/>
    <w:p w14:paraId="6B4383AC" w14:textId="4DCAC181" w:rsidR="0006535B" w:rsidRDefault="006718C9" w:rsidP="00CA7865">
      <w:pPr>
        <w:ind w:firstLine="720"/>
      </w:pPr>
      <w:r>
        <w:t xml:space="preserve">Both the distribution of response errors, Figure 11, </w:t>
      </w:r>
      <w:commentRangeStart w:id="84"/>
      <w:r>
        <w:t>and the joint distribution of error and RT in Figure 12</w:t>
      </w:r>
      <w:r w:rsidR="005461C3">
        <w:t xml:space="preserve"> demonstrate that the two-component models </w:t>
      </w:r>
      <w:commentRangeEnd w:id="84"/>
      <w:r w:rsidR="00357C5B">
        <w:rPr>
          <w:rStyle w:val="CommentReference"/>
        </w:rPr>
        <w:commentReference w:id="84"/>
      </w:r>
      <w:r w:rsidR="005461C3">
        <w:t>(Models 1 and 2</w:t>
      </w:r>
      <w:commentRangeStart w:id="85"/>
      <w:r w:rsidR="005461C3">
        <w:t>)</w:t>
      </w:r>
      <w:r w:rsidR="00BE0FE1">
        <w:t xml:space="preserve"> overestimate response error relative to the three-component models (Models 3, 4, and 5). </w:t>
      </w:r>
      <w:commentRangeEnd w:id="85"/>
      <w:r>
        <w:rPr>
          <w:rStyle w:val="CommentReference"/>
        </w:rPr>
        <w:commentReference w:id="85"/>
      </w:r>
    </w:p>
    <w:p w14:paraId="7441B166" w14:textId="2D92082E" w:rsidR="00206BFF" w:rsidRDefault="00206BFF" w:rsidP="00206BFF">
      <w:pPr>
        <w:pStyle w:val="Caption"/>
        <w:keepNext/>
      </w:pPr>
      <w:r>
        <w:t xml:space="preserve">Figure </w:t>
      </w:r>
      <w:fldSimple w:instr=" SEQ Figure \* ARABIC ">
        <w:r w:rsidR="00380DC8">
          <w:rPr>
            <w:noProof/>
          </w:rPr>
          <w:t>11</w:t>
        </w:r>
      </w:fldSimple>
    </w:p>
    <w:p w14:paraId="2C4311F9" w14:textId="77777777" w:rsidR="00206BFF" w:rsidRPr="00D95681" w:rsidRDefault="00206BFF" w:rsidP="00206BFF">
      <w:pPr>
        <w:rPr>
          <w:i/>
          <w:iCs/>
        </w:rPr>
      </w:pPr>
      <w:r>
        <w:rPr>
          <w:i/>
          <w:iCs/>
        </w:rPr>
        <w:t>Diffusion Model Fits to Response Error and Latency</w:t>
      </w:r>
    </w:p>
    <w:p w14:paraId="0A178818" w14:textId="61320EBE" w:rsidR="00B92C9B" w:rsidRPr="00FC757D" w:rsidRDefault="00842115" w:rsidP="00B92C9B">
      <w:r>
        <w:rPr>
          <w:noProof/>
        </w:rPr>
        <w:drawing>
          <wp:inline distT="0" distB="0" distL="0" distR="0" wp14:anchorId="3BCD4755" wp14:editId="72F22AAD">
            <wp:extent cx="6463231"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469717" cy="2517124"/>
                    </a:xfrm>
                    <a:prstGeom prst="rect">
                      <a:avLst/>
                    </a:prstGeom>
                  </pic:spPr>
                </pic:pic>
              </a:graphicData>
            </a:graphic>
          </wp:inline>
        </w:drawing>
      </w:r>
    </w:p>
    <w:p w14:paraId="14B0D92C" w14:textId="5EB6870E" w:rsidR="00B92C9B" w:rsidRDefault="00B92C9B" w:rsidP="00B92C9B">
      <w:pPr>
        <w:pStyle w:val="Caption"/>
        <w:keepNext/>
      </w:pPr>
      <w:r>
        <w:t xml:space="preserve">Figure </w:t>
      </w:r>
      <w:fldSimple w:instr=" SEQ Figure \* ARABIC ">
        <w:r w:rsidR="00380DC8">
          <w:rPr>
            <w:noProof/>
          </w:rPr>
          <w:t>12</w:t>
        </w:r>
      </w:fldSimple>
    </w:p>
    <w:p w14:paraId="235D1691" w14:textId="7CF03B9E" w:rsidR="00B92C9B" w:rsidRPr="00B92C9B" w:rsidRDefault="00B92C9B" w:rsidP="00B92C9B">
      <w:pPr>
        <w:rPr>
          <w:i/>
          <w:iCs/>
        </w:rPr>
      </w:pPr>
      <w:r>
        <w:rPr>
          <w:i/>
          <w:iCs/>
        </w:rPr>
        <w:t xml:space="preserve">Model </w:t>
      </w:r>
      <w:r w:rsidR="00760636">
        <w:rPr>
          <w:i/>
          <w:iCs/>
        </w:rPr>
        <w:t>Fits to Joint Response Error and Time Quantiles</w:t>
      </w:r>
    </w:p>
    <w:p w14:paraId="41CD6059" w14:textId="77777777" w:rsidR="00153030" w:rsidRDefault="00B92C9B" w:rsidP="000475A8">
      <w:pPr>
        <w:jc w:val="center"/>
      </w:pPr>
      <w:commentRangeStart w:id="86"/>
      <w:r>
        <w:rPr>
          <w:noProof/>
        </w:rPr>
        <w:lastRenderedPageBreak/>
        <w:drawing>
          <wp:inline distT="0" distB="0" distL="0" distR="0" wp14:anchorId="21C495D6" wp14:editId="6B4C245A">
            <wp:extent cx="5699612" cy="213069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99612" cy="2130696"/>
                    </a:xfrm>
                    <a:prstGeom prst="rect">
                      <a:avLst/>
                    </a:prstGeom>
                  </pic:spPr>
                </pic:pic>
              </a:graphicData>
            </a:graphic>
          </wp:inline>
        </w:drawing>
      </w:r>
      <w:commentRangeEnd w:id="86"/>
    </w:p>
    <w:p w14:paraId="7EF61A22" w14:textId="0D6C3A70" w:rsidR="00153030" w:rsidRDefault="00B92C9B" w:rsidP="00153030">
      <w:pPr>
        <w:spacing w:line="240" w:lineRule="auto"/>
      </w:pPr>
      <w:r>
        <w:rPr>
          <w:rStyle w:val="CommentReference"/>
        </w:rPr>
        <w:commentReference w:id="86"/>
      </w:r>
      <w:r w:rsidR="00153030" w:rsidRPr="00153030">
        <w:rPr>
          <w:i/>
          <w:iCs/>
        </w:rPr>
        <w:t xml:space="preserve"> </w:t>
      </w:r>
      <w:r w:rsidR="00153030">
        <w:rPr>
          <w:i/>
          <w:iCs/>
        </w:rPr>
        <w:t>Note</w:t>
      </w:r>
      <w:r w:rsidR="00153030">
        <w:t xml:space="preserve">. Grey lines represent the 95% confidence interval around the observed response time quantiles. The error quantiles, which are unlabeled in the figure, are the </w:t>
      </w:r>
      <w:r w:rsidR="00153030" w:rsidRPr="000D47A3">
        <w:t>.1,</w:t>
      </w:r>
      <w:r w:rsidR="00D05B8D">
        <w:t xml:space="preserve"> </w:t>
      </w:r>
      <w:r w:rsidR="00153030" w:rsidRPr="000D47A3">
        <w:t xml:space="preserve">.3, .5, </w:t>
      </w:r>
      <w:r w:rsidR="00153030">
        <w:t xml:space="preserve">and </w:t>
      </w:r>
      <w:r w:rsidR="00153030" w:rsidRPr="000D47A3">
        <w:t>.9</w:t>
      </w:r>
      <w:r w:rsidR="00153030">
        <w:t xml:space="preserve"> quantiles moving from left to right along the x-axis. The error quantiles are the upper bound defining the bin of responses for the corresponding response time quantiles, which are stacked vertically, while the lower bound for each bin is the next-lowest error quantile. There is no lower bound for the 0.1 error quantile bin.</w:t>
      </w:r>
    </w:p>
    <w:p w14:paraId="1829B043" w14:textId="1F6997CA" w:rsidR="000A078C" w:rsidRDefault="000A078C" w:rsidP="000A078C">
      <w:pPr>
        <w:pStyle w:val="Heading2"/>
        <w:ind w:firstLine="0"/>
      </w:pPr>
      <w:r>
        <w:t>Discussion</w:t>
      </w:r>
    </w:p>
    <w:p w14:paraId="0411FE3F" w14:textId="0A4F8812" w:rsidR="0017178E" w:rsidRDefault="00340B95" w:rsidP="000122E9">
      <w:commentRangeStart w:id="87"/>
      <w:r>
        <w:tab/>
        <w:t>In Experiment 1, w</w:t>
      </w:r>
      <w:r w:rsidR="005973AC">
        <w:t xml:space="preserve">e found unambiguous support for a model with both intrusions and guessing components over models with only one of these </w:t>
      </w:r>
      <w:r w:rsidR="00F8233C">
        <w:t xml:space="preserve">error </w:t>
      </w:r>
      <w:r w:rsidR="005973AC">
        <w:t xml:space="preserve">components. </w:t>
      </w:r>
      <w:commentRangeEnd w:id="87"/>
      <w:r w:rsidR="00357C5B">
        <w:rPr>
          <w:rStyle w:val="CommentReference"/>
        </w:rPr>
        <w:commentReference w:id="87"/>
      </w:r>
      <w:r w:rsidR="00F543F0">
        <w:t xml:space="preserve">The </w:t>
      </w:r>
      <w:r w:rsidR="005973AC">
        <w:t xml:space="preserve">sensitivity of the intrusion </w:t>
      </w:r>
      <w:r w:rsidR="00F8233C">
        <w:t>component</w:t>
      </w:r>
      <w:r w:rsidR="005973AC">
        <w:t xml:space="preserve"> </w:t>
      </w:r>
      <w:r w:rsidR="00871C2D">
        <w:t xml:space="preserve">to similarity between target and intruding items </w:t>
      </w:r>
      <w:r w:rsidR="00F543F0">
        <w:t>was</w:t>
      </w:r>
      <w:r w:rsidR="00871C2D">
        <w:t xml:space="preserve"> less clear. We found s</w:t>
      </w:r>
      <w:r w:rsidR="000122E9">
        <w:t xml:space="preserve">uccessive qualitative improvement when intrusion probabilities were determined by temporal and spatiotemporal </w:t>
      </w:r>
      <w:r w:rsidR="00871C2D">
        <w:t xml:space="preserve">similarity </w:t>
      </w:r>
      <w:r w:rsidR="000122E9">
        <w:t>gradients</w:t>
      </w:r>
      <w:r w:rsidR="00871C2D">
        <w:t xml:space="preserve">, compared to the base </w:t>
      </w:r>
      <w:r w:rsidR="000059A0">
        <w:t xml:space="preserve">three-component </w:t>
      </w:r>
      <w:r w:rsidR="00871C2D">
        <w:t>Intrusion + Guess model in which all non-target items are equally likely to intrude.</w:t>
      </w:r>
      <w:r w:rsidR="000122E9">
        <w:t xml:space="preserve"> </w:t>
      </w:r>
      <w:r w:rsidR="000059A0">
        <w:t xml:space="preserve">When fit to response error data alone, the overall likelihood of the three-component models </w:t>
      </w:r>
      <w:proofErr w:type="gramStart"/>
      <w:r w:rsidR="000059A0">
        <w:t>were</w:t>
      </w:r>
      <w:proofErr w:type="gramEnd"/>
      <w:r w:rsidR="000059A0">
        <w:t xml:space="preserve"> close enough that marginal improvements with the more sophisticated gradient models were outweighed by the parameter penalty incurred by the similarity gradients. </w:t>
      </w:r>
    </w:p>
    <w:p w14:paraId="61D9CAAA" w14:textId="43B90B15" w:rsidR="000122E9" w:rsidRPr="008D773F" w:rsidRDefault="006718C9" w:rsidP="0017178E">
      <w:pPr>
        <w:ind w:firstLine="720"/>
      </w:pPr>
      <w:r>
        <w:t xml:space="preserve">When diffusion analogs of each model were </w:t>
      </w:r>
      <w:r w:rsidR="0017178E">
        <w:t>additionally constrained by also fitting RT data, the model predictions were differentiated, resulting in a quantitative</w:t>
      </w:r>
      <w:r w:rsidR="00515B89">
        <w:t xml:space="preserve"> advantage</w:t>
      </w:r>
      <w:r w:rsidR="0017178E">
        <w:t xml:space="preserve"> for the spatiotemporal gradient. One explanation for the mixed results, both in terms of qualitative and </w:t>
      </w:r>
      <w:r w:rsidR="0017178E">
        <w:lastRenderedPageBreak/>
        <w:t xml:space="preserve">quantitative response error evidence, as well as response error and joint data, is that there were </w:t>
      </w:r>
      <w:r w:rsidR="00D60F7F">
        <w:t xml:space="preserve">simply </w:t>
      </w:r>
      <w:r w:rsidR="0017178E">
        <w:t xml:space="preserve">insufficient observations in the participant-level data to support complex models of intrusion effects </w:t>
      </w:r>
      <w:proofErr w:type="gramStart"/>
      <w:r w:rsidR="0017178E">
        <w:t>on the basis of</w:t>
      </w:r>
      <w:proofErr w:type="gramEnd"/>
      <w:r w:rsidR="0017178E">
        <w:t xml:space="preserve"> response error data alone.</w:t>
      </w:r>
      <w:r w:rsidR="008D773F">
        <w:t xml:space="preserve"> </w:t>
      </w:r>
      <w:commentRangeStart w:id="88"/>
      <w:r w:rsidR="008D773F">
        <w:t>This motivated our use of a small-</w:t>
      </w:r>
      <w:r w:rsidR="008D773F">
        <w:rPr>
          <w:i/>
          <w:iCs/>
        </w:rPr>
        <w:t xml:space="preserve">N </w:t>
      </w:r>
      <w:r w:rsidR="008D773F">
        <w:t>design to concentrate power at the participant level</w:t>
      </w:r>
      <w:r w:rsidR="00F543F0">
        <w:t xml:space="preserve"> in Experiment 2</w:t>
      </w:r>
      <w:r w:rsidR="008D773F">
        <w:t>.</w:t>
      </w:r>
      <w:commentRangeEnd w:id="88"/>
      <w:r w:rsidR="00357C5B">
        <w:rPr>
          <w:rStyle w:val="CommentReference"/>
        </w:rPr>
        <w:commentReference w:id="88"/>
      </w:r>
    </w:p>
    <w:p w14:paraId="6E65716D" w14:textId="4F8AEA7F" w:rsidR="000A078C" w:rsidRDefault="000A078C" w:rsidP="000A078C">
      <w:pPr>
        <w:pStyle w:val="Heading1"/>
      </w:pPr>
      <w:r>
        <w:t>Experiment 2</w:t>
      </w:r>
    </w:p>
    <w:p w14:paraId="1F52ED45" w14:textId="4F422B98" w:rsidR="000A078C" w:rsidRDefault="000A078C" w:rsidP="000A078C">
      <w:pPr>
        <w:pStyle w:val="Heading2"/>
        <w:ind w:firstLine="0"/>
      </w:pPr>
      <w:r>
        <w:t>Method</w:t>
      </w:r>
    </w:p>
    <w:p w14:paraId="5AE8A303" w14:textId="1D69318A" w:rsidR="000122E9" w:rsidRDefault="000A078C" w:rsidP="000A078C">
      <w:r>
        <w:tab/>
        <w:t xml:space="preserve">The </w:t>
      </w:r>
      <w:r w:rsidR="00CF2D7A">
        <w:t>experimental procedure</w:t>
      </w:r>
      <w:r>
        <w:t xml:space="preserve"> for Experiment 2 was identical to Experiment 1 with </w:t>
      </w:r>
      <w:r w:rsidR="000122E9">
        <w:t>the following exceptions detailed below.</w:t>
      </w:r>
    </w:p>
    <w:p w14:paraId="2E443967" w14:textId="5C1CD846" w:rsidR="000122E9" w:rsidRDefault="000122E9" w:rsidP="000122E9">
      <w:pPr>
        <w:pStyle w:val="Heading3"/>
      </w:pPr>
      <w:r>
        <w:t>Participants</w:t>
      </w:r>
    </w:p>
    <w:p w14:paraId="1E85BAC7" w14:textId="457F5DD5" w:rsidR="000122E9" w:rsidRDefault="000122E9" w:rsidP="000122E9">
      <w:pPr>
        <w:ind w:firstLine="720"/>
      </w:pPr>
      <w:r>
        <w:t xml:space="preserve">In Experiment 2, participants were recruited solely via Prolific. Of the 10 participants recruited, four participants did not finish all sessions of the experiment, and one participant was excluded as the Rayleigh test indicated no deviance from uniform responding, leaving a final sample of five participants included for the </w:t>
      </w:r>
      <w:commentRangeStart w:id="89"/>
      <w:r>
        <w:t>analyses</w:t>
      </w:r>
      <w:commentRangeEnd w:id="89"/>
      <w:r>
        <w:rPr>
          <w:rStyle w:val="CommentReference"/>
        </w:rPr>
        <w:commentReference w:id="89"/>
      </w:r>
      <w:r>
        <w:t>.</w:t>
      </w:r>
    </w:p>
    <w:p w14:paraId="3F85196C" w14:textId="34425FB7" w:rsidR="000122E9" w:rsidRDefault="000122E9" w:rsidP="000122E9">
      <w:pPr>
        <w:pStyle w:val="Heading3"/>
      </w:pPr>
      <w:r>
        <w:t>Procedure</w:t>
      </w:r>
    </w:p>
    <w:p w14:paraId="715EC08D" w14:textId="6B5FADC0" w:rsidR="000122E9" w:rsidRPr="000122E9" w:rsidRDefault="000122E9" w:rsidP="000122E9">
      <w:r>
        <w:tab/>
      </w:r>
      <w:r w:rsidR="00BD6B66">
        <w:t>Source and item information was only presented simultaneously for all participants in Experiment 2. The number of sessions each participant completed was increased from three sessions to 10 sessions</w:t>
      </w:r>
      <w:r>
        <w:t>.</w:t>
      </w:r>
    </w:p>
    <w:p w14:paraId="070AA29E" w14:textId="59E7D3DC" w:rsidR="00053F3E" w:rsidRDefault="000A078C" w:rsidP="00591A25">
      <w:pPr>
        <w:pStyle w:val="Heading2"/>
        <w:ind w:firstLine="0"/>
      </w:pPr>
      <w:r>
        <w:t>Results</w:t>
      </w:r>
    </w:p>
    <w:p w14:paraId="4EF2C7C0" w14:textId="093F64EC" w:rsidR="00F70456" w:rsidRDefault="00B04889" w:rsidP="00F70456">
      <w:pPr>
        <w:ind w:firstLine="720"/>
      </w:pPr>
      <w:r>
        <w:t xml:space="preserve">In these modelling analyses, we excluded the two-component Pure Intrusion and Pure Guess models as results from Experiment 1 showed that </w:t>
      </w:r>
      <w:r w:rsidR="00F70456">
        <w:t>a</w:t>
      </w:r>
      <w:r>
        <w:t xml:space="preserve"> model with </w:t>
      </w:r>
      <w:r w:rsidR="00F70456">
        <w:t>both intrusions and guessing</w:t>
      </w:r>
      <w:r>
        <w:t xml:space="preserve"> is necessary to produce the pattern of response errors and recentered errors in the </w:t>
      </w:r>
      <w:r>
        <w:lastRenderedPageBreak/>
        <w:t>source memory task.</w:t>
      </w:r>
      <w:r w:rsidR="00C329FA">
        <w:t xml:space="preserve"> </w:t>
      </w:r>
      <w:r w:rsidR="00F70456">
        <w:t xml:space="preserve">In addition, </w:t>
      </w:r>
      <w:commentRangeStart w:id="90"/>
      <w:r w:rsidR="00F70456">
        <w:t xml:space="preserve">we introduce models that incorporate orthographic and semantic similarity between targets and non-targets to determine intrusion probabilities. </w:t>
      </w:r>
      <w:commentRangeEnd w:id="90"/>
      <w:r w:rsidR="00A40E8B">
        <w:rPr>
          <w:rStyle w:val="CommentReference"/>
        </w:rPr>
        <w:commentReference w:id="90"/>
      </w:r>
    </w:p>
    <w:p w14:paraId="791BF70B" w14:textId="69013AEC" w:rsidR="00F70456" w:rsidRDefault="00F70456" w:rsidP="00F70456">
      <w:pPr>
        <w:pStyle w:val="Heading3"/>
      </w:pPr>
      <w:r>
        <w:t>Model 6: Orthographic</w:t>
      </w:r>
      <w:r w:rsidR="004E41AA">
        <w:t xml:space="preserve"> Model</w:t>
      </w:r>
    </w:p>
    <w:p w14:paraId="52E5FA06" w14:textId="4907FC64" w:rsidR="00F70456" w:rsidRDefault="00F70456" w:rsidP="00833F76">
      <w:r>
        <w:tab/>
        <w:t>In the orthographic model,</w:t>
      </w:r>
      <w:r w:rsidR="00833F76">
        <w:t xml:space="preserve"> orthographic similarity</w:t>
      </w:r>
      <w:r w:rsidR="00180A61">
        <w:t xml:space="preserve"> </w:t>
      </w:r>
      <w:r w:rsidR="00833F76">
        <w:t xml:space="preserve">between the target and a non-target word is </w:t>
      </w:r>
      <w:r w:rsidR="00180A61">
        <w:t xml:space="preserve">represented by </w:t>
      </w:r>
      <w:r w:rsidR="00F14707">
        <w:rPr>
          <w:i/>
          <w:iCs/>
        </w:rPr>
        <w:t>o</w:t>
      </w:r>
      <w:r w:rsidR="00F14707">
        <w:t xml:space="preserve"> and</w:t>
      </w:r>
      <w:r w:rsidR="00833F76">
        <w:t xml:space="preserve"> </w:t>
      </w:r>
      <w:r w:rsidR="00180A61">
        <w:t xml:space="preserve">is </w:t>
      </w:r>
      <w:r w:rsidR="00833F76">
        <w:t xml:space="preserve">calculated from the </w:t>
      </w:r>
      <w:proofErr w:type="spellStart"/>
      <w:r w:rsidR="00833F76">
        <w:t>Levenshtein</w:t>
      </w:r>
      <w:proofErr w:type="spellEnd"/>
      <w:r w:rsidR="00833F76">
        <w:t xml:space="preserve"> distance of the two four-letter strings, and then weighted against the spatiotemporal similarity of the presentation context given in (8)</w:t>
      </w:r>
      <w:r w:rsidR="007B01F6">
        <w:t>. The resultant weight then determines the individual probability of a given non-target item intruding, as in the previous models expressed in (7)</w:t>
      </w:r>
      <w:r w:rsidR="00833F76">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4"/>
        <w:gridCol w:w="496"/>
      </w:tblGrid>
      <w:tr w:rsidR="00F70456" w14:paraId="29CE5252" w14:textId="77777777" w:rsidTr="00DA4982">
        <w:tc>
          <w:tcPr>
            <w:tcW w:w="9103" w:type="dxa"/>
            <w:vAlign w:val="center"/>
          </w:tcPr>
          <w:p w14:paraId="5BB599E3" w14:textId="6EA6727A" w:rsidR="00F70456" w:rsidRPr="000B721E" w:rsidRDefault="000C1022"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o</m:t>
                    </m:r>
                  </m:e>
                  <m:sup>
                    <m:r>
                      <w:rPr>
                        <w:rFonts w:ascii="Cambria Math" w:hAnsi="Cambria Math"/>
                      </w:rPr>
                      <m:t>χ</m:t>
                    </m:r>
                  </m:sup>
                </m:sSup>
                <m:r>
                  <w:rPr>
                    <w:rFonts w:ascii="Cambria Math" w:hAnsi="Cambria Math"/>
                  </w:rPr>
                  <m:t xml:space="preserve"> </m:t>
                </m:r>
              </m:oMath>
            </m:oMathPara>
          </w:p>
        </w:tc>
        <w:tc>
          <w:tcPr>
            <w:tcW w:w="473" w:type="dxa"/>
            <w:vAlign w:val="center"/>
          </w:tcPr>
          <w:p w14:paraId="60DD6DE8" w14:textId="5BAD99FF" w:rsidR="00F70456" w:rsidRDefault="00F70456" w:rsidP="00DA4982">
            <w:pPr>
              <w:jc w:val="center"/>
            </w:pPr>
            <w:r>
              <w:t>(</w:t>
            </w:r>
            <w:r w:rsidR="00833F76">
              <w:t>9</w:t>
            </w:r>
            <w:r>
              <w:t>)</w:t>
            </w:r>
          </w:p>
        </w:tc>
      </w:tr>
    </w:tbl>
    <w:p w14:paraId="24604FF9" w14:textId="1F2E8519" w:rsidR="00833F76" w:rsidRDefault="00833F76" w:rsidP="00591A25">
      <w:r>
        <w:tab/>
        <w:t>In words, the probability of a non-target item intruding is a weighted product of the spatiotemporal similarity of the two items at presentation (which is itself a weighted product of temporal and spatial similarity), and the orthographic similarity between the non-target and target word</w:t>
      </w:r>
      <w:r w:rsidR="004E41AA">
        <w:t xml:space="preserve">. </w:t>
      </w:r>
    </w:p>
    <w:p w14:paraId="3E196923" w14:textId="517DD0DC" w:rsidR="007B01F6" w:rsidRDefault="007B01F6" w:rsidP="007B01F6">
      <w:pPr>
        <w:pStyle w:val="Heading3"/>
      </w:pPr>
      <w:r>
        <w:t>Model 7: Semantic Model</w:t>
      </w:r>
    </w:p>
    <w:p w14:paraId="7E6A5AE5" w14:textId="336CE95F" w:rsidR="00120603" w:rsidRDefault="007B01F6" w:rsidP="007B01F6">
      <w:r>
        <w:tab/>
        <w:t xml:space="preserve">The semantic model </w:t>
      </w:r>
      <w:r w:rsidR="00C14896">
        <w:t>substitutes orthographic similarity in Model 6 for semantic similarity between target and non-target words. Semantic similarity</w:t>
      </w:r>
      <w:r w:rsidR="00120603">
        <w:t xml:space="preserve">, </w:t>
      </w:r>
      <w:r w:rsidR="00120603">
        <w:rPr>
          <w:i/>
          <w:iCs/>
        </w:rPr>
        <w:t>s</w:t>
      </w:r>
      <w:r w:rsidR="00120603">
        <w:t>,</w:t>
      </w:r>
      <w:r w:rsidR="00C14896">
        <w:t xml:space="preserve"> is defined as the cosine similarity between vector representations </w:t>
      </w:r>
      <w:r w:rsidR="00120603">
        <w:t xml:space="preserve">of each word </w:t>
      </w:r>
      <w:r w:rsidR="00C14896">
        <w:t>derived from</w:t>
      </w:r>
      <w:r>
        <w:t xml:space="preserve"> </w:t>
      </w:r>
      <w:commentRangeStart w:id="91"/>
      <w:r>
        <w:rPr>
          <w:i/>
          <w:iCs/>
        </w:rPr>
        <w:t>fast-Text</w:t>
      </w:r>
      <w:r>
        <w:t xml:space="preserve"> </w:t>
      </w:r>
      <w:r w:rsidR="00C14896">
        <w:t xml:space="preserve">models which were pre-trained on multiple corpora of natural text </w:t>
      </w:r>
      <w:commentRangeEnd w:id="91"/>
      <w:r w:rsidR="00580F73">
        <w:rPr>
          <w:rStyle w:val="CommentReference"/>
        </w:rPr>
        <w:commentReference w:id="91"/>
      </w:r>
      <w:r>
        <w:t>(</w:t>
      </w:r>
      <w:proofErr w:type="spellStart"/>
      <w:r>
        <w:t>Mikolov</w:t>
      </w:r>
      <w:proofErr w:type="spellEnd"/>
      <w:r>
        <w:t xml:space="preserve"> et al., </w:t>
      </w:r>
      <w:r w:rsidR="00C14896">
        <w:t>2017)</w:t>
      </w:r>
      <w:r w:rsidR="00120603">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120603" w14:paraId="4B814B77" w14:textId="77777777" w:rsidTr="00DA4982">
        <w:tc>
          <w:tcPr>
            <w:tcW w:w="9103" w:type="dxa"/>
            <w:vAlign w:val="center"/>
          </w:tcPr>
          <w:p w14:paraId="609FFAF3" w14:textId="1892B9EC" w:rsidR="00120603" w:rsidRPr="000B721E" w:rsidRDefault="00120603"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sSup>
                  <m:sSupPr>
                    <m:ctrlPr>
                      <w:rPr>
                        <w:rFonts w:ascii="Cambria Math" w:hAnsi="Cambria Math"/>
                        <w:i/>
                      </w:rPr>
                    </m:ctrlPr>
                  </m:sSupPr>
                  <m:e>
                    <m:r>
                      <w:rPr>
                        <w:rFonts w:ascii="Cambria Math" w:hAnsi="Cambria Math"/>
                      </w:rPr>
                      <m:t>s</m:t>
                    </m:r>
                  </m:e>
                  <m:sup>
                    <m:r>
                      <w:rPr>
                        <w:rFonts w:ascii="Cambria Math" w:hAnsi="Cambria Math"/>
                      </w:rPr>
                      <m:t>χ</m:t>
                    </m:r>
                  </m:sup>
                </m:sSup>
                <m:r>
                  <w:rPr>
                    <w:rFonts w:ascii="Cambria Math" w:hAnsi="Cambria Math"/>
                  </w:rPr>
                  <m:t xml:space="preserve">  </m:t>
                </m:r>
              </m:oMath>
            </m:oMathPara>
          </w:p>
        </w:tc>
        <w:tc>
          <w:tcPr>
            <w:tcW w:w="473" w:type="dxa"/>
            <w:vAlign w:val="center"/>
          </w:tcPr>
          <w:p w14:paraId="746B17E9" w14:textId="51A9A7C2" w:rsidR="00120603" w:rsidRDefault="00120603" w:rsidP="00DA4982">
            <w:pPr>
              <w:jc w:val="center"/>
            </w:pPr>
            <w:r>
              <w:t>(10)</w:t>
            </w:r>
          </w:p>
        </w:tc>
      </w:tr>
    </w:tbl>
    <w:p w14:paraId="62C26907" w14:textId="1EC89164" w:rsidR="007B01F6" w:rsidRDefault="00120603" w:rsidP="00120603">
      <w:pPr>
        <w:pStyle w:val="Heading3"/>
      </w:pPr>
      <w:r>
        <w:t>Model 8: Four-Factor Model (Multiplicative)</w:t>
      </w:r>
    </w:p>
    <w:p w14:paraId="1C4293A9" w14:textId="41277FB4" w:rsidR="00CD691E" w:rsidRDefault="00120603" w:rsidP="00120603">
      <w:pPr>
        <w:rPr>
          <w:rFonts w:eastAsia="Times New Roman"/>
          <w:color w:val="000000"/>
        </w:rPr>
      </w:pPr>
      <w:r>
        <w:tab/>
        <w:t xml:space="preserve">In the </w:t>
      </w:r>
      <w:r w:rsidR="00CD691E" w:rsidRPr="00CD691E">
        <w:t>four-factor model, both semantic and orthographic components are combined multiplicatively</w:t>
      </w:r>
      <w:r w:rsidR="00CD691E">
        <w:t xml:space="preserve"> w</w:t>
      </w:r>
      <w:r w:rsidR="00CD691E" w:rsidRPr="00CD691E">
        <w:t xml:space="preserve">ith an additional parameter, </w:t>
      </w:r>
      <w:r w:rsidR="00CD691E" w:rsidRPr="00CD691E">
        <w:rPr>
          <w:rFonts w:eastAsia="Times New Roman"/>
          <w:i/>
          <w:iCs/>
          <w:color w:val="000000"/>
        </w:rPr>
        <w:t>ψ,</w:t>
      </w:r>
      <w:r w:rsidR="00CD691E">
        <w:rPr>
          <w:rFonts w:eastAsia="Times New Roman"/>
          <w:i/>
          <w:iCs/>
          <w:color w:val="000000"/>
        </w:rPr>
        <w:t xml:space="preserve"> </w:t>
      </w:r>
      <w:r w:rsidR="00CD691E">
        <w:rPr>
          <w:rFonts w:eastAsia="Times New Roman"/>
          <w:color w:val="000000"/>
        </w:rPr>
        <w:t xml:space="preserve">governing the weight of semantic similarity relative to orthographic similarity: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CD691E" w14:paraId="05441264" w14:textId="77777777" w:rsidTr="00DA4982">
        <w:tc>
          <w:tcPr>
            <w:tcW w:w="9103" w:type="dxa"/>
            <w:vAlign w:val="center"/>
          </w:tcPr>
          <w:p w14:paraId="24A74B83" w14:textId="24F79C29" w:rsidR="00CD691E" w:rsidRPr="000B721E" w:rsidRDefault="00CD691E" w:rsidP="00DA4982">
            <w:pPr>
              <w:jc w:val="center"/>
              <w:rPr>
                <w:rFonts w:ascii="Cambria Math" w:hAnsi="Cambria Math"/>
                <w:i/>
                <w:vertAlign w:val="superscript"/>
              </w:rPr>
            </w:pPr>
            <m:oMathPara>
              <m:oMath>
                <m:r>
                  <w:rPr>
                    <w:rFonts w:ascii="Cambria Math" w:hAnsi="Cambria Math"/>
                  </w:rPr>
                  <w:lastRenderedPageBreak/>
                  <m:t xml:space="preserve">w= </m:t>
                </m:r>
                <m:sSup>
                  <m:sSupPr>
                    <m:ctrlPr>
                      <w:rPr>
                        <w:rFonts w:ascii="Cambria Math" w:hAnsi="Cambria Math"/>
                        <w:i/>
                      </w:rPr>
                    </m:ctrlPr>
                  </m:sSupPr>
                  <m:e>
                    <m:sSup>
                      <m:sSupPr>
                        <m:ctrlPr>
                          <w:rPr>
                            <w:rFonts w:ascii="Cambria Math" w:hAnsi="Cambria Math"/>
                            <w:i/>
                          </w:rPr>
                        </m:ctrlPr>
                      </m:sSupPr>
                      <m:e>
                        <m:r>
                          <w:rPr>
                            <w:rFonts w:ascii="Cambria Math" w:hAnsi="Cambria Math"/>
                          </w:rPr>
                          <m:t>(t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m:t>
                    </m:r>
                  </m:e>
                  <m:sup>
                    <m:r>
                      <w:rPr>
                        <w:rFonts w:ascii="Cambria Math" w:hAnsi="Cambria Math"/>
                      </w:rPr>
                      <m:t>1-χ</m:t>
                    </m:r>
                  </m:sup>
                </m:sSup>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m:t>
                    </m:r>
                  </m:e>
                  <m:sup>
                    <m:r>
                      <w:rPr>
                        <w:rFonts w:ascii="Cambria Math" w:hAnsi="Cambria Math"/>
                      </w:rPr>
                      <m:t>χ</m:t>
                    </m:r>
                  </m:sup>
                </m:sSup>
                <m:r>
                  <w:rPr>
                    <w:rFonts w:ascii="Cambria Math" w:hAnsi="Cambria Math"/>
                  </w:rPr>
                  <m:t xml:space="preserve">  </m:t>
                </m:r>
              </m:oMath>
            </m:oMathPara>
          </w:p>
        </w:tc>
        <w:tc>
          <w:tcPr>
            <w:tcW w:w="473" w:type="dxa"/>
            <w:vAlign w:val="center"/>
          </w:tcPr>
          <w:p w14:paraId="4108AF91" w14:textId="5F6F6259" w:rsidR="00CD691E" w:rsidRDefault="00CD691E" w:rsidP="00DA4982">
            <w:pPr>
              <w:jc w:val="center"/>
            </w:pPr>
            <w:r>
              <w:t>(11)</w:t>
            </w:r>
          </w:p>
        </w:tc>
      </w:tr>
    </w:tbl>
    <w:p w14:paraId="593DEA44" w14:textId="127302D5" w:rsidR="00120603" w:rsidRDefault="00CD691E" w:rsidP="00CD691E">
      <w:pPr>
        <w:rPr>
          <w:rFonts w:eastAsia="Times New Roman"/>
          <w:color w:val="000000"/>
        </w:rPr>
      </w:pPr>
      <w:r>
        <w:rPr>
          <w:rFonts w:eastAsia="Times New Roman"/>
          <w:color w:val="000000"/>
        </w:rPr>
        <w:t>We parameterized the four factors in a nested fashion to ease interpretation of each of the weights within the multiplicative combinations.</w:t>
      </w:r>
    </w:p>
    <w:p w14:paraId="61404E23" w14:textId="56B4C08F" w:rsidR="001557F1" w:rsidRDefault="001557F1" w:rsidP="001557F1">
      <w:pPr>
        <w:pStyle w:val="Heading3"/>
      </w:pPr>
      <w:r>
        <w:t>Model 9: Four-Factor Model (Additive)</w:t>
      </w:r>
    </w:p>
    <w:p w14:paraId="33D8DF95" w14:textId="7EB41ECD" w:rsidR="001557F1" w:rsidRPr="001557F1" w:rsidRDefault="001557F1" w:rsidP="001557F1">
      <w:pPr>
        <w:ind w:firstLine="720"/>
      </w:pPr>
      <w:r>
        <w:t>We also implemented models in which these different kinds of similarity combine additively. Model 9 expresses the idea that factors related to the (spatiotemporal) presentation of the words and factors of the word themselves are independent and are additive: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44"/>
        <w:gridCol w:w="616"/>
      </w:tblGrid>
      <w:tr w:rsidR="001557F1" w14:paraId="68147DF8" w14:textId="77777777" w:rsidTr="00DA4982">
        <w:tc>
          <w:tcPr>
            <w:tcW w:w="9103" w:type="dxa"/>
            <w:vAlign w:val="center"/>
          </w:tcPr>
          <w:p w14:paraId="22063790" w14:textId="321A694A" w:rsidR="001557F1" w:rsidRPr="000B721E" w:rsidRDefault="001557F1" w:rsidP="00DA4982">
            <w:pPr>
              <w:jc w:val="center"/>
              <w:rPr>
                <w:rFonts w:ascii="Cambria Math" w:hAnsi="Cambria Math"/>
                <w:i/>
                <w:vertAlign w:val="superscript"/>
              </w:rPr>
            </w:pPr>
            <m:oMathPara>
              <m:oMath>
                <m:r>
                  <w:rPr>
                    <w:rFonts w:ascii="Cambria Math" w:hAnsi="Cambria Math"/>
                  </w:rPr>
                  <m:t xml:space="preserve">w= </m:t>
                </m:r>
                <m:sSup>
                  <m:sSupPr>
                    <m:ctrlPr>
                      <w:rPr>
                        <w:rFonts w:ascii="Cambria Math" w:hAnsi="Cambria Math"/>
                        <w:i/>
                      </w:rPr>
                    </m:ctrlPr>
                  </m:sSupPr>
                  <m:e>
                    <m:r>
                      <w:rPr>
                        <w:rFonts w:ascii="Cambria Math" w:hAnsi="Cambria Math"/>
                      </w:rPr>
                      <m:t>(1- χ)(t</m:t>
                    </m:r>
                  </m:e>
                  <m:sup>
                    <m:r>
                      <w:rPr>
                        <w:rFonts w:ascii="Cambria Math" w:hAnsi="Cambria Math"/>
                      </w:rPr>
                      <m:t>1-ρ</m:t>
                    </m:r>
                  </m:sup>
                </m:sSup>
                <m:sSup>
                  <m:sSupPr>
                    <m:ctrlPr>
                      <w:rPr>
                        <w:rFonts w:ascii="Cambria Math" w:hAnsi="Cambria Math"/>
                        <w:i/>
                      </w:rPr>
                    </m:ctrlPr>
                  </m:sSupPr>
                  <m:e>
                    <m:r>
                      <w:rPr>
                        <w:rFonts w:ascii="Cambria Math" w:hAnsi="Cambria Math"/>
                      </w:rPr>
                      <m:t>l</m:t>
                    </m:r>
                  </m:e>
                  <m:sup>
                    <m:r>
                      <w:rPr>
                        <w:rFonts w:ascii="Cambria Math" w:hAnsi="Cambria Math"/>
                      </w:rPr>
                      <m:t>ρ</m:t>
                    </m:r>
                  </m:sup>
                </m:sSup>
                <m:r>
                  <w:rPr>
                    <w:rFonts w:ascii="Cambria Math" w:hAnsi="Cambria Math"/>
                  </w:rPr>
                  <m:t>)+χ(</m:t>
                </m:r>
                <m:sSup>
                  <m:sSupPr>
                    <m:ctrlPr>
                      <w:rPr>
                        <w:rFonts w:ascii="Cambria Math" w:hAnsi="Cambria Math"/>
                        <w:i/>
                      </w:rPr>
                    </m:ctrlPr>
                  </m:sSupPr>
                  <m:e>
                    <m:r>
                      <w:rPr>
                        <w:rFonts w:ascii="Cambria Math" w:hAnsi="Cambria Math"/>
                      </w:rPr>
                      <m:t>o</m:t>
                    </m:r>
                  </m:e>
                  <m:sup>
                    <m:r>
                      <w:rPr>
                        <w:rFonts w:ascii="Cambria Math" w:hAnsi="Cambria Math"/>
                      </w:rPr>
                      <m:t>1-ψ</m:t>
                    </m:r>
                  </m:sup>
                </m:sSup>
                <m:sSup>
                  <m:sSupPr>
                    <m:ctrlPr>
                      <w:rPr>
                        <w:rFonts w:ascii="Cambria Math" w:hAnsi="Cambria Math"/>
                        <w:i/>
                      </w:rPr>
                    </m:ctrlPr>
                  </m:sSupPr>
                  <m:e>
                    <m:r>
                      <w:rPr>
                        <w:rFonts w:ascii="Cambria Math" w:hAnsi="Cambria Math"/>
                      </w:rPr>
                      <m:t>s</m:t>
                    </m:r>
                  </m:e>
                  <m:sup>
                    <m:r>
                      <w:rPr>
                        <w:rFonts w:ascii="Cambria Math" w:hAnsi="Cambria Math"/>
                      </w:rPr>
                      <m:t>ψ</m:t>
                    </m:r>
                  </m:sup>
                </m:sSup>
                <m:r>
                  <w:rPr>
                    <w:rFonts w:ascii="Cambria Math" w:hAnsi="Cambria Math"/>
                  </w:rPr>
                  <m:t xml:space="preserve">)  </m:t>
                </m:r>
              </m:oMath>
            </m:oMathPara>
          </w:p>
        </w:tc>
        <w:tc>
          <w:tcPr>
            <w:tcW w:w="473" w:type="dxa"/>
            <w:vAlign w:val="center"/>
          </w:tcPr>
          <w:p w14:paraId="638E6062" w14:textId="77777777" w:rsidR="001557F1" w:rsidRDefault="001557F1" w:rsidP="00DA4982">
            <w:pPr>
              <w:jc w:val="center"/>
            </w:pPr>
            <w:r>
              <w:t>(11)</w:t>
            </w:r>
          </w:p>
        </w:tc>
      </w:tr>
    </w:tbl>
    <w:p w14:paraId="6F4C1BCB" w14:textId="04DEBDEB" w:rsidR="001557F1" w:rsidRPr="001557F1" w:rsidRDefault="001557F1" w:rsidP="001557F1">
      <w:r>
        <w:t>Other additive combinations were tried</w:t>
      </w:r>
      <w:r w:rsidR="00F14707">
        <w:t xml:space="preserve">, both in the inner and outer combinations of the nested structure of the weights, but these models were generally not preferred over their multiplicative versions. All models under consideration and the </w:t>
      </w:r>
      <w:r w:rsidR="00366017">
        <w:t>corresponding</w:t>
      </w:r>
      <w:r w:rsidR="00F14707">
        <w:t xml:space="preserve"> parameters are summarized in Table 5.</w:t>
      </w:r>
    </w:p>
    <w:p w14:paraId="3F37C121" w14:textId="6A0B71FF" w:rsidR="001557F1" w:rsidRDefault="001557F1" w:rsidP="001557F1">
      <w:pPr>
        <w:pStyle w:val="Caption"/>
        <w:keepNext/>
      </w:pPr>
      <w:r>
        <w:t xml:space="preserve">Table </w:t>
      </w:r>
      <w:fldSimple w:instr=" SEQ Table \* ARABIC ">
        <w:r w:rsidR="008D7A45">
          <w:rPr>
            <w:noProof/>
          </w:rPr>
          <w:t>5</w:t>
        </w:r>
      </w:fldSimple>
    </w:p>
    <w:p w14:paraId="58F8DE09" w14:textId="1C5A042C" w:rsidR="001557F1" w:rsidRPr="00591A25" w:rsidRDefault="00F14707" w:rsidP="001557F1">
      <w:pPr>
        <w:rPr>
          <w:i/>
          <w:iCs/>
        </w:rPr>
      </w:pPr>
      <w:r>
        <w:rPr>
          <w:i/>
          <w:iCs/>
        </w:rPr>
        <w:t xml:space="preserve">Response Error </w:t>
      </w:r>
      <w:r w:rsidR="001557F1">
        <w:rPr>
          <w:i/>
          <w:iCs/>
        </w:rPr>
        <w:t>Model Parameter</w:t>
      </w:r>
      <w:r>
        <w:rPr>
          <w:i/>
          <w:iCs/>
        </w:rPr>
        <w:t>ization</w:t>
      </w:r>
    </w:p>
    <w:tbl>
      <w:tblPr>
        <w:tblStyle w:val="TableGrid1"/>
        <w:tblW w:w="93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87"/>
        <w:gridCol w:w="35"/>
        <w:gridCol w:w="3536"/>
        <w:gridCol w:w="360"/>
        <w:gridCol w:w="2163"/>
      </w:tblGrid>
      <w:tr w:rsidR="001557F1" w:rsidRPr="00C3638E" w14:paraId="04BE4A8C" w14:textId="77777777" w:rsidTr="00DA4982">
        <w:trPr>
          <w:trHeight w:val="204"/>
        </w:trPr>
        <w:tc>
          <w:tcPr>
            <w:tcW w:w="3322" w:type="dxa"/>
            <w:gridSpan w:val="2"/>
            <w:tcBorders>
              <w:top w:val="single" w:sz="4" w:space="0" w:color="auto"/>
              <w:bottom w:val="single" w:sz="4" w:space="0" w:color="auto"/>
            </w:tcBorders>
          </w:tcPr>
          <w:p w14:paraId="5E6AF14F" w14:textId="77777777" w:rsidR="001557F1" w:rsidRPr="00C3638E" w:rsidRDefault="001557F1" w:rsidP="00DA4982">
            <w:pPr>
              <w:spacing w:line="360" w:lineRule="auto"/>
              <w:jc w:val="center"/>
              <w:rPr>
                <w:b/>
                <w:bCs/>
              </w:rPr>
            </w:pPr>
            <w:r w:rsidRPr="00C3638E">
              <w:rPr>
                <w:b/>
                <w:bCs/>
              </w:rPr>
              <w:t>Parameter</w:t>
            </w:r>
          </w:p>
        </w:tc>
        <w:tc>
          <w:tcPr>
            <w:tcW w:w="6059" w:type="dxa"/>
            <w:gridSpan w:val="3"/>
            <w:tcBorders>
              <w:top w:val="single" w:sz="4" w:space="0" w:color="auto"/>
              <w:bottom w:val="single" w:sz="4" w:space="0" w:color="auto"/>
            </w:tcBorders>
          </w:tcPr>
          <w:p w14:paraId="47B84F12" w14:textId="77777777" w:rsidR="001557F1" w:rsidRPr="00C3638E" w:rsidRDefault="001557F1" w:rsidP="00DA4982">
            <w:pPr>
              <w:spacing w:line="360" w:lineRule="auto"/>
              <w:jc w:val="center"/>
              <w:rPr>
                <w:b/>
                <w:bCs/>
              </w:rPr>
            </w:pPr>
            <w:r w:rsidRPr="00C3638E">
              <w:rPr>
                <w:b/>
                <w:bCs/>
              </w:rPr>
              <w:t>Description</w:t>
            </w:r>
          </w:p>
        </w:tc>
      </w:tr>
      <w:tr w:rsidR="001557F1" w:rsidRPr="00C3638E" w14:paraId="43C5EEB5" w14:textId="77777777" w:rsidTr="00DA4982">
        <w:trPr>
          <w:trHeight w:val="426"/>
        </w:trPr>
        <w:tc>
          <w:tcPr>
            <w:tcW w:w="3322" w:type="dxa"/>
            <w:gridSpan w:val="2"/>
            <w:tcBorders>
              <w:top w:val="single" w:sz="4" w:space="0" w:color="auto"/>
            </w:tcBorders>
          </w:tcPr>
          <w:p w14:paraId="133E8AA5" w14:textId="77777777" w:rsidR="001557F1" w:rsidRPr="00300CE7" w:rsidRDefault="001557F1" w:rsidP="00DA4982">
            <w:pPr>
              <w:spacing w:line="360" w:lineRule="auto"/>
              <w:jc w:val="center"/>
              <w:rPr>
                <w:sz w:val="28"/>
                <w:szCs w:val="28"/>
                <w:vertAlign w:val="subscript"/>
              </w:rPr>
            </w:pPr>
            <w:r w:rsidRPr="00300CE7">
              <w:rPr>
                <w:rFonts w:eastAsia="Times New Roman"/>
                <w:i/>
                <w:iCs/>
                <w:color w:val="000000"/>
                <w:sz w:val="28"/>
                <w:szCs w:val="28"/>
              </w:rPr>
              <w:t>δ</w:t>
            </w:r>
            <w:r w:rsidRPr="00300CE7">
              <w:rPr>
                <w:rFonts w:eastAsia="Times New Roman"/>
                <w:i/>
                <w:iCs/>
                <w:color w:val="000000"/>
                <w:sz w:val="28"/>
                <w:szCs w:val="28"/>
                <w:vertAlign w:val="subscript"/>
              </w:rPr>
              <w:t>1</w:t>
            </w:r>
          </w:p>
        </w:tc>
        <w:tc>
          <w:tcPr>
            <w:tcW w:w="6059" w:type="dxa"/>
            <w:gridSpan w:val="3"/>
            <w:tcBorders>
              <w:top w:val="single" w:sz="4" w:space="0" w:color="auto"/>
            </w:tcBorders>
          </w:tcPr>
          <w:p w14:paraId="61598EBE" w14:textId="77777777" w:rsidR="001557F1" w:rsidRDefault="001557F1" w:rsidP="00DA4982">
            <w:pPr>
              <w:spacing w:line="360" w:lineRule="auto"/>
            </w:pPr>
            <w:r>
              <w:t>Precision, memory</w:t>
            </w:r>
          </w:p>
        </w:tc>
      </w:tr>
      <w:tr w:rsidR="001557F1" w:rsidRPr="00C3638E" w14:paraId="125EDFBC" w14:textId="77777777" w:rsidTr="00DA4982">
        <w:trPr>
          <w:trHeight w:val="409"/>
        </w:trPr>
        <w:tc>
          <w:tcPr>
            <w:tcW w:w="3322" w:type="dxa"/>
            <w:gridSpan w:val="2"/>
          </w:tcPr>
          <w:p w14:paraId="1B636DDF" w14:textId="77777777" w:rsidR="001557F1" w:rsidRPr="00300CE7" w:rsidRDefault="001557F1" w:rsidP="00DA4982">
            <w:pPr>
              <w:spacing w:line="360" w:lineRule="auto"/>
              <w:jc w:val="center"/>
              <w:rPr>
                <w:i/>
                <w:i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2</w:t>
            </w:r>
          </w:p>
        </w:tc>
        <w:tc>
          <w:tcPr>
            <w:tcW w:w="6059" w:type="dxa"/>
            <w:gridSpan w:val="3"/>
          </w:tcPr>
          <w:p w14:paraId="507ACEDD" w14:textId="77777777" w:rsidR="001557F1" w:rsidRDefault="001557F1" w:rsidP="00DA4982">
            <w:pPr>
              <w:spacing w:line="360" w:lineRule="auto"/>
            </w:pPr>
            <w:r>
              <w:t>Precision, intrusion</w:t>
            </w:r>
          </w:p>
        </w:tc>
      </w:tr>
      <w:tr w:rsidR="001557F1" w:rsidRPr="00C3638E" w14:paraId="2E7DE1E0" w14:textId="77777777" w:rsidTr="00DA4982">
        <w:trPr>
          <w:trHeight w:val="426"/>
        </w:trPr>
        <w:tc>
          <w:tcPr>
            <w:tcW w:w="3322" w:type="dxa"/>
            <w:gridSpan w:val="2"/>
          </w:tcPr>
          <w:p w14:paraId="5CB9F4E7" w14:textId="5EF1AC82" w:rsidR="001557F1" w:rsidRPr="00300CE7" w:rsidRDefault="00815E07" w:rsidP="00DA4982">
            <w:pPr>
              <w:spacing w:line="360" w:lineRule="auto"/>
              <w:jc w:val="center"/>
              <w:rPr>
                <w:i/>
                <w:iCs/>
                <w:sz w:val="28"/>
                <w:szCs w:val="28"/>
              </w:rPr>
            </w:pPr>
            <w:r>
              <w:rPr>
                <w:i/>
                <w:iCs/>
                <w:sz w:val="28"/>
                <w:szCs w:val="28"/>
              </w:rPr>
              <w:t>β</w:t>
            </w:r>
          </w:p>
        </w:tc>
        <w:tc>
          <w:tcPr>
            <w:tcW w:w="6059" w:type="dxa"/>
            <w:gridSpan w:val="3"/>
          </w:tcPr>
          <w:p w14:paraId="64F5384E" w14:textId="77777777" w:rsidR="001557F1" w:rsidRDefault="001557F1" w:rsidP="00DA4982">
            <w:pPr>
              <w:spacing w:line="360" w:lineRule="auto"/>
            </w:pPr>
            <w:r>
              <w:t>Proportion of uniform guesses</w:t>
            </w:r>
          </w:p>
        </w:tc>
      </w:tr>
      <w:tr w:rsidR="001557F1" w:rsidRPr="00C3638E" w14:paraId="113B8DAC" w14:textId="77777777" w:rsidTr="00DA4982">
        <w:trPr>
          <w:trHeight w:val="426"/>
        </w:trPr>
        <w:tc>
          <w:tcPr>
            <w:tcW w:w="3322" w:type="dxa"/>
            <w:gridSpan w:val="2"/>
          </w:tcPr>
          <w:p w14:paraId="2E4F2A8A" w14:textId="0E6A67E0" w:rsidR="001557F1" w:rsidRPr="00300CE7" w:rsidRDefault="00815E07" w:rsidP="00DA4982">
            <w:pPr>
              <w:spacing w:line="360" w:lineRule="auto"/>
              <w:jc w:val="center"/>
              <w:rPr>
                <w:i/>
                <w:iCs/>
                <w:sz w:val="28"/>
                <w:szCs w:val="28"/>
                <w:vertAlign w:val="subscript"/>
              </w:rPr>
            </w:pPr>
            <w:r>
              <w:rPr>
                <w:rFonts w:eastAsia="Times New Roman"/>
                <w:i/>
                <w:iCs/>
                <w:color w:val="000000"/>
                <w:sz w:val="28"/>
                <w:szCs w:val="28"/>
              </w:rPr>
              <w:t>γ</w:t>
            </w:r>
          </w:p>
        </w:tc>
        <w:tc>
          <w:tcPr>
            <w:tcW w:w="6059" w:type="dxa"/>
            <w:gridSpan w:val="3"/>
          </w:tcPr>
          <w:p w14:paraId="2E1FB3A5" w14:textId="77777777" w:rsidR="001557F1" w:rsidRDefault="001557F1" w:rsidP="00DA4982">
            <w:pPr>
              <w:spacing w:line="360" w:lineRule="auto"/>
            </w:pPr>
            <w:r>
              <w:t>Proportion of intrusion responses</w:t>
            </w:r>
          </w:p>
        </w:tc>
      </w:tr>
      <w:tr w:rsidR="001557F1" w:rsidRPr="00C3638E" w14:paraId="6EF0AE05" w14:textId="77777777" w:rsidTr="00DA4982">
        <w:trPr>
          <w:trHeight w:val="426"/>
        </w:trPr>
        <w:tc>
          <w:tcPr>
            <w:tcW w:w="3322" w:type="dxa"/>
            <w:gridSpan w:val="2"/>
          </w:tcPr>
          <w:p w14:paraId="34B6B2F6" w14:textId="14A6AD78" w:rsidR="001557F1" w:rsidRPr="00300CE7" w:rsidRDefault="00815E07" w:rsidP="00DA4982">
            <w:pPr>
              <w:spacing w:line="360" w:lineRule="auto"/>
              <w:jc w:val="center"/>
              <w:rPr>
                <w:sz w:val="28"/>
                <w:szCs w:val="28"/>
              </w:rPr>
            </w:pPr>
            <w:r>
              <w:rPr>
                <w:rFonts w:eastAsia="Times New Roman"/>
                <w:i/>
                <w:iCs/>
                <w:color w:val="000000"/>
                <w:sz w:val="28"/>
                <w:szCs w:val="28"/>
              </w:rPr>
              <w:t>κ</w:t>
            </w:r>
          </w:p>
        </w:tc>
        <w:tc>
          <w:tcPr>
            <w:tcW w:w="6059" w:type="dxa"/>
            <w:gridSpan w:val="3"/>
          </w:tcPr>
          <w:p w14:paraId="5FFC590A" w14:textId="77777777" w:rsidR="001557F1" w:rsidRDefault="001557F1" w:rsidP="00DA4982">
            <w:pPr>
              <w:spacing w:line="360" w:lineRule="auto"/>
            </w:pPr>
            <w:r>
              <w:t>Temporal gradient asymmetry</w:t>
            </w:r>
          </w:p>
        </w:tc>
      </w:tr>
      <w:tr w:rsidR="001557F1" w:rsidRPr="00C3638E" w14:paraId="6F204ABF" w14:textId="77777777" w:rsidTr="00DA4982">
        <w:trPr>
          <w:trHeight w:val="409"/>
        </w:trPr>
        <w:tc>
          <w:tcPr>
            <w:tcW w:w="3322" w:type="dxa"/>
            <w:gridSpan w:val="2"/>
          </w:tcPr>
          <w:p w14:paraId="2250EA68" w14:textId="77777777" w:rsidR="001557F1" w:rsidRPr="00300CE7" w:rsidRDefault="001557F1" w:rsidP="00DA4982">
            <w:pPr>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1</w:t>
            </w:r>
          </w:p>
        </w:tc>
        <w:tc>
          <w:tcPr>
            <w:tcW w:w="6059" w:type="dxa"/>
            <w:gridSpan w:val="3"/>
          </w:tcPr>
          <w:p w14:paraId="153D6389" w14:textId="77777777" w:rsidR="001557F1" w:rsidRDefault="001557F1" w:rsidP="00DA4982">
            <w:pPr>
              <w:spacing w:line="360" w:lineRule="auto"/>
            </w:pPr>
            <w:r>
              <w:t>Temporal similarity decay, forwards</w:t>
            </w:r>
          </w:p>
        </w:tc>
      </w:tr>
      <w:tr w:rsidR="001557F1" w:rsidRPr="00C3638E" w14:paraId="3D79C102" w14:textId="77777777" w:rsidTr="00DA4982">
        <w:trPr>
          <w:trHeight w:val="426"/>
        </w:trPr>
        <w:tc>
          <w:tcPr>
            <w:tcW w:w="3322" w:type="dxa"/>
            <w:gridSpan w:val="2"/>
          </w:tcPr>
          <w:p w14:paraId="44E06245" w14:textId="77777777" w:rsidR="001557F1" w:rsidRPr="00300CE7" w:rsidRDefault="001557F1" w:rsidP="00DA4982">
            <w:pPr>
              <w:tabs>
                <w:tab w:val="left" w:pos="576"/>
                <w:tab w:val="center" w:pos="682"/>
              </w:tabs>
              <w:spacing w:line="360" w:lineRule="auto"/>
              <w:jc w:val="center"/>
              <w:rPr>
                <w:i/>
                <w:iCs/>
                <w:sz w:val="28"/>
                <w:szCs w:val="28"/>
              </w:rPr>
            </w:pPr>
            <w:r w:rsidRPr="00300CE7">
              <w:rPr>
                <w:rFonts w:eastAsia="Times New Roman"/>
                <w:i/>
                <w:iCs/>
                <w:color w:val="000000"/>
                <w:sz w:val="28"/>
                <w:szCs w:val="28"/>
              </w:rPr>
              <w:t>λ</w:t>
            </w:r>
            <w:r w:rsidRPr="00300CE7">
              <w:rPr>
                <w:rFonts w:eastAsia="Times New Roman"/>
                <w:i/>
                <w:iCs/>
                <w:color w:val="000000"/>
                <w:sz w:val="28"/>
                <w:szCs w:val="28"/>
                <w:vertAlign w:val="subscript"/>
              </w:rPr>
              <w:t>2</w:t>
            </w:r>
          </w:p>
        </w:tc>
        <w:tc>
          <w:tcPr>
            <w:tcW w:w="6059" w:type="dxa"/>
            <w:gridSpan w:val="3"/>
          </w:tcPr>
          <w:p w14:paraId="6F26C5A8" w14:textId="77777777" w:rsidR="001557F1" w:rsidRDefault="001557F1" w:rsidP="00DA4982">
            <w:pPr>
              <w:spacing w:line="360" w:lineRule="auto"/>
            </w:pPr>
            <w:r>
              <w:t>Temporal similarity decay, backwards</w:t>
            </w:r>
          </w:p>
        </w:tc>
      </w:tr>
      <w:tr w:rsidR="001557F1" w:rsidRPr="00C3638E" w14:paraId="3BA86A47" w14:textId="77777777" w:rsidTr="00DA4982">
        <w:trPr>
          <w:trHeight w:val="426"/>
        </w:trPr>
        <w:tc>
          <w:tcPr>
            <w:tcW w:w="3322" w:type="dxa"/>
            <w:gridSpan w:val="2"/>
          </w:tcPr>
          <w:p w14:paraId="02EE30B0" w14:textId="47C06D50" w:rsidR="001557F1" w:rsidRPr="00300CE7" w:rsidRDefault="00815E07" w:rsidP="00DA4982">
            <w:pPr>
              <w:spacing w:line="360" w:lineRule="auto"/>
              <w:jc w:val="center"/>
              <w:rPr>
                <w:sz w:val="28"/>
                <w:szCs w:val="28"/>
              </w:rPr>
            </w:pPr>
            <w:r>
              <w:rPr>
                <w:rFonts w:eastAsia="Times New Roman"/>
                <w:i/>
                <w:iCs/>
                <w:color w:val="000000"/>
                <w:sz w:val="28"/>
                <w:szCs w:val="28"/>
              </w:rPr>
              <w:t>ζ</w:t>
            </w:r>
          </w:p>
        </w:tc>
        <w:tc>
          <w:tcPr>
            <w:tcW w:w="6059" w:type="dxa"/>
            <w:gridSpan w:val="3"/>
          </w:tcPr>
          <w:p w14:paraId="06CE83F1" w14:textId="77777777" w:rsidR="001557F1" w:rsidRDefault="001557F1" w:rsidP="00DA4982">
            <w:pPr>
              <w:spacing w:line="360" w:lineRule="auto"/>
            </w:pPr>
            <w:r>
              <w:t>Spatial similarity decay</w:t>
            </w:r>
          </w:p>
        </w:tc>
      </w:tr>
      <w:tr w:rsidR="001557F1" w:rsidRPr="00C3638E" w14:paraId="371A3D11" w14:textId="77777777" w:rsidTr="00DA4982">
        <w:trPr>
          <w:trHeight w:val="426"/>
        </w:trPr>
        <w:tc>
          <w:tcPr>
            <w:tcW w:w="3322" w:type="dxa"/>
            <w:gridSpan w:val="2"/>
          </w:tcPr>
          <w:p w14:paraId="4701F954" w14:textId="5DD81375"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ρ</w:t>
            </w:r>
          </w:p>
        </w:tc>
        <w:tc>
          <w:tcPr>
            <w:tcW w:w="6059" w:type="dxa"/>
            <w:gridSpan w:val="3"/>
          </w:tcPr>
          <w:p w14:paraId="31C6EA60" w14:textId="77777777" w:rsidR="001557F1" w:rsidRDefault="001557F1" w:rsidP="00DA4982">
            <w:pPr>
              <w:spacing w:line="360" w:lineRule="auto"/>
            </w:pPr>
            <w:r>
              <w:t>Spatial vs. Temporal similarity weight</w:t>
            </w:r>
          </w:p>
        </w:tc>
      </w:tr>
      <w:tr w:rsidR="001557F1" w:rsidRPr="00C3638E" w14:paraId="66F588B6" w14:textId="77777777" w:rsidTr="00DA4982">
        <w:trPr>
          <w:trHeight w:val="426"/>
        </w:trPr>
        <w:tc>
          <w:tcPr>
            <w:tcW w:w="3322" w:type="dxa"/>
            <w:gridSpan w:val="2"/>
          </w:tcPr>
          <w:p w14:paraId="04A58700" w14:textId="5BC78AD6"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lastRenderedPageBreak/>
              <w:t>χ</w:t>
            </w:r>
          </w:p>
        </w:tc>
        <w:tc>
          <w:tcPr>
            <w:tcW w:w="6059" w:type="dxa"/>
            <w:gridSpan w:val="3"/>
          </w:tcPr>
          <w:p w14:paraId="5D38CBF6" w14:textId="77777777" w:rsidR="001557F1" w:rsidRDefault="001557F1" w:rsidP="00DA4982">
            <w:pPr>
              <w:spacing w:line="360" w:lineRule="auto"/>
            </w:pPr>
            <w:r>
              <w:t>Spatiotemporal vs. Semantic/Orthographic weight</w:t>
            </w:r>
          </w:p>
        </w:tc>
      </w:tr>
      <w:tr w:rsidR="001557F1" w:rsidRPr="00C3638E" w14:paraId="35A254B8" w14:textId="77777777" w:rsidTr="00DA4982">
        <w:trPr>
          <w:trHeight w:val="426"/>
        </w:trPr>
        <w:tc>
          <w:tcPr>
            <w:tcW w:w="3322" w:type="dxa"/>
            <w:gridSpan w:val="2"/>
            <w:tcBorders>
              <w:bottom w:val="single" w:sz="4" w:space="0" w:color="auto"/>
            </w:tcBorders>
          </w:tcPr>
          <w:p w14:paraId="748AA0FB" w14:textId="7B45C5E9" w:rsidR="001557F1" w:rsidRPr="00300CE7" w:rsidRDefault="00815E07" w:rsidP="00DA4982">
            <w:pPr>
              <w:spacing w:line="360" w:lineRule="auto"/>
              <w:jc w:val="center"/>
              <w:rPr>
                <w:rFonts w:eastAsia="Times New Roman"/>
                <w:i/>
                <w:iCs/>
                <w:color w:val="000000"/>
                <w:sz w:val="28"/>
                <w:szCs w:val="28"/>
              </w:rPr>
            </w:pPr>
            <w:r>
              <w:rPr>
                <w:rFonts w:eastAsia="Times New Roman"/>
                <w:i/>
                <w:iCs/>
                <w:color w:val="000000"/>
                <w:sz w:val="28"/>
                <w:szCs w:val="28"/>
              </w:rPr>
              <w:t>ψ</w:t>
            </w:r>
          </w:p>
        </w:tc>
        <w:tc>
          <w:tcPr>
            <w:tcW w:w="6059" w:type="dxa"/>
            <w:gridSpan w:val="3"/>
            <w:tcBorders>
              <w:bottom w:val="single" w:sz="4" w:space="0" w:color="auto"/>
            </w:tcBorders>
          </w:tcPr>
          <w:p w14:paraId="054EA87C" w14:textId="77777777" w:rsidR="001557F1" w:rsidRDefault="001557F1" w:rsidP="00DA4982">
            <w:pPr>
              <w:spacing w:line="360" w:lineRule="auto"/>
            </w:pPr>
            <w:r>
              <w:t>Semantic vs. Orthographic weight</w:t>
            </w:r>
          </w:p>
        </w:tc>
      </w:tr>
      <w:tr w:rsidR="001557F1" w:rsidRPr="00C3638E" w14:paraId="0F2D12C3" w14:textId="77777777" w:rsidTr="00DA4982">
        <w:trPr>
          <w:trHeight w:val="71"/>
        </w:trPr>
        <w:tc>
          <w:tcPr>
            <w:tcW w:w="3287" w:type="dxa"/>
            <w:tcBorders>
              <w:top w:val="single" w:sz="4" w:space="0" w:color="auto"/>
              <w:bottom w:val="single" w:sz="4" w:space="0" w:color="auto"/>
            </w:tcBorders>
          </w:tcPr>
          <w:p w14:paraId="2F98EF1C" w14:textId="77777777" w:rsidR="001557F1" w:rsidRPr="00C3638E" w:rsidRDefault="001557F1" w:rsidP="00DA4982">
            <w:pPr>
              <w:spacing w:line="360" w:lineRule="auto"/>
              <w:jc w:val="center"/>
              <w:rPr>
                <w:b/>
                <w:bCs/>
              </w:rPr>
            </w:pPr>
            <w:r w:rsidRPr="00C3638E">
              <w:rPr>
                <w:b/>
                <w:bCs/>
              </w:rPr>
              <w:t>Model</w:t>
            </w:r>
          </w:p>
        </w:tc>
        <w:tc>
          <w:tcPr>
            <w:tcW w:w="3571" w:type="dxa"/>
            <w:gridSpan w:val="2"/>
            <w:tcBorders>
              <w:top w:val="single" w:sz="4" w:space="0" w:color="auto"/>
              <w:bottom w:val="single" w:sz="4" w:space="0" w:color="auto"/>
            </w:tcBorders>
          </w:tcPr>
          <w:p w14:paraId="1919DDF7" w14:textId="77777777" w:rsidR="001557F1" w:rsidRPr="00C3638E" w:rsidRDefault="001557F1" w:rsidP="00DA4982">
            <w:pPr>
              <w:spacing w:line="360" w:lineRule="auto"/>
              <w:jc w:val="center"/>
              <w:rPr>
                <w:b/>
                <w:bCs/>
              </w:rPr>
            </w:pPr>
            <w:r w:rsidRPr="00C3638E">
              <w:rPr>
                <w:b/>
                <w:bCs/>
              </w:rPr>
              <w:t xml:space="preserve">Parameters </w:t>
            </w:r>
          </w:p>
        </w:tc>
        <w:tc>
          <w:tcPr>
            <w:tcW w:w="2523" w:type="dxa"/>
            <w:gridSpan w:val="2"/>
            <w:tcBorders>
              <w:top w:val="single" w:sz="4" w:space="0" w:color="auto"/>
              <w:bottom w:val="single" w:sz="4" w:space="0" w:color="auto"/>
            </w:tcBorders>
          </w:tcPr>
          <w:p w14:paraId="10650993" w14:textId="77777777" w:rsidR="001557F1" w:rsidRDefault="001557F1" w:rsidP="00DA4982">
            <w:pPr>
              <w:spacing w:line="360" w:lineRule="auto"/>
              <w:jc w:val="center"/>
              <w:rPr>
                <w:b/>
                <w:bCs/>
              </w:rPr>
            </w:pPr>
            <w:r>
              <w:rPr>
                <w:b/>
                <w:bCs/>
              </w:rPr>
              <w:t>Number of Parameters</w:t>
            </w:r>
          </w:p>
        </w:tc>
      </w:tr>
      <w:tr w:rsidR="001557F1" w:rsidRPr="00C3638E" w14:paraId="29F8BD61" w14:textId="77777777" w:rsidTr="00DA4982">
        <w:trPr>
          <w:trHeight w:val="441"/>
        </w:trPr>
        <w:tc>
          <w:tcPr>
            <w:tcW w:w="3287" w:type="dxa"/>
          </w:tcPr>
          <w:p w14:paraId="4F358BD2" w14:textId="4FB3A5BA" w:rsidR="001557F1" w:rsidRPr="00444A27" w:rsidRDefault="001557F1" w:rsidP="00DA4982">
            <w:pPr>
              <w:spacing w:line="360" w:lineRule="auto"/>
            </w:pPr>
            <w:r w:rsidRPr="00444A27">
              <w:t>3. Intrusion + Guess</w:t>
            </w:r>
            <w:r w:rsidR="007770D9">
              <w:t xml:space="preserve"> (Flat)</w:t>
            </w:r>
          </w:p>
        </w:tc>
        <w:tc>
          <w:tcPr>
            <w:tcW w:w="3931" w:type="dxa"/>
            <w:gridSpan w:val="3"/>
          </w:tcPr>
          <w:p w14:paraId="5441CDFB" w14:textId="77777777" w:rsidR="001557F1" w:rsidRPr="00300CE7" w:rsidRDefault="001557F1" w:rsidP="00DA4982">
            <w:pPr>
              <w:spacing w:line="360" w:lineRule="auto"/>
              <w:rPr>
                <w:b/>
                <w:bCs/>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w:t>
            </w:r>
          </w:p>
        </w:tc>
        <w:tc>
          <w:tcPr>
            <w:tcW w:w="2163" w:type="dxa"/>
          </w:tcPr>
          <w:p w14:paraId="7B87F617" w14:textId="77777777" w:rsidR="001557F1" w:rsidRPr="00263175" w:rsidRDefault="001557F1" w:rsidP="00DA4982">
            <w:pPr>
              <w:spacing w:line="360" w:lineRule="auto"/>
              <w:jc w:val="center"/>
              <w:rPr>
                <w:rFonts w:eastAsia="Times New Roman"/>
                <w:color w:val="000000"/>
              </w:rPr>
            </w:pPr>
            <w:r w:rsidRPr="00263175">
              <w:rPr>
                <w:rFonts w:eastAsia="Times New Roman"/>
                <w:color w:val="000000"/>
              </w:rPr>
              <w:t>4</w:t>
            </w:r>
          </w:p>
        </w:tc>
      </w:tr>
      <w:tr w:rsidR="001557F1" w:rsidRPr="00C3638E" w14:paraId="24350E30" w14:textId="77777777" w:rsidTr="00DA4982">
        <w:trPr>
          <w:trHeight w:val="441"/>
        </w:trPr>
        <w:tc>
          <w:tcPr>
            <w:tcW w:w="3287" w:type="dxa"/>
          </w:tcPr>
          <w:p w14:paraId="4685F0CE" w14:textId="77777777" w:rsidR="001557F1" w:rsidRPr="00444A27" w:rsidRDefault="001557F1" w:rsidP="00DA4982">
            <w:pPr>
              <w:spacing w:line="360" w:lineRule="auto"/>
            </w:pPr>
            <w:r w:rsidRPr="00444A27">
              <w:t>4. Temporal Gradient</w:t>
            </w:r>
          </w:p>
        </w:tc>
        <w:tc>
          <w:tcPr>
            <w:tcW w:w="3931" w:type="dxa"/>
            <w:gridSpan w:val="3"/>
          </w:tcPr>
          <w:p w14:paraId="1B73DC04"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p>
        </w:tc>
        <w:tc>
          <w:tcPr>
            <w:tcW w:w="2163" w:type="dxa"/>
          </w:tcPr>
          <w:p w14:paraId="46CC3C60" w14:textId="77777777" w:rsidR="001557F1" w:rsidRPr="00263175" w:rsidRDefault="001557F1" w:rsidP="00DA4982">
            <w:pPr>
              <w:spacing w:line="360" w:lineRule="auto"/>
              <w:jc w:val="center"/>
              <w:rPr>
                <w:rFonts w:eastAsia="Times New Roman"/>
                <w:color w:val="000000"/>
              </w:rPr>
            </w:pPr>
            <w:r w:rsidRPr="00263175">
              <w:rPr>
                <w:rFonts w:eastAsia="Times New Roman"/>
                <w:color w:val="000000"/>
              </w:rPr>
              <w:t>7</w:t>
            </w:r>
          </w:p>
        </w:tc>
      </w:tr>
      <w:tr w:rsidR="001557F1" w:rsidRPr="00C3638E" w14:paraId="045F771E" w14:textId="77777777" w:rsidTr="00DA4982">
        <w:trPr>
          <w:trHeight w:val="441"/>
        </w:trPr>
        <w:tc>
          <w:tcPr>
            <w:tcW w:w="3287" w:type="dxa"/>
          </w:tcPr>
          <w:p w14:paraId="226DFCB7" w14:textId="77777777" w:rsidR="001557F1" w:rsidRPr="00444A27" w:rsidRDefault="001557F1" w:rsidP="00DA4982">
            <w:pPr>
              <w:spacing w:line="360" w:lineRule="auto"/>
            </w:pPr>
            <w:r w:rsidRPr="00444A27">
              <w:t>5. Spatiotemporal Gradient</w:t>
            </w:r>
          </w:p>
        </w:tc>
        <w:tc>
          <w:tcPr>
            <w:tcW w:w="3931" w:type="dxa"/>
            <w:gridSpan w:val="3"/>
          </w:tcPr>
          <w:p w14:paraId="7084B193"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w:t>
            </w:r>
          </w:p>
        </w:tc>
        <w:tc>
          <w:tcPr>
            <w:tcW w:w="2163" w:type="dxa"/>
          </w:tcPr>
          <w:p w14:paraId="2D9D3DFA" w14:textId="77777777" w:rsidR="001557F1" w:rsidRPr="00263175" w:rsidRDefault="001557F1" w:rsidP="00DA4982">
            <w:pPr>
              <w:spacing w:line="360" w:lineRule="auto"/>
              <w:jc w:val="center"/>
              <w:rPr>
                <w:rFonts w:eastAsia="Times New Roman"/>
                <w:color w:val="000000"/>
              </w:rPr>
            </w:pPr>
            <w:r w:rsidRPr="00263175">
              <w:rPr>
                <w:rFonts w:eastAsia="Times New Roman"/>
                <w:color w:val="000000"/>
              </w:rPr>
              <w:t>9</w:t>
            </w:r>
          </w:p>
        </w:tc>
      </w:tr>
      <w:tr w:rsidR="001557F1" w:rsidRPr="00C3638E" w14:paraId="1C7D0621" w14:textId="77777777" w:rsidTr="00DA4982">
        <w:trPr>
          <w:trHeight w:val="441"/>
        </w:trPr>
        <w:tc>
          <w:tcPr>
            <w:tcW w:w="3287" w:type="dxa"/>
          </w:tcPr>
          <w:p w14:paraId="5D695E76" w14:textId="77777777" w:rsidR="001557F1" w:rsidRPr="00444A27" w:rsidRDefault="001557F1" w:rsidP="00DA4982">
            <w:pPr>
              <w:spacing w:line="360" w:lineRule="auto"/>
            </w:pPr>
            <w:r w:rsidRPr="00444A27">
              <w:t>6. Orthographic Gradient</w:t>
            </w:r>
          </w:p>
        </w:tc>
        <w:tc>
          <w:tcPr>
            <w:tcW w:w="3931" w:type="dxa"/>
            <w:gridSpan w:val="3"/>
          </w:tcPr>
          <w:p w14:paraId="2E59C749"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w:t>
            </w:r>
          </w:p>
        </w:tc>
        <w:tc>
          <w:tcPr>
            <w:tcW w:w="2163" w:type="dxa"/>
          </w:tcPr>
          <w:p w14:paraId="453EFD02" w14:textId="77777777" w:rsidR="001557F1" w:rsidRPr="00263175" w:rsidRDefault="001557F1" w:rsidP="00DA4982">
            <w:pPr>
              <w:spacing w:line="360" w:lineRule="auto"/>
              <w:jc w:val="center"/>
              <w:rPr>
                <w:rFonts w:eastAsia="Times New Roman"/>
                <w:color w:val="000000"/>
              </w:rPr>
            </w:pPr>
            <w:r w:rsidRPr="00263175">
              <w:rPr>
                <w:rFonts w:eastAsia="Times New Roman"/>
                <w:color w:val="000000"/>
              </w:rPr>
              <w:t>10</w:t>
            </w:r>
          </w:p>
        </w:tc>
      </w:tr>
      <w:tr w:rsidR="001557F1" w:rsidRPr="00C3638E" w14:paraId="43275A95" w14:textId="77777777" w:rsidTr="00DA4982">
        <w:trPr>
          <w:trHeight w:val="441"/>
        </w:trPr>
        <w:tc>
          <w:tcPr>
            <w:tcW w:w="3287" w:type="dxa"/>
          </w:tcPr>
          <w:p w14:paraId="0360CFA6" w14:textId="77777777" w:rsidR="001557F1" w:rsidRPr="00444A27" w:rsidRDefault="001557F1" w:rsidP="00DA4982">
            <w:pPr>
              <w:spacing w:line="360" w:lineRule="auto"/>
            </w:pPr>
            <w:r w:rsidRPr="00444A27">
              <w:t>7. Semantic Gradient</w:t>
            </w:r>
          </w:p>
        </w:tc>
        <w:tc>
          <w:tcPr>
            <w:tcW w:w="3931" w:type="dxa"/>
            <w:gridSpan w:val="3"/>
          </w:tcPr>
          <w:p w14:paraId="340AB480"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xml:space="preserve">, ζ, ρ, χ </w:t>
            </w:r>
          </w:p>
        </w:tc>
        <w:tc>
          <w:tcPr>
            <w:tcW w:w="2163" w:type="dxa"/>
          </w:tcPr>
          <w:p w14:paraId="19BB57E3" w14:textId="77777777" w:rsidR="001557F1" w:rsidRPr="00263175" w:rsidRDefault="001557F1" w:rsidP="00DA4982">
            <w:pPr>
              <w:spacing w:line="360" w:lineRule="auto"/>
              <w:jc w:val="center"/>
              <w:rPr>
                <w:rFonts w:eastAsia="Times New Roman"/>
                <w:color w:val="000000"/>
              </w:rPr>
            </w:pPr>
            <w:r w:rsidRPr="00263175">
              <w:rPr>
                <w:rFonts w:eastAsia="Times New Roman"/>
                <w:color w:val="000000"/>
              </w:rPr>
              <w:t>10</w:t>
            </w:r>
          </w:p>
        </w:tc>
      </w:tr>
      <w:tr w:rsidR="001557F1" w:rsidRPr="00C3638E" w14:paraId="5883CC17" w14:textId="77777777" w:rsidTr="00DA4982">
        <w:trPr>
          <w:trHeight w:val="441"/>
        </w:trPr>
        <w:tc>
          <w:tcPr>
            <w:tcW w:w="3287" w:type="dxa"/>
          </w:tcPr>
          <w:p w14:paraId="57CAEC08" w14:textId="77777777" w:rsidR="001557F1" w:rsidRPr="00444A27" w:rsidRDefault="001557F1" w:rsidP="00DA4982">
            <w:pPr>
              <w:spacing w:line="360" w:lineRule="auto"/>
            </w:pPr>
            <w:r w:rsidRPr="00444A27">
              <w:t>8. Four Factor (Additive)</w:t>
            </w:r>
          </w:p>
        </w:tc>
        <w:tc>
          <w:tcPr>
            <w:tcW w:w="3931" w:type="dxa"/>
            <w:gridSpan w:val="3"/>
          </w:tcPr>
          <w:p w14:paraId="1ECDC9F2"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Pr>
          <w:p w14:paraId="57C916FD" w14:textId="77777777" w:rsidR="001557F1" w:rsidRPr="00263175" w:rsidRDefault="001557F1" w:rsidP="00DA4982">
            <w:pPr>
              <w:spacing w:line="360" w:lineRule="auto"/>
              <w:jc w:val="center"/>
              <w:rPr>
                <w:rFonts w:eastAsia="Times New Roman"/>
                <w:color w:val="000000"/>
              </w:rPr>
            </w:pPr>
            <w:r w:rsidRPr="00263175">
              <w:rPr>
                <w:rFonts w:eastAsia="Times New Roman"/>
                <w:color w:val="000000"/>
              </w:rPr>
              <w:t>11</w:t>
            </w:r>
          </w:p>
        </w:tc>
      </w:tr>
      <w:tr w:rsidR="001557F1" w:rsidRPr="00C3638E" w14:paraId="118DD55F" w14:textId="77777777" w:rsidTr="00DA4982">
        <w:trPr>
          <w:trHeight w:val="441"/>
        </w:trPr>
        <w:tc>
          <w:tcPr>
            <w:tcW w:w="3287" w:type="dxa"/>
            <w:tcBorders>
              <w:bottom w:val="single" w:sz="4" w:space="0" w:color="auto"/>
            </w:tcBorders>
          </w:tcPr>
          <w:p w14:paraId="53396293" w14:textId="77777777" w:rsidR="001557F1" w:rsidRPr="00444A27" w:rsidRDefault="001557F1" w:rsidP="00DA4982">
            <w:pPr>
              <w:spacing w:line="360" w:lineRule="auto"/>
            </w:pPr>
            <w:r w:rsidRPr="00444A27">
              <w:t>9. Four Factor (Multiplicative)</w:t>
            </w:r>
          </w:p>
        </w:tc>
        <w:tc>
          <w:tcPr>
            <w:tcW w:w="3931" w:type="dxa"/>
            <w:gridSpan w:val="3"/>
            <w:tcBorders>
              <w:bottom w:val="single" w:sz="4" w:space="0" w:color="auto"/>
            </w:tcBorders>
          </w:tcPr>
          <w:p w14:paraId="5B878189" w14:textId="77777777" w:rsidR="001557F1" w:rsidRPr="00300CE7" w:rsidRDefault="001557F1" w:rsidP="00DA4982">
            <w:pPr>
              <w:spacing w:line="360" w:lineRule="auto"/>
              <w:rPr>
                <w:sz w:val="28"/>
                <w:szCs w:val="28"/>
              </w:rPr>
            </w:pPr>
            <w:r w:rsidRPr="00300CE7">
              <w:rPr>
                <w:rFonts w:eastAsia="Times New Roman"/>
                <w:i/>
                <w:iCs/>
                <w:color w:val="000000"/>
                <w:sz w:val="28"/>
                <w:szCs w:val="28"/>
              </w:rPr>
              <w:t>δ</w:t>
            </w:r>
            <w:r w:rsidRPr="00300CE7">
              <w:rPr>
                <w:rFonts w:eastAsia="Times New Roman"/>
                <w:i/>
                <w:iCs/>
                <w:color w:val="000000"/>
                <w:sz w:val="28"/>
                <w:szCs w:val="28"/>
                <w:vertAlign w:val="subscript"/>
              </w:rPr>
              <w:t xml:space="preserve">1, </w:t>
            </w:r>
            <w:r w:rsidRPr="00300CE7">
              <w:rPr>
                <w:rFonts w:eastAsia="Times New Roman"/>
                <w:i/>
                <w:iCs/>
                <w:color w:val="000000"/>
                <w:sz w:val="28"/>
                <w:szCs w:val="28"/>
              </w:rPr>
              <w:t>δ</w:t>
            </w:r>
            <w:r w:rsidRPr="00300CE7">
              <w:rPr>
                <w:rFonts w:eastAsia="Times New Roman"/>
                <w:i/>
                <w:iCs/>
                <w:color w:val="000000"/>
                <w:sz w:val="28"/>
                <w:szCs w:val="28"/>
                <w:vertAlign w:val="subscript"/>
              </w:rPr>
              <w:t>2,</w:t>
            </w:r>
            <w:r w:rsidRPr="00300CE7">
              <w:rPr>
                <w:i/>
                <w:iCs/>
                <w:sz w:val="28"/>
                <w:szCs w:val="28"/>
              </w:rPr>
              <w:t xml:space="preserve"> β,</w:t>
            </w:r>
            <w:r w:rsidRPr="00300CE7">
              <w:rPr>
                <w:rFonts w:eastAsia="Times New Roman"/>
                <w:i/>
                <w:iCs/>
                <w:color w:val="000000"/>
                <w:sz w:val="28"/>
                <w:szCs w:val="28"/>
                <w:vertAlign w:val="subscript"/>
              </w:rPr>
              <w:t xml:space="preserve"> </w:t>
            </w:r>
            <w:r w:rsidRPr="00300CE7">
              <w:rPr>
                <w:rFonts w:eastAsia="Times New Roman"/>
                <w:i/>
                <w:iCs/>
                <w:color w:val="000000"/>
                <w:sz w:val="28"/>
                <w:szCs w:val="28"/>
              </w:rPr>
              <w:t>γ, κ, λ</w:t>
            </w:r>
            <w:r w:rsidRPr="00300CE7">
              <w:rPr>
                <w:rFonts w:eastAsia="Times New Roman"/>
                <w:i/>
                <w:iCs/>
                <w:color w:val="000000"/>
                <w:sz w:val="28"/>
                <w:szCs w:val="28"/>
                <w:vertAlign w:val="subscript"/>
              </w:rPr>
              <w:t>1</w:t>
            </w:r>
            <w:r w:rsidRPr="00300CE7">
              <w:rPr>
                <w:rFonts w:eastAsia="Times New Roman"/>
                <w:i/>
                <w:iCs/>
                <w:color w:val="000000"/>
                <w:sz w:val="28"/>
                <w:szCs w:val="28"/>
              </w:rPr>
              <w:t>, λ</w:t>
            </w:r>
            <w:r w:rsidRPr="00300CE7">
              <w:rPr>
                <w:rFonts w:eastAsia="Times New Roman"/>
                <w:i/>
                <w:iCs/>
                <w:color w:val="000000"/>
                <w:sz w:val="28"/>
                <w:szCs w:val="28"/>
                <w:vertAlign w:val="subscript"/>
              </w:rPr>
              <w:t>2</w:t>
            </w:r>
            <w:r w:rsidRPr="00300CE7">
              <w:rPr>
                <w:rFonts w:eastAsia="Times New Roman"/>
                <w:i/>
                <w:iCs/>
                <w:color w:val="000000"/>
                <w:sz w:val="28"/>
                <w:szCs w:val="28"/>
              </w:rPr>
              <w:t>, ζ, ρ, χ, ψ</w:t>
            </w:r>
          </w:p>
        </w:tc>
        <w:tc>
          <w:tcPr>
            <w:tcW w:w="2163" w:type="dxa"/>
            <w:tcBorders>
              <w:bottom w:val="single" w:sz="4" w:space="0" w:color="auto"/>
            </w:tcBorders>
          </w:tcPr>
          <w:p w14:paraId="78814054" w14:textId="77777777" w:rsidR="001557F1" w:rsidRPr="00263175" w:rsidRDefault="001557F1" w:rsidP="00DA4982">
            <w:pPr>
              <w:spacing w:line="360" w:lineRule="auto"/>
              <w:jc w:val="center"/>
              <w:rPr>
                <w:rFonts w:eastAsia="Times New Roman"/>
                <w:color w:val="000000"/>
              </w:rPr>
            </w:pPr>
            <w:r w:rsidRPr="00263175">
              <w:rPr>
                <w:rFonts w:eastAsia="Times New Roman"/>
                <w:color w:val="000000"/>
              </w:rPr>
              <w:t>11</w:t>
            </w:r>
          </w:p>
        </w:tc>
      </w:tr>
    </w:tbl>
    <w:p w14:paraId="40CFC6C3" w14:textId="0E3A69A9" w:rsidR="00B2254E" w:rsidRDefault="00B2254E" w:rsidP="001557F1"/>
    <w:p w14:paraId="71F43070" w14:textId="2D9C3061" w:rsidR="00DA5D1A" w:rsidRPr="001557F1" w:rsidRDefault="00DA5D1A" w:rsidP="00321011">
      <w:r>
        <w:tab/>
        <w:t xml:space="preserve">The </w:t>
      </w:r>
      <w:r w:rsidR="00A911E9">
        <w:t>quantitative fit of</w:t>
      </w:r>
      <w:r>
        <w:t xml:space="preserve"> each of these models are presented in Table 6.</w:t>
      </w:r>
      <w:r w:rsidR="00A911E9">
        <w:t xml:space="preserve"> To show the relative strength of evidence for each model at an individual and group level, </w:t>
      </w:r>
      <w:commentRangeStart w:id="92"/>
      <w:r w:rsidR="00321011">
        <w:t xml:space="preserve">AIC weights </w:t>
      </w:r>
      <w:commentRangeEnd w:id="92"/>
      <w:r w:rsidR="005E3340">
        <w:rPr>
          <w:rStyle w:val="CommentReference"/>
        </w:rPr>
        <w:commentReference w:id="92"/>
      </w:r>
      <w:r w:rsidR="00321011">
        <w:t>are presented alongside AIC values</w:t>
      </w:r>
      <w:r w:rsidR="00A911E9">
        <w:t>, which are interpretable as conditional probabilities for each model</w:t>
      </w:r>
      <w:r>
        <w:t xml:space="preserve"> </w:t>
      </w:r>
      <w:r w:rsidR="00A911E9">
        <w:t>(</w:t>
      </w:r>
      <w:proofErr w:type="spellStart"/>
      <w:r w:rsidR="00A911E9">
        <w:t>Wagenmakers</w:t>
      </w:r>
      <w:proofErr w:type="spellEnd"/>
      <w:r w:rsidR="00A911E9">
        <w:t xml:space="preserve"> &amp; Farrell, 2004).</w:t>
      </w:r>
      <w:r w:rsidR="00DF5990">
        <w:t xml:space="preserve"> </w:t>
      </w:r>
    </w:p>
    <w:p w14:paraId="24944744" w14:textId="7A4B803C" w:rsidR="00B2254E" w:rsidRDefault="00B2254E" w:rsidP="00B2254E">
      <w:pPr>
        <w:pStyle w:val="Caption"/>
        <w:keepNext/>
      </w:pPr>
      <w:r>
        <w:t xml:space="preserve">Table </w:t>
      </w:r>
      <w:fldSimple w:instr=" SEQ Table \* ARABIC ">
        <w:r w:rsidR="008D7A45">
          <w:rPr>
            <w:noProof/>
          </w:rPr>
          <w:t>6</w:t>
        </w:r>
      </w:fldSimple>
    </w:p>
    <w:p w14:paraId="3729FE14" w14:textId="53E2ACE0" w:rsidR="00B2254E" w:rsidRPr="00B2254E" w:rsidRDefault="00B2254E" w:rsidP="00B2254E">
      <w:pPr>
        <w:rPr>
          <w:i/>
          <w:iCs/>
        </w:rPr>
      </w:pPr>
      <w:r>
        <w:rPr>
          <w:i/>
          <w:iCs/>
        </w:rPr>
        <w:t xml:space="preserve">AIC Weights for Individual and Group-level </w:t>
      </w:r>
      <w:r w:rsidR="003544A3">
        <w:rPr>
          <w:i/>
          <w:iCs/>
        </w:rPr>
        <w:t xml:space="preserve">Response Error </w:t>
      </w:r>
      <w:r>
        <w:rPr>
          <w:i/>
          <w:iCs/>
        </w:rPr>
        <w:t>Model Fits</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2F1C54" w14:paraId="3AA8C22F" w14:textId="77777777" w:rsidTr="001F43C3">
        <w:trPr>
          <w:trHeight w:val="389"/>
        </w:trPr>
        <w:tc>
          <w:tcPr>
            <w:tcW w:w="1540" w:type="dxa"/>
            <w:vMerge w:val="restart"/>
            <w:tcBorders>
              <w:top w:val="single" w:sz="4" w:space="0" w:color="auto"/>
            </w:tcBorders>
            <w:shd w:val="clear" w:color="auto" w:fill="auto"/>
            <w:noWrap/>
            <w:vAlign w:val="center"/>
          </w:tcPr>
          <w:p w14:paraId="4F13C6F4" w14:textId="77777777" w:rsidR="002F1C54" w:rsidRPr="002F1C54" w:rsidRDefault="002F1C54" w:rsidP="001F43C3">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44C452C9"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Model</w:t>
            </w:r>
          </w:p>
        </w:tc>
      </w:tr>
      <w:tr w:rsidR="002F1C54" w:rsidRPr="002F1C54" w14:paraId="43F1E9D2" w14:textId="77777777" w:rsidTr="001F43C3">
        <w:trPr>
          <w:trHeight w:val="389"/>
        </w:trPr>
        <w:tc>
          <w:tcPr>
            <w:tcW w:w="1540" w:type="dxa"/>
            <w:vMerge/>
            <w:tcBorders>
              <w:bottom w:val="single" w:sz="4" w:space="0" w:color="auto"/>
            </w:tcBorders>
            <w:shd w:val="clear" w:color="auto" w:fill="auto"/>
            <w:noWrap/>
            <w:vAlign w:val="center"/>
          </w:tcPr>
          <w:p w14:paraId="772E64C1" w14:textId="77777777" w:rsidR="002F1C54" w:rsidRPr="00ED4552" w:rsidRDefault="002F1C54" w:rsidP="001F43C3">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49DC3E98" w14:textId="77777777" w:rsidR="002F1C54" w:rsidRPr="00ED4552" w:rsidRDefault="002F1C54" w:rsidP="001F43C3">
            <w:pPr>
              <w:spacing w:line="240" w:lineRule="auto"/>
              <w:jc w:val="center"/>
              <w:rPr>
                <w:rFonts w:eastAsia="Times New Roman"/>
                <w:color w:val="000000"/>
              </w:rPr>
            </w:pPr>
            <w:commentRangeStart w:id="93"/>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215A1813"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185A55FD"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5CA19084"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3D320E57"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5CF925"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3DCEDC9B" w14:textId="77777777" w:rsidR="002F1C54" w:rsidRPr="00ED4552" w:rsidRDefault="002F1C54" w:rsidP="001F43C3">
            <w:pPr>
              <w:spacing w:line="240" w:lineRule="auto"/>
              <w:jc w:val="center"/>
              <w:rPr>
                <w:rFonts w:eastAsia="Times New Roman"/>
                <w:color w:val="000000"/>
              </w:rPr>
            </w:pPr>
            <w:r w:rsidRPr="002F1C54">
              <w:rPr>
                <w:rFonts w:eastAsia="Times New Roman"/>
                <w:color w:val="000000"/>
              </w:rPr>
              <w:t>9</w:t>
            </w:r>
            <w:commentRangeEnd w:id="93"/>
            <w:r w:rsidR="006740F2">
              <w:rPr>
                <w:rStyle w:val="CommentReference"/>
              </w:rPr>
              <w:commentReference w:id="93"/>
            </w:r>
          </w:p>
        </w:tc>
      </w:tr>
      <w:tr w:rsidR="002F1C54" w:rsidRPr="002F1C54" w14:paraId="4A818FEB" w14:textId="77777777" w:rsidTr="001F43C3">
        <w:trPr>
          <w:trHeight w:val="389"/>
        </w:trPr>
        <w:tc>
          <w:tcPr>
            <w:tcW w:w="1540" w:type="dxa"/>
            <w:tcBorders>
              <w:top w:val="single" w:sz="4" w:space="0" w:color="auto"/>
            </w:tcBorders>
            <w:shd w:val="clear" w:color="auto" w:fill="auto"/>
            <w:noWrap/>
            <w:vAlign w:val="center"/>
          </w:tcPr>
          <w:p w14:paraId="32A3EA04" w14:textId="77777777" w:rsidR="002F1C54" w:rsidRPr="002F1C54" w:rsidRDefault="002F1C54" w:rsidP="001F43C3">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5555754B" w14:textId="77777777" w:rsidR="002F1C54" w:rsidRPr="002F1C54" w:rsidRDefault="002F1C54" w:rsidP="001F43C3">
            <w:pPr>
              <w:spacing w:line="240" w:lineRule="auto"/>
              <w:jc w:val="center"/>
              <w:rPr>
                <w:rFonts w:eastAsia="Times New Roman"/>
                <w:color w:val="000000"/>
              </w:rPr>
            </w:pPr>
            <w:r w:rsidRPr="002F1C54">
              <w:rPr>
                <w:rFonts w:eastAsia="Times New Roman"/>
                <w:color w:val="000000"/>
              </w:rPr>
              <w:t>AIC</w:t>
            </w:r>
          </w:p>
        </w:tc>
      </w:tr>
      <w:tr w:rsidR="002F1C54" w:rsidRPr="002F1C54" w14:paraId="04F4DA82" w14:textId="77777777" w:rsidTr="001F43C3">
        <w:trPr>
          <w:trHeight w:val="389"/>
        </w:trPr>
        <w:tc>
          <w:tcPr>
            <w:tcW w:w="1540" w:type="dxa"/>
            <w:shd w:val="clear" w:color="auto" w:fill="auto"/>
            <w:noWrap/>
            <w:vAlign w:val="center"/>
            <w:hideMark/>
          </w:tcPr>
          <w:p w14:paraId="677B03C2"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754C1E10" w14:textId="6DEFFBAC" w:rsidR="002F1C54" w:rsidRPr="00ED4552" w:rsidRDefault="002F1C54" w:rsidP="002F1C54">
            <w:pPr>
              <w:spacing w:line="240" w:lineRule="auto"/>
              <w:jc w:val="center"/>
              <w:rPr>
                <w:rFonts w:eastAsia="Times New Roman"/>
                <w:color w:val="000000"/>
              </w:rPr>
            </w:pPr>
            <w:r w:rsidRPr="00F43001">
              <w:rPr>
                <w:rFonts w:eastAsia="Times New Roman"/>
                <w:color w:val="000000"/>
              </w:rPr>
              <w:t>1116</w:t>
            </w:r>
          </w:p>
        </w:tc>
        <w:tc>
          <w:tcPr>
            <w:tcW w:w="1066" w:type="dxa"/>
            <w:shd w:val="clear" w:color="auto" w:fill="auto"/>
            <w:noWrap/>
            <w:vAlign w:val="bottom"/>
          </w:tcPr>
          <w:p w14:paraId="042A3DEF" w14:textId="2A96E2E2" w:rsidR="002F1C54" w:rsidRPr="00ED4552" w:rsidRDefault="002F1C54" w:rsidP="002F1C54">
            <w:pPr>
              <w:spacing w:line="240" w:lineRule="auto"/>
              <w:jc w:val="center"/>
              <w:rPr>
                <w:rFonts w:eastAsia="Times New Roman"/>
                <w:color w:val="000000"/>
              </w:rPr>
            </w:pPr>
            <w:r w:rsidRPr="00F43001">
              <w:rPr>
                <w:rFonts w:eastAsia="Times New Roman"/>
                <w:color w:val="000000"/>
              </w:rPr>
              <w:t>1112</w:t>
            </w:r>
          </w:p>
        </w:tc>
        <w:tc>
          <w:tcPr>
            <w:tcW w:w="1066" w:type="dxa"/>
            <w:shd w:val="clear" w:color="auto" w:fill="auto"/>
            <w:noWrap/>
            <w:vAlign w:val="bottom"/>
          </w:tcPr>
          <w:p w14:paraId="63969F83" w14:textId="798AB311"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1088</w:t>
            </w:r>
          </w:p>
        </w:tc>
        <w:tc>
          <w:tcPr>
            <w:tcW w:w="1067" w:type="dxa"/>
            <w:shd w:val="clear" w:color="auto" w:fill="auto"/>
            <w:noWrap/>
            <w:vAlign w:val="bottom"/>
          </w:tcPr>
          <w:p w14:paraId="24724C71" w14:textId="59049181" w:rsidR="002F1C54" w:rsidRPr="00ED4552" w:rsidRDefault="002F1C54" w:rsidP="002F1C54">
            <w:pPr>
              <w:spacing w:line="240" w:lineRule="auto"/>
              <w:jc w:val="center"/>
              <w:rPr>
                <w:rFonts w:eastAsia="Times New Roman"/>
                <w:color w:val="000000"/>
              </w:rPr>
            </w:pPr>
            <w:r w:rsidRPr="00F43001">
              <w:rPr>
                <w:rFonts w:eastAsia="Times New Roman"/>
                <w:color w:val="000000"/>
              </w:rPr>
              <w:t>1095</w:t>
            </w:r>
          </w:p>
        </w:tc>
        <w:tc>
          <w:tcPr>
            <w:tcW w:w="1066" w:type="dxa"/>
            <w:shd w:val="clear" w:color="auto" w:fill="auto"/>
            <w:noWrap/>
            <w:vAlign w:val="bottom"/>
          </w:tcPr>
          <w:p w14:paraId="4FEB5B73" w14:textId="1F4EE54C" w:rsidR="002F1C54" w:rsidRPr="00ED4552" w:rsidRDefault="002F1C54" w:rsidP="002F1C54">
            <w:pPr>
              <w:spacing w:line="240" w:lineRule="auto"/>
              <w:jc w:val="center"/>
              <w:rPr>
                <w:rFonts w:eastAsia="Times New Roman"/>
                <w:color w:val="000000"/>
              </w:rPr>
            </w:pPr>
            <w:r w:rsidRPr="00F43001">
              <w:rPr>
                <w:rFonts w:eastAsia="Times New Roman"/>
                <w:color w:val="000000"/>
              </w:rPr>
              <w:t>1096</w:t>
            </w:r>
          </w:p>
        </w:tc>
        <w:tc>
          <w:tcPr>
            <w:tcW w:w="1066" w:type="dxa"/>
            <w:shd w:val="clear" w:color="auto" w:fill="auto"/>
            <w:noWrap/>
            <w:vAlign w:val="bottom"/>
          </w:tcPr>
          <w:p w14:paraId="132020CC" w14:textId="30BF4983" w:rsidR="002F1C54" w:rsidRPr="00ED4552" w:rsidRDefault="002F1C54" w:rsidP="002F1C54">
            <w:pPr>
              <w:spacing w:line="240" w:lineRule="auto"/>
              <w:jc w:val="center"/>
              <w:rPr>
                <w:rFonts w:eastAsia="Times New Roman"/>
                <w:color w:val="000000"/>
              </w:rPr>
            </w:pPr>
            <w:r w:rsidRPr="00F43001">
              <w:rPr>
                <w:rFonts w:eastAsia="Times New Roman"/>
                <w:color w:val="000000"/>
              </w:rPr>
              <w:t>1101</w:t>
            </w:r>
          </w:p>
        </w:tc>
        <w:tc>
          <w:tcPr>
            <w:tcW w:w="1067" w:type="dxa"/>
            <w:shd w:val="clear" w:color="auto" w:fill="auto"/>
            <w:noWrap/>
            <w:vAlign w:val="bottom"/>
          </w:tcPr>
          <w:p w14:paraId="5296F9AA" w14:textId="3573E335" w:rsidR="002F1C54" w:rsidRPr="00ED4552" w:rsidRDefault="002F1C54" w:rsidP="002F1C54">
            <w:pPr>
              <w:spacing w:line="240" w:lineRule="auto"/>
              <w:jc w:val="center"/>
              <w:rPr>
                <w:rFonts w:eastAsia="Times New Roman"/>
                <w:color w:val="000000"/>
              </w:rPr>
            </w:pPr>
            <w:r w:rsidRPr="00F43001">
              <w:rPr>
                <w:rFonts w:eastAsia="Times New Roman"/>
                <w:color w:val="000000"/>
              </w:rPr>
              <w:t>1097</w:t>
            </w:r>
          </w:p>
        </w:tc>
      </w:tr>
      <w:tr w:rsidR="002F1C54" w:rsidRPr="002F1C54" w14:paraId="0D460502" w14:textId="77777777" w:rsidTr="001F43C3">
        <w:trPr>
          <w:trHeight w:val="389"/>
        </w:trPr>
        <w:tc>
          <w:tcPr>
            <w:tcW w:w="1540" w:type="dxa"/>
            <w:shd w:val="clear" w:color="auto" w:fill="auto"/>
            <w:noWrap/>
            <w:vAlign w:val="center"/>
            <w:hideMark/>
          </w:tcPr>
          <w:p w14:paraId="406F6858"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tcPr>
          <w:p w14:paraId="0D02DDE0" w14:textId="39E04012" w:rsidR="002F1C54" w:rsidRPr="00ED4552" w:rsidRDefault="002F1C54" w:rsidP="002F1C54">
            <w:pPr>
              <w:spacing w:line="240" w:lineRule="auto"/>
              <w:jc w:val="center"/>
              <w:rPr>
                <w:rFonts w:eastAsia="Times New Roman"/>
                <w:color w:val="000000"/>
              </w:rPr>
            </w:pPr>
            <w:r w:rsidRPr="00F43001">
              <w:rPr>
                <w:rFonts w:eastAsia="Times New Roman"/>
                <w:color w:val="000000"/>
              </w:rPr>
              <w:t>555</w:t>
            </w:r>
          </w:p>
        </w:tc>
        <w:tc>
          <w:tcPr>
            <w:tcW w:w="1066" w:type="dxa"/>
            <w:shd w:val="clear" w:color="auto" w:fill="auto"/>
            <w:noWrap/>
            <w:vAlign w:val="bottom"/>
          </w:tcPr>
          <w:p w14:paraId="42068F0D" w14:textId="6B06C7E1" w:rsidR="002F1C54" w:rsidRPr="00ED4552" w:rsidRDefault="002F1C54" w:rsidP="002F1C54">
            <w:pPr>
              <w:spacing w:line="240" w:lineRule="auto"/>
              <w:jc w:val="center"/>
              <w:rPr>
                <w:rFonts w:eastAsia="Times New Roman"/>
                <w:color w:val="000000"/>
              </w:rPr>
            </w:pPr>
            <w:r w:rsidRPr="00F43001">
              <w:rPr>
                <w:rFonts w:eastAsia="Times New Roman"/>
                <w:color w:val="000000"/>
              </w:rPr>
              <w:t>558</w:t>
            </w:r>
          </w:p>
        </w:tc>
        <w:tc>
          <w:tcPr>
            <w:tcW w:w="1066" w:type="dxa"/>
            <w:shd w:val="clear" w:color="auto" w:fill="auto"/>
            <w:noWrap/>
            <w:vAlign w:val="bottom"/>
          </w:tcPr>
          <w:p w14:paraId="10AAB3CD" w14:textId="7E2EFEA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562</w:t>
            </w:r>
          </w:p>
        </w:tc>
        <w:tc>
          <w:tcPr>
            <w:tcW w:w="1067" w:type="dxa"/>
            <w:shd w:val="clear" w:color="auto" w:fill="auto"/>
            <w:noWrap/>
            <w:vAlign w:val="bottom"/>
          </w:tcPr>
          <w:p w14:paraId="7FC07D49" w14:textId="6BECD0BE"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550</w:t>
            </w:r>
          </w:p>
        </w:tc>
        <w:tc>
          <w:tcPr>
            <w:tcW w:w="1066" w:type="dxa"/>
            <w:shd w:val="clear" w:color="auto" w:fill="auto"/>
            <w:noWrap/>
            <w:vAlign w:val="bottom"/>
          </w:tcPr>
          <w:p w14:paraId="1693541B" w14:textId="7710F524" w:rsidR="002F1C54" w:rsidRPr="00ED4552" w:rsidRDefault="002F1C54" w:rsidP="002F1C54">
            <w:pPr>
              <w:spacing w:line="240" w:lineRule="auto"/>
              <w:jc w:val="center"/>
              <w:rPr>
                <w:rFonts w:eastAsia="Times New Roman"/>
                <w:color w:val="000000"/>
              </w:rPr>
            </w:pPr>
            <w:r w:rsidRPr="00F43001">
              <w:rPr>
                <w:rFonts w:eastAsia="Times New Roman"/>
                <w:color w:val="000000"/>
              </w:rPr>
              <w:t>563</w:t>
            </w:r>
          </w:p>
        </w:tc>
        <w:tc>
          <w:tcPr>
            <w:tcW w:w="1066" w:type="dxa"/>
            <w:shd w:val="clear" w:color="auto" w:fill="auto"/>
            <w:noWrap/>
            <w:vAlign w:val="bottom"/>
          </w:tcPr>
          <w:p w14:paraId="2D0E4994" w14:textId="60996A7A" w:rsidR="002F1C54" w:rsidRPr="00ED4552" w:rsidRDefault="002F1C54" w:rsidP="002F1C54">
            <w:pPr>
              <w:spacing w:line="240" w:lineRule="auto"/>
              <w:jc w:val="center"/>
              <w:rPr>
                <w:rFonts w:eastAsia="Times New Roman"/>
                <w:color w:val="000000"/>
              </w:rPr>
            </w:pPr>
            <w:r w:rsidRPr="00F43001">
              <w:rPr>
                <w:rFonts w:eastAsia="Times New Roman"/>
                <w:color w:val="000000"/>
              </w:rPr>
              <w:t>556</w:t>
            </w:r>
          </w:p>
        </w:tc>
        <w:tc>
          <w:tcPr>
            <w:tcW w:w="1067" w:type="dxa"/>
            <w:shd w:val="clear" w:color="auto" w:fill="auto"/>
            <w:noWrap/>
            <w:vAlign w:val="bottom"/>
          </w:tcPr>
          <w:p w14:paraId="18298E55" w14:textId="7896A2A8" w:rsidR="002F1C54" w:rsidRPr="00ED4552" w:rsidRDefault="002F1C54" w:rsidP="002F1C54">
            <w:pPr>
              <w:spacing w:line="240" w:lineRule="auto"/>
              <w:jc w:val="center"/>
              <w:rPr>
                <w:rFonts w:eastAsia="Times New Roman"/>
                <w:color w:val="000000"/>
              </w:rPr>
            </w:pPr>
            <w:r w:rsidRPr="00F43001">
              <w:rPr>
                <w:rFonts w:eastAsia="Times New Roman"/>
                <w:color w:val="000000"/>
              </w:rPr>
              <w:t>559</w:t>
            </w:r>
          </w:p>
        </w:tc>
      </w:tr>
      <w:tr w:rsidR="002F1C54" w:rsidRPr="002F1C54" w14:paraId="04CA168E" w14:textId="77777777" w:rsidTr="001F43C3">
        <w:trPr>
          <w:trHeight w:val="389"/>
        </w:trPr>
        <w:tc>
          <w:tcPr>
            <w:tcW w:w="1540" w:type="dxa"/>
            <w:shd w:val="clear" w:color="auto" w:fill="auto"/>
            <w:noWrap/>
            <w:vAlign w:val="center"/>
            <w:hideMark/>
          </w:tcPr>
          <w:p w14:paraId="523AE50F"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3872474B" w14:textId="45EB0D27" w:rsidR="002F1C54" w:rsidRPr="00ED4552" w:rsidRDefault="002F1C54" w:rsidP="002F1C54">
            <w:pPr>
              <w:spacing w:line="240" w:lineRule="auto"/>
              <w:jc w:val="center"/>
              <w:rPr>
                <w:rFonts w:eastAsia="Times New Roman"/>
                <w:color w:val="000000"/>
              </w:rPr>
            </w:pPr>
            <w:r w:rsidRPr="00F43001">
              <w:rPr>
                <w:rFonts w:eastAsia="Times New Roman"/>
                <w:color w:val="000000"/>
              </w:rPr>
              <w:t>2363</w:t>
            </w:r>
          </w:p>
        </w:tc>
        <w:tc>
          <w:tcPr>
            <w:tcW w:w="1066" w:type="dxa"/>
            <w:shd w:val="clear" w:color="auto" w:fill="auto"/>
            <w:noWrap/>
            <w:vAlign w:val="bottom"/>
          </w:tcPr>
          <w:p w14:paraId="1325CFBB" w14:textId="65647066" w:rsidR="002F1C54" w:rsidRPr="00ED4552" w:rsidRDefault="002F1C54" w:rsidP="002F1C54">
            <w:pPr>
              <w:spacing w:line="240" w:lineRule="auto"/>
              <w:jc w:val="center"/>
              <w:rPr>
                <w:rFonts w:eastAsia="Times New Roman"/>
                <w:color w:val="000000"/>
              </w:rPr>
            </w:pPr>
            <w:r w:rsidRPr="00F43001">
              <w:rPr>
                <w:rFonts w:eastAsia="Times New Roman"/>
                <w:color w:val="000000"/>
              </w:rPr>
              <w:t>2364</w:t>
            </w:r>
          </w:p>
        </w:tc>
        <w:tc>
          <w:tcPr>
            <w:tcW w:w="1066" w:type="dxa"/>
            <w:shd w:val="clear" w:color="auto" w:fill="auto"/>
            <w:noWrap/>
            <w:vAlign w:val="bottom"/>
          </w:tcPr>
          <w:p w14:paraId="2C9EF75A" w14:textId="5938F416"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2361</w:t>
            </w:r>
          </w:p>
        </w:tc>
        <w:tc>
          <w:tcPr>
            <w:tcW w:w="1067" w:type="dxa"/>
            <w:shd w:val="clear" w:color="auto" w:fill="auto"/>
            <w:noWrap/>
            <w:vAlign w:val="bottom"/>
          </w:tcPr>
          <w:p w14:paraId="6983F6EF" w14:textId="78F8D392" w:rsidR="002F1C54" w:rsidRPr="00ED4552" w:rsidRDefault="002F1C54" w:rsidP="002F1C54">
            <w:pPr>
              <w:spacing w:line="240" w:lineRule="auto"/>
              <w:jc w:val="center"/>
              <w:rPr>
                <w:rFonts w:eastAsia="Times New Roman"/>
                <w:color w:val="000000"/>
              </w:rPr>
            </w:pPr>
            <w:r w:rsidRPr="00F43001">
              <w:rPr>
                <w:rFonts w:eastAsia="Times New Roman"/>
                <w:color w:val="000000"/>
              </w:rPr>
              <w:t>2367</w:t>
            </w:r>
          </w:p>
        </w:tc>
        <w:tc>
          <w:tcPr>
            <w:tcW w:w="1066" w:type="dxa"/>
            <w:shd w:val="clear" w:color="auto" w:fill="auto"/>
            <w:noWrap/>
            <w:vAlign w:val="bottom"/>
          </w:tcPr>
          <w:p w14:paraId="06A5145B" w14:textId="7CD9713C" w:rsidR="002F1C54" w:rsidRPr="00ED4552" w:rsidRDefault="002F1C54" w:rsidP="002F1C54">
            <w:pPr>
              <w:spacing w:line="240" w:lineRule="auto"/>
              <w:jc w:val="center"/>
              <w:rPr>
                <w:rFonts w:eastAsia="Times New Roman"/>
                <w:color w:val="000000"/>
              </w:rPr>
            </w:pPr>
            <w:r w:rsidRPr="00F43001">
              <w:rPr>
                <w:rFonts w:eastAsia="Times New Roman"/>
                <w:color w:val="000000"/>
              </w:rPr>
              <w:t>2368</w:t>
            </w:r>
          </w:p>
        </w:tc>
        <w:tc>
          <w:tcPr>
            <w:tcW w:w="1066" w:type="dxa"/>
            <w:shd w:val="clear" w:color="auto" w:fill="auto"/>
            <w:noWrap/>
            <w:vAlign w:val="bottom"/>
          </w:tcPr>
          <w:p w14:paraId="060A9F42" w14:textId="3CDA0BE6" w:rsidR="002F1C54" w:rsidRPr="00ED4552" w:rsidRDefault="002F1C54" w:rsidP="002F1C54">
            <w:pPr>
              <w:spacing w:line="240" w:lineRule="auto"/>
              <w:jc w:val="center"/>
              <w:rPr>
                <w:rFonts w:eastAsia="Times New Roman"/>
                <w:color w:val="000000"/>
              </w:rPr>
            </w:pPr>
            <w:r w:rsidRPr="00F43001">
              <w:rPr>
                <w:rFonts w:eastAsia="Times New Roman"/>
                <w:color w:val="000000"/>
              </w:rPr>
              <w:t>2370</w:t>
            </w:r>
          </w:p>
        </w:tc>
        <w:tc>
          <w:tcPr>
            <w:tcW w:w="1067" w:type="dxa"/>
            <w:shd w:val="clear" w:color="auto" w:fill="auto"/>
            <w:noWrap/>
            <w:vAlign w:val="bottom"/>
          </w:tcPr>
          <w:p w14:paraId="608C634B" w14:textId="14074F33" w:rsidR="002F1C54" w:rsidRPr="00ED4552" w:rsidRDefault="002F1C54" w:rsidP="002F1C54">
            <w:pPr>
              <w:spacing w:line="240" w:lineRule="auto"/>
              <w:jc w:val="center"/>
              <w:rPr>
                <w:rFonts w:eastAsia="Times New Roman"/>
                <w:color w:val="000000"/>
              </w:rPr>
            </w:pPr>
            <w:r w:rsidRPr="00F43001">
              <w:rPr>
                <w:rFonts w:eastAsia="Times New Roman"/>
                <w:color w:val="000000"/>
              </w:rPr>
              <w:t>2371</w:t>
            </w:r>
          </w:p>
        </w:tc>
      </w:tr>
      <w:tr w:rsidR="002F1C54" w:rsidRPr="002F1C54" w14:paraId="629E6702" w14:textId="77777777" w:rsidTr="001F43C3">
        <w:trPr>
          <w:trHeight w:val="389"/>
        </w:trPr>
        <w:tc>
          <w:tcPr>
            <w:tcW w:w="1540" w:type="dxa"/>
            <w:shd w:val="clear" w:color="auto" w:fill="auto"/>
            <w:noWrap/>
            <w:vAlign w:val="center"/>
            <w:hideMark/>
          </w:tcPr>
          <w:p w14:paraId="57D0050D"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625E97CA" w14:textId="7776066E" w:rsidR="002F1C54" w:rsidRPr="00ED4552" w:rsidRDefault="002F1C54" w:rsidP="002F1C54">
            <w:pPr>
              <w:spacing w:line="240" w:lineRule="auto"/>
              <w:jc w:val="center"/>
              <w:rPr>
                <w:rFonts w:eastAsia="Times New Roman"/>
                <w:color w:val="000000"/>
              </w:rPr>
            </w:pPr>
            <w:r w:rsidRPr="00F43001">
              <w:rPr>
                <w:rFonts w:eastAsia="Times New Roman"/>
                <w:color w:val="000000"/>
              </w:rPr>
              <w:t>1520</w:t>
            </w:r>
          </w:p>
        </w:tc>
        <w:tc>
          <w:tcPr>
            <w:tcW w:w="1066" w:type="dxa"/>
            <w:shd w:val="clear" w:color="auto" w:fill="auto"/>
            <w:noWrap/>
            <w:vAlign w:val="bottom"/>
          </w:tcPr>
          <w:p w14:paraId="61F218F1" w14:textId="05E19EEE" w:rsidR="002F1C54" w:rsidRPr="00ED4552" w:rsidRDefault="002F1C54" w:rsidP="002F1C54">
            <w:pPr>
              <w:spacing w:line="240" w:lineRule="auto"/>
              <w:jc w:val="center"/>
              <w:rPr>
                <w:rFonts w:eastAsia="Times New Roman"/>
                <w:color w:val="000000"/>
              </w:rPr>
            </w:pPr>
            <w:r w:rsidRPr="00F43001">
              <w:rPr>
                <w:rFonts w:eastAsia="Times New Roman"/>
                <w:color w:val="000000"/>
              </w:rPr>
              <w:t>1499</w:t>
            </w:r>
          </w:p>
        </w:tc>
        <w:tc>
          <w:tcPr>
            <w:tcW w:w="1066" w:type="dxa"/>
            <w:shd w:val="clear" w:color="auto" w:fill="auto"/>
            <w:noWrap/>
            <w:vAlign w:val="bottom"/>
          </w:tcPr>
          <w:p w14:paraId="1FB3B95C" w14:textId="3B9AB267"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1498</w:t>
            </w:r>
          </w:p>
        </w:tc>
        <w:tc>
          <w:tcPr>
            <w:tcW w:w="1067" w:type="dxa"/>
            <w:shd w:val="clear" w:color="auto" w:fill="auto"/>
            <w:noWrap/>
            <w:vAlign w:val="bottom"/>
          </w:tcPr>
          <w:p w14:paraId="4CDAAFCD" w14:textId="38BAFE1F" w:rsidR="002F1C54" w:rsidRPr="00ED4552" w:rsidRDefault="002F1C54" w:rsidP="002F1C54">
            <w:pPr>
              <w:spacing w:line="240" w:lineRule="auto"/>
              <w:jc w:val="center"/>
              <w:rPr>
                <w:rFonts w:eastAsia="Times New Roman"/>
                <w:color w:val="000000"/>
              </w:rPr>
            </w:pPr>
            <w:r w:rsidRPr="00F43001">
              <w:rPr>
                <w:rFonts w:eastAsia="Times New Roman"/>
                <w:color w:val="000000"/>
              </w:rPr>
              <w:t>1498</w:t>
            </w:r>
          </w:p>
        </w:tc>
        <w:tc>
          <w:tcPr>
            <w:tcW w:w="1066" w:type="dxa"/>
            <w:shd w:val="clear" w:color="auto" w:fill="auto"/>
            <w:noWrap/>
            <w:vAlign w:val="bottom"/>
          </w:tcPr>
          <w:p w14:paraId="7C9719D8" w14:textId="78B3C9E5" w:rsidR="002F1C54" w:rsidRPr="00ED4552" w:rsidRDefault="002F1C54" w:rsidP="002F1C54">
            <w:pPr>
              <w:spacing w:line="240" w:lineRule="auto"/>
              <w:jc w:val="center"/>
              <w:rPr>
                <w:rFonts w:eastAsia="Times New Roman"/>
                <w:color w:val="000000"/>
              </w:rPr>
            </w:pPr>
            <w:r w:rsidRPr="00F43001">
              <w:rPr>
                <w:rFonts w:eastAsia="Times New Roman"/>
                <w:color w:val="000000"/>
              </w:rPr>
              <w:t>1501</w:t>
            </w:r>
          </w:p>
        </w:tc>
        <w:tc>
          <w:tcPr>
            <w:tcW w:w="1066" w:type="dxa"/>
            <w:shd w:val="clear" w:color="auto" w:fill="auto"/>
            <w:noWrap/>
            <w:vAlign w:val="bottom"/>
          </w:tcPr>
          <w:p w14:paraId="4BC77385" w14:textId="24553FD8" w:rsidR="002F1C54" w:rsidRPr="00ED4552" w:rsidRDefault="002F1C54" w:rsidP="002F1C54">
            <w:pPr>
              <w:spacing w:line="240" w:lineRule="auto"/>
              <w:jc w:val="center"/>
              <w:rPr>
                <w:rFonts w:eastAsia="Times New Roman"/>
                <w:color w:val="000000"/>
              </w:rPr>
            </w:pPr>
            <w:r w:rsidRPr="00F43001">
              <w:rPr>
                <w:rFonts w:eastAsia="Times New Roman"/>
                <w:color w:val="000000"/>
              </w:rPr>
              <w:t>1508</w:t>
            </w:r>
          </w:p>
        </w:tc>
        <w:tc>
          <w:tcPr>
            <w:tcW w:w="1067" w:type="dxa"/>
            <w:shd w:val="clear" w:color="auto" w:fill="auto"/>
            <w:noWrap/>
            <w:vAlign w:val="bottom"/>
          </w:tcPr>
          <w:p w14:paraId="3DA79F7E" w14:textId="757EF970" w:rsidR="002F1C54" w:rsidRPr="00ED4552" w:rsidRDefault="002F1C54" w:rsidP="002F1C54">
            <w:pPr>
              <w:spacing w:line="240" w:lineRule="auto"/>
              <w:jc w:val="center"/>
              <w:rPr>
                <w:rFonts w:eastAsia="Times New Roman"/>
                <w:color w:val="000000"/>
              </w:rPr>
            </w:pPr>
            <w:r w:rsidRPr="00F43001">
              <w:rPr>
                <w:rFonts w:eastAsia="Times New Roman"/>
                <w:color w:val="000000"/>
              </w:rPr>
              <w:t>1577</w:t>
            </w:r>
          </w:p>
        </w:tc>
      </w:tr>
      <w:tr w:rsidR="002F1C54" w:rsidRPr="002F1C54" w14:paraId="22E3460B" w14:textId="77777777" w:rsidTr="001F43C3">
        <w:trPr>
          <w:trHeight w:val="389"/>
        </w:trPr>
        <w:tc>
          <w:tcPr>
            <w:tcW w:w="1540" w:type="dxa"/>
            <w:tcBorders>
              <w:bottom w:val="single" w:sz="4" w:space="0" w:color="auto"/>
            </w:tcBorders>
            <w:shd w:val="clear" w:color="auto" w:fill="auto"/>
            <w:noWrap/>
            <w:vAlign w:val="center"/>
            <w:hideMark/>
          </w:tcPr>
          <w:p w14:paraId="71E2A77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1F3E9396" w14:textId="233431D4"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3557</w:t>
            </w:r>
          </w:p>
        </w:tc>
        <w:tc>
          <w:tcPr>
            <w:tcW w:w="1066" w:type="dxa"/>
            <w:tcBorders>
              <w:bottom w:val="single" w:sz="4" w:space="0" w:color="auto"/>
            </w:tcBorders>
            <w:shd w:val="clear" w:color="auto" w:fill="auto"/>
            <w:noWrap/>
            <w:vAlign w:val="bottom"/>
          </w:tcPr>
          <w:p w14:paraId="3EB0ACF2" w14:textId="24685A79"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1AE79662" w14:textId="5263A03C" w:rsidR="002F1C54" w:rsidRPr="00ED4552" w:rsidRDefault="002F1C54" w:rsidP="002F1C54">
            <w:pPr>
              <w:spacing w:line="240" w:lineRule="auto"/>
              <w:jc w:val="center"/>
              <w:rPr>
                <w:rFonts w:eastAsia="Times New Roman"/>
                <w:b/>
                <w:bCs/>
                <w:color w:val="000000"/>
              </w:rPr>
            </w:pPr>
            <w:r w:rsidRPr="00F43001">
              <w:rPr>
                <w:rFonts w:eastAsia="Times New Roman"/>
                <w:color w:val="000000"/>
              </w:rPr>
              <w:t>3566</w:t>
            </w:r>
          </w:p>
        </w:tc>
        <w:tc>
          <w:tcPr>
            <w:tcW w:w="1067" w:type="dxa"/>
            <w:tcBorders>
              <w:bottom w:val="single" w:sz="4" w:space="0" w:color="auto"/>
            </w:tcBorders>
            <w:shd w:val="clear" w:color="auto" w:fill="auto"/>
            <w:noWrap/>
            <w:vAlign w:val="bottom"/>
          </w:tcPr>
          <w:p w14:paraId="4180F89B" w14:textId="5306F430"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0BCE2555" w14:textId="4CD2BFD6" w:rsidR="002F1C54" w:rsidRPr="00ED4552" w:rsidRDefault="002F1C54" w:rsidP="002F1C54">
            <w:pPr>
              <w:spacing w:line="240" w:lineRule="auto"/>
              <w:jc w:val="center"/>
              <w:rPr>
                <w:rFonts w:eastAsia="Times New Roman"/>
                <w:color w:val="000000"/>
              </w:rPr>
            </w:pPr>
            <w:r w:rsidRPr="00F43001">
              <w:rPr>
                <w:rFonts w:eastAsia="Times New Roman"/>
                <w:color w:val="000000"/>
              </w:rPr>
              <w:t>3567</w:t>
            </w:r>
          </w:p>
        </w:tc>
        <w:tc>
          <w:tcPr>
            <w:tcW w:w="1066" w:type="dxa"/>
            <w:tcBorders>
              <w:bottom w:val="single" w:sz="4" w:space="0" w:color="auto"/>
            </w:tcBorders>
            <w:shd w:val="clear" w:color="auto" w:fill="auto"/>
            <w:noWrap/>
            <w:vAlign w:val="bottom"/>
          </w:tcPr>
          <w:p w14:paraId="7E7AEB3E" w14:textId="4C164BE2" w:rsidR="002F1C54" w:rsidRPr="00ED4552" w:rsidRDefault="002F1C54" w:rsidP="002F1C54">
            <w:pPr>
              <w:spacing w:line="240" w:lineRule="auto"/>
              <w:jc w:val="center"/>
              <w:rPr>
                <w:rFonts w:eastAsia="Times New Roman"/>
                <w:color w:val="000000"/>
              </w:rPr>
            </w:pPr>
            <w:r w:rsidRPr="00F43001">
              <w:rPr>
                <w:rFonts w:eastAsia="Times New Roman"/>
                <w:color w:val="000000"/>
              </w:rPr>
              <w:t>3570</w:t>
            </w:r>
          </w:p>
        </w:tc>
        <w:tc>
          <w:tcPr>
            <w:tcW w:w="1067" w:type="dxa"/>
            <w:tcBorders>
              <w:bottom w:val="single" w:sz="4" w:space="0" w:color="auto"/>
            </w:tcBorders>
            <w:shd w:val="clear" w:color="auto" w:fill="auto"/>
            <w:noWrap/>
            <w:vAlign w:val="bottom"/>
          </w:tcPr>
          <w:p w14:paraId="4C9FA0A9" w14:textId="0E6A0076" w:rsidR="002F1C54" w:rsidRPr="00ED4552" w:rsidRDefault="002F1C54" w:rsidP="002F1C54">
            <w:pPr>
              <w:spacing w:line="240" w:lineRule="auto"/>
              <w:jc w:val="center"/>
              <w:rPr>
                <w:rFonts w:eastAsia="Times New Roman"/>
                <w:color w:val="000000"/>
              </w:rPr>
            </w:pPr>
            <w:r w:rsidRPr="00F43001">
              <w:rPr>
                <w:rFonts w:eastAsia="Times New Roman"/>
                <w:color w:val="000000"/>
              </w:rPr>
              <w:t>3612</w:t>
            </w:r>
          </w:p>
        </w:tc>
      </w:tr>
      <w:tr w:rsidR="002F1C54" w:rsidRPr="002F1C54" w14:paraId="54CA8A4E" w14:textId="77777777" w:rsidTr="001F43C3">
        <w:trPr>
          <w:trHeight w:val="389"/>
        </w:trPr>
        <w:tc>
          <w:tcPr>
            <w:tcW w:w="1540" w:type="dxa"/>
            <w:tcBorders>
              <w:top w:val="single" w:sz="4" w:space="0" w:color="auto"/>
            </w:tcBorders>
            <w:shd w:val="clear" w:color="auto" w:fill="auto"/>
            <w:noWrap/>
            <w:vAlign w:val="center"/>
            <w:hideMark/>
          </w:tcPr>
          <w:p w14:paraId="0402D4E3"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7BADC77A" w14:textId="77777777" w:rsidR="002F1C54" w:rsidRPr="00ED4552" w:rsidRDefault="002F1C54" w:rsidP="002F1C54">
            <w:pPr>
              <w:spacing w:line="240" w:lineRule="auto"/>
              <w:jc w:val="center"/>
              <w:rPr>
                <w:rFonts w:eastAsia="Times New Roman"/>
              </w:rPr>
            </w:pPr>
            <w:r w:rsidRPr="002F1C54">
              <w:rPr>
                <w:rFonts w:eastAsia="Times New Roman"/>
              </w:rPr>
              <w:t>AIC Weight</w:t>
            </w:r>
          </w:p>
        </w:tc>
      </w:tr>
      <w:tr w:rsidR="002F1C54" w:rsidRPr="002F1C54" w14:paraId="5B02E908" w14:textId="77777777" w:rsidTr="001F43C3">
        <w:trPr>
          <w:trHeight w:val="389"/>
        </w:trPr>
        <w:tc>
          <w:tcPr>
            <w:tcW w:w="1540" w:type="dxa"/>
            <w:shd w:val="clear" w:color="auto" w:fill="auto"/>
            <w:noWrap/>
            <w:vAlign w:val="center"/>
            <w:hideMark/>
          </w:tcPr>
          <w:p w14:paraId="7928BD41"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tcPr>
          <w:p w14:paraId="2AF16E89" w14:textId="1D8574D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0B2A446E" w14:textId="23DF80B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6F8FEE73" w14:textId="531ADBBF"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.94</w:t>
            </w:r>
          </w:p>
        </w:tc>
        <w:tc>
          <w:tcPr>
            <w:tcW w:w="1067" w:type="dxa"/>
            <w:shd w:val="clear" w:color="auto" w:fill="auto"/>
            <w:noWrap/>
            <w:vAlign w:val="bottom"/>
          </w:tcPr>
          <w:p w14:paraId="7FBB9E58" w14:textId="486D1749" w:rsidR="002F1C54" w:rsidRPr="00ED4552" w:rsidRDefault="002F1C54" w:rsidP="002F1C54">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5BB69DD0" w14:textId="7CA84E56"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07D11A8B" w14:textId="6581A5BE"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7BF40223" w14:textId="46266D3E"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r>
      <w:tr w:rsidR="002F1C54" w:rsidRPr="002F1C54" w14:paraId="46743B57" w14:textId="77777777" w:rsidTr="001F43C3">
        <w:trPr>
          <w:trHeight w:val="389"/>
        </w:trPr>
        <w:tc>
          <w:tcPr>
            <w:tcW w:w="1540" w:type="dxa"/>
            <w:shd w:val="clear" w:color="auto" w:fill="auto"/>
            <w:noWrap/>
            <w:vAlign w:val="center"/>
            <w:hideMark/>
          </w:tcPr>
          <w:p w14:paraId="19B2BC8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lastRenderedPageBreak/>
              <w:t>2</w:t>
            </w:r>
          </w:p>
        </w:tc>
        <w:tc>
          <w:tcPr>
            <w:tcW w:w="1066" w:type="dxa"/>
            <w:shd w:val="clear" w:color="auto" w:fill="auto"/>
            <w:noWrap/>
            <w:vAlign w:val="bottom"/>
          </w:tcPr>
          <w:p w14:paraId="78F7AB6F" w14:textId="0C7A0F1E"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5078AF18" w14:textId="1762A81E"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40E2099B" w14:textId="0B84500B"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w:t>
            </w:r>
          </w:p>
        </w:tc>
        <w:tc>
          <w:tcPr>
            <w:tcW w:w="1067" w:type="dxa"/>
            <w:shd w:val="clear" w:color="auto" w:fill="auto"/>
            <w:noWrap/>
            <w:vAlign w:val="bottom"/>
          </w:tcPr>
          <w:p w14:paraId="3A9749A3" w14:textId="1C2330C0"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.82</w:t>
            </w:r>
          </w:p>
        </w:tc>
        <w:tc>
          <w:tcPr>
            <w:tcW w:w="1066" w:type="dxa"/>
            <w:shd w:val="clear" w:color="auto" w:fill="auto"/>
            <w:noWrap/>
            <w:vAlign w:val="bottom"/>
          </w:tcPr>
          <w:p w14:paraId="58F0D33F" w14:textId="7D63B74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29E4FA58" w14:textId="5FD2346C" w:rsidR="002F1C54" w:rsidRPr="00ED4552" w:rsidRDefault="002F1C54" w:rsidP="002F1C54">
            <w:pPr>
              <w:spacing w:line="240" w:lineRule="auto"/>
              <w:jc w:val="center"/>
              <w:rPr>
                <w:rFonts w:eastAsia="Times New Roman"/>
                <w:color w:val="000000"/>
              </w:rPr>
            </w:pPr>
            <w:r w:rsidRPr="00F43001">
              <w:rPr>
                <w:rFonts w:eastAsia="Times New Roman"/>
                <w:color w:val="000000"/>
              </w:rPr>
              <w:t>.06</w:t>
            </w:r>
          </w:p>
        </w:tc>
        <w:tc>
          <w:tcPr>
            <w:tcW w:w="1067" w:type="dxa"/>
            <w:shd w:val="clear" w:color="auto" w:fill="auto"/>
            <w:noWrap/>
            <w:vAlign w:val="bottom"/>
          </w:tcPr>
          <w:p w14:paraId="5064CF5E" w14:textId="7FED1AB4"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r>
      <w:tr w:rsidR="002F1C54" w:rsidRPr="002F1C54" w14:paraId="61D2FBEF" w14:textId="77777777" w:rsidTr="001F43C3">
        <w:trPr>
          <w:trHeight w:val="389"/>
        </w:trPr>
        <w:tc>
          <w:tcPr>
            <w:tcW w:w="1540" w:type="dxa"/>
            <w:shd w:val="clear" w:color="auto" w:fill="auto"/>
            <w:noWrap/>
            <w:vAlign w:val="center"/>
            <w:hideMark/>
          </w:tcPr>
          <w:p w14:paraId="74154B8C"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tcPr>
          <w:p w14:paraId="70003CFB" w14:textId="19A62EEB" w:rsidR="002F1C54" w:rsidRPr="00ED4552" w:rsidRDefault="002F1C54" w:rsidP="002F1C54">
            <w:pPr>
              <w:spacing w:line="240" w:lineRule="auto"/>
              <w:jc w:val="center"/>
              <w:rPr>
                <w:rFonts w:eastAsia="Times New Roman"/>
                <w:color w:val="000000"/>
              </w:rPr>
            </w:pPr>
            <w:r w:rsidRPr="00F43001">
              <w:rPr>
                <w:rFonts w:eastAsia="Times New Roman"/>
                <w:color w:val="000000"/>
              </w:rPr>
              <w:t>.23</w:t>
            </w:r>
          </w:p>
        </w:tc>
        <w:tc>
          <w:tcPr>
            <w:tcW w:w="1066" w:type="dxa"/>
            <w:shd w:val="clear" w:color="auto" w:fill="auto"/>
            <w:noWrap/>
            <w:vAlign w:val="bottom"/>
          </w:tcPr>
          <w:p w14:paraId="54306497" w14:textId="3ED849F6" w:rsidR="002F1C54" w:rsidRPr="00ED4552" w:rsidRDefault="002F1C54" w:rsidP="002F1C54">
            <w:pPr>
              <w:spacing w:line="240" w:lineRule="auto"/>
              <w:jc w:val="center"/>
              <w:rPr>
                <w:rFonts w:eastAsia="Times New Roman"/>
                <w:color w:val="000000"/>
              </w:rPr>
            </w:pPr>
            <w:r w:rsidRPr="00F43001">
              <w:rPr>
                <w:rFonts w:eastAsia="Times New Roman"/>
                <w:color w:val="000000"/>
              </w:rPr>
              <w:t>.14</w:t>
            </w:r>
          </w:p>
        </w:tc>
        <w:tc>
          <w:tcPr>
            <w:tcW w:w="1066" w:type="dxa"/>
            <w:shd w:val="clear" w:color="auto" w:fill="auto"/>
            <w:noWrap/>
            <w:vAlign w:val="bottom"/>
          </w:tcPr>
          <w:p w14:paraId="5F8FD4FD" w14:textId="36BEDC6C"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.57</w:t>
            </w:r>
          </w:p>
        </w:tc>
        <w:tc>
          <w:tcPr>
            <w:tcW w:w="1067" w:type="dxa"/>
            <w:shd w:val="clear" w:color="auto" w:fill="auto"/>
            <w:noWrap/>
            <w:vAlign w:val="bottom"/>
          </w:tcPr>
          <w:p w14:paraId="2BEAC979" w14:textId="0D11F871" w:rsidR="002F1C54" w:rsidRPr="00ED4552" w:rsidRDefault="002F1C54" w:rsidP="002F1C54">
            <w:pPr>
              <w:spacing w:line="240" w:lineRule="auto"/>
              <w:jc w:val="center"/>
              <w:rPr>
                <w:rFonts w:eastAsia="Times New Roman"/>
                <w:color w:val="000000"/>
              </w:rPr>
            </w:pPr>
            <w:r w:rsidRPr="00F43001">
              <w:rPr>
                <w:rFonts w:eastAsia="Times New Roman"/>
                <w:color w:val="000000"/>
              </w:rPr>
              <w:t>.03</w:t>
            </w:r>
          </w:p>
        </w:tc>
        <w:tc>
          <w:tcPr>
            <w:tcW w:w="1066" w:type="dxa"/>
            <w:shd w:val="clear" w:color="auto" w:fill="auto"/>
            <w:noWrap/>
            <w:vAlign w:val="bottom"/>
          </w:tcPr>
          <w:p w14:paraId="693FFF72" w14:textId="46BA85B5" w:rsidR="002F1C54" w:rsidRPr="00ED4552" w:rsidRDefault="002F1C54" w:rsidP="002F1C54">
            <w:pPr>
              <w:spacing w:line="240" w:lineRule="auto"/>
              <w:jc w:val="center"/>
              <w:rPr>
                <w:rFonts w:eastAsia="Times New Roman"/>
                <w:color w:val="000000"/>
              </w:rPr>
            </w:pPr>
            <w:r w:rsidRPr="00F43001">
              <w:rPr>
                <w:rFonts w:eastAsia="Times New Roman"/>
                <w:color w:val="000000"/>
              </w:rPr>
              <w:t>.02</w:t>
            </w:r>
          </w:p>
        </w:tc>
        <w:tc>
          <w:tcPr>
            <w:tcW w:w="1066" w:type="dxa"/>
            <w:shd w:val="clear" w:color="auto" w:fill="auto"/>
            <w:noWrap/>
            <w:vAlign w:val="bottom"/>
          </w:tcPr>
          <w:p w14:paraId="5737A61C" w14:textId="1E3204C1"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7" w:type="dxa"/>
            <w:shd w:val="clear" w:color="auto" w:fill="auto"/>
            <w:noWrap/>
            <w:vAlign w:val="bottom"/>
          </w:tcPr>
          <w:p w14:paraId="0CEC5704" w14:textId="1AA5CC09"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9C726D1" w14:textId="77777777" w:rsidTr="001F43C3">
        <w:trPr>
          <w:trHeight w:val="389"/>
        </w:trPr>
        <w:tc>
          <w:tcPr>
            <w:tcW w:w="1540" w:type="dxa"/>
            <w:shd w:val="clear" w:color="auto" w:fill="auto"/>
            <w:noWrap/>
            <w:vAlign w:val="center"/>
            <w:hideMark/>
          </w:tcPr>
          <w:p w14:paraId="7617E49A"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tcPr>
          <w:p w14:paraId="0DA9CD8D" w14:textId="65914391"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6" w:type="dxa"/>
            <w:shd w:val="clear" w:color="auto" w:fill="auto"/>
            <w:noWrap/>
            <w:vAlign w:val="bottom"/>
          </w:tcPr>
          <w:p w14:paraId="463F5963" w14:textId="0A9A2BA7" w:rsidR="002F1C54" w:rsidRPr="00ED4552" w:rsidRDefault="002F1C54" w:rsidP="002F1C54">
            <w:pPr>
              <w:spacing w:line="240" w:lineRule="auto"/>
              <w:jc w:val="center"/>
              <w:rPr>
                <w:rFonts w:eastAsia="Times New Roman"/>
                <w:color w:val="000000"/>
              </w:rPr>
            </w:pPr>
            <w:r w:rsidRPr="00F43001">
              <w:rPr>
                <w:rFonts w:eastAsia="Times New Roman"/>
                <w:color w:val="000000"/>
              </w:rPr>
              <w:t>.25</w:t>
            </w:r>
          </w:p>
        </w:tc>
        <w:tc>
          <w:tcPr>
            <w:tcW w:w="1066" w:type="dxa"/>
            <w:shd w:val="clear" w:color="auto" w:fill="auto"/>
            <w:noWrap/>
            <w:vAlign w:val="bottom"/>
          </w:tcPr>
          <w:p w14:paraId="07550987" w14:textId="4D0793D3"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.39</w:t>
            </w:r>
          </w:p>
        </w:tc>
        <w:tc>
          <w:tcPr>
            <w:tcW w:w="1067" w:type="dxa"/>
            <w:shd w:val="clear" w:color="auto" w:fill="auto"/>
            <w:noWrap/>
            <w:vAlign w:val="bottom"/>
          </w:tcPr>
          <w:p w14:paraId="645B3C5C" w14:textId="0574AD7E" w:rsidR="002F1C54" w:rsidRPr="00ED4552" w:rsidRDefault="002F1C54" w:rsidP="002F1C54">
            <w:pPr>
              <w:spacing w:line="240" w:lineRule="auto"/>
              <w:jc w:val="center"/>
              <w:rPr>
                <w:rFonts w:eastAsia="Times New Roman"/>
                <w:color w:val="000000"/>
              </w:rPr>
            </w:pPr>
            <w:r w:rsidRPr="00F43001">
              <w:rPr>
                <w:rFonts w:eastAsia="Times New Roman"/>
                <w:color w:val="000000"/>
              </w:rPr>
              <w:t>.28</w:t>
            </w:r>
          </w:p>
        </w:tc>
        <w:tc>
          <w:tcPr>
            <w:tcW w:w="1066" w:type="dxa"/>
            <w:shd w:val="clear" w:color="auto" w:fill="auto"/>
            <w:noWrap/>
            <w:vAlign w:val="bottom"/>
          </w:tcPr>
          <w:p w14:paraId="1B2777BB" w14:textId="7694D4F4"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shd w:val="clear" w:color="auto" w:fill="auto"/>
            <w:noWrap/>
            <w:vAlign w:val="bottom"/>
          </w:tcPr>
          <w:p w14:paraId="54290066" w14:textId="6E7E8255"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shd w:val="clear" w:color="auto" w:fill="auto"/>
            <w:noWrap/>
            <w:vAlign w:val="bottom"/>
          </w:tcPr>
          <w:p w14:paraId="44011D20" w14:textId="065AEA33"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r w:rsidR="002F1C54" w:rsidRPr="002F1C54" w14:paraId="75C03449" w14:textId="77777777" w:rsidTr="001F43C3">
        <w:trPr>
          <w:trHeight w:val="389"/>
        </w:trPr>
        <w:tc>
          <w:tcPr>
            <w:tcW w:w="1540" w:type="dxa"/>
            <w:tcBorders>
              <w:bottom w:val="single" w:sz="4" w:space="0" w:color="auto"/>
            </w:tcBorders>
            <w:shd w:val="clear" w:color="auto" w:fill="auto"/>
            <w:noWrap/>
            <w:vAlign w:val="center"/>
            <w:hideMark/>
          </w:tcPr>
          <w:p w14:paraId="68292A17" w14:textId="77777777" w:rsidR="002F1C54" w:rsidRPr="00ED4552" w:rsidRDefault="002F1C54" w:rsidP="002F1C54">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tcPr>
          <w:p w14:paraId="0E40B277" w14:textId="41A2B27D" w:rsidR="002F1C54" w:rsidRPr="00ED4552" w:rsidRDefault="002F1C54" w:rsidP="002F1C54">
            <w:pPr>
              <w:spacing w:line="240" w:lineRule="auto"/>
              <w:jc w:val="center"/>
              <w:rPr>
                <w:rFonts w:eastAsia="Times New Roman"/>
                <w:b/>
                <w:bCs/>
                <w:color w:val="000000"/>
              </w:rPr>
            </w:pPr>
            <w:r w:rsidRPr="00F43001">
              <w:rPr>
                <w:rFonts w:eastAsia="Times New Roman"/>
                <w:b/>
                <w:bCs/>
                <w:color w:val="000000"/>
              </w:rPr>
              <w:t>.96</w:t>
            </w:r>
          </w:p>
        </w:tc>
        <w:tc>
          <w:tcPr>
            <w:tcW w:w="1066" w:type="dxa"/>
            <w:tcBorders>
              <w:bottom w:val="single" w:sz="4" w:space="0" w:color="auto"/>
            </w:tcBorders>
            <w:shd w:val="clear" w:color="auto" w:fill="auto"/>
            <w:noWrap/>
            <w:vAlign w:val="bottom"/>
          </w:tcPr>
          <w:p w14:paraId="630B273E" w14:textId="57894B81"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3DED4F37" w14:textId="492289A6" w:rsidR="002F1C54" w:rsidRPr="00ED4552" w:rsidRDefault="002F1C54" w:rsidP="002F1C54">
            <w:pPr>
              <w:spacing w:line="240" w:lineRule="auto"/>
              <w:jc w:val="center"/>
              <w:rPr>
                <w:rFonts w:eastAsia="Times New Roman"/>
                <w:b/>
                <w:bCs/>
                <w:color w:val="000000"/>
              </w:rPr>
            </w:pPr>
            <w:r w:rsidRPr="00F43001">
              <w:rPr>
                <w:rFonts w:eastAsia="Times New Roman"/>
                <w:color w:val="000000"/>
              </w:rPr>
              <w:t>.02</w:t>
            </w:r>
          </w:p>
        </w:tc>
        <w:tc>
          <w:tcPr>
            <w:tcW w:w="1067" w:type="dxa"/>
            <w:tcBorders>
              <w:bottom w:val="single" w:sz="4" w:space="0" w:color="auto"/>
            </w:tcBorders>
            <w:shd w:val="clear" w:color="auto" w:fill="auto"/>
            <w:noWrap/>
            <w:vAlign w:val="bottom"/>
          </w:tcPr>
          <w:p w14:paraId="5404B4B7" w14:textId="68307537" w:rsidR="002F1C54" w:rsidRPr="00ED4552" w:rsidRDefault="002F1C54" w:rsidP="002F1C54">
            <w:pPr>
              <w:spacing w:line="240" w:lineRule="auto"/>
              <w:jc w:val="center"/>
              <w:rPr>
                <w:rFonts w:eastAsia="Times New Roman"/>
                <w:color w:val="000000"/>
              </w:rPr>
            </w:pPr>
            <w:r w:rsidRPr="00F43001">
              <w:rPr>
                <w:rFonts w:eastAsia="Times New Roman"/>
                <w:color w:val="000000"/>
              </w:rPr>
              <w:t>.01</w:t>
            </w:r>
          </w:p>
        </w:tc>
        <w:tc>
          <w:tcPr>
            <w:tcW w:w="1066" w:type="dxa"/>
            <w:tcBorders>
              <w:bottom w:val="single" w:sz="4" w:space="0" w:color="auto"/>
            </w:tcBorders>
            <w:shd w:val="clear" w:color="auto" w:fill="auto"/>
            <w:noWrap/>
            <w:vAlign w:val="bottom"/>
          </w:tcPr>
          <w:p w14:paraId="5395B21C" w14:textId="260DB2E5" w:rsidR="002F1C54" w:rsidRPr="00ED4552" w:rsidRDefault="002F1C54" w:rsidP="002F1C54">
            <w:pPr>
              <w:spacing w:line="240" w:lineRule="auto"/>
              <w:jc w:val="center"/>
              <w:rPr>
                <w:rFonts w:eastAsia="Times New Roman"/>
                <w:color w:val="000000"/>
              </w:rPr>
            </w:pPr>
            <w:r w:rsidRPr="00F43001">
              <w:rPr>
                <w:rFonts w:eastAsia="Times New Roman"/>
                <w:color w:val="000000"/>
              </w:rPr>
              <w:t>.08</w:t>
            </w:r>
          </w:p>
        </w:tc>
        <w:tc>
          <w:tcPr>
            <w:tcW w:w="1066" w:type="dxa"/>
            <w:tcBorders>
              <w:bottom w:val="single" w:sz="4" w:space="0" w:color="auto"/>
            </w:tcBorders>
            <w:shd w:val="clear" w:color="auto" w:fill="auto"/>
            <w:noWrap/>
            <w:vAlign w:val="bottom"/>
          </w:tcPr>
          <w:p w14:paraId="30DED003" w14:textId="63D461A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c>
          <w:tcPr>
            <w:tcW w:w="1067" w:type="dxa"/>
            <w:tcBorders>
              <w:bottom w:val="single" w:sz="4" w:space="0" w:color="auto"/>
            </w:tcBorders>
            <w:shd w:val="clear" w:color="auto" w:fill="auto"/>
            <w:noWrap/>
            <w:vAlign w:val="bottom"/>
          </w:tcPr>
          <w:p w14:paraId="6EDED5E2" w14:textId="65B27E82" w:rsidR="002F1C54" w:rsidRPr="00ED4552" w:rsidRDefault="002F1C54" w:rsidP="002F1C54">
            <w:pPr>
              <w:spacing w:line="240" w:lineRule="auto"/>
              <w:jc w:val="center"/>
              <w:rPr>
                <w:rFonts w:eastAsia="Times New Roman"/>
                <w:color w:val="000000"/>
              </w:rPr>
            </w:pPr>
            <w:r w:rsidRPr="00F43001">
              <w:rPr>
                <w:rFonts w:eastAsia="Times New Roman"/>
                <w:color w:val="000000"/>
              </w:rPr>
              <w:t>0</w:t>
            </w:r>
          </w:p>
        </w:tc>
      </w:tr>
    </w:tbl>
    <w:p w14:paraId="002C7358" w14:textId="76A5CE2E" w:rsidR="00DF5990" w:rsidRDefault="00DF5990" w:rsidP="000C0535"/>
    <w:p w14:paraId="263C0F24" w14:textId="0E9AA9B4" w:rsidR="000C0535" w:rsidRDefault="00C1433D" w:rsidP="00520269">
      <w:pPr>
        <w:ind w:firstLine="720"/>
      </w:pPr>
      <w:r>
        <w:t>At an individual level, the spatiotemporal model is preferred for</w:t>
      </w:r>
      <w:r w:rsidR="00AB1BB7">
        <w:t xml:space="preserve"> majority of participants to varying degrees. The balance of evidence in favor of the spatiotemporal model was strongest for Participant 1. While </w:t>
      </w:r>
      <w:r w:rsidR="00474D85">
        <w:t xml:space="preserve">the spatiotemporal model is also preferred for Participant 4, the temporal and orthographic model are more competitive. The orthographic model is preferred </w:t>
      </w:r>
      <w:r w:rsidR="00520269">
        <w:t xml:space="preserve">outright </w:t>
      </w:r>
      <w:r w:rsidR="00474D85">
        <w:t>for Participant 2, while for Participant 5 the simplest three-component model with uniform intrusion probabilities is preferred</w:t>
      </w:r>
      <w:r w:rsidR="00EC1D48">
        <w:t xml:space="preserve">. </w:t>
      </w:r>
      <w:r w:rsidR="00AB1BB7">
        <w:t>The models in which intrusion probabilities are affected by semantic similarity (7, 8, and 9) were not well supported for any of the datasets.</w:t>
      </w:r>
      <w:r w:rsidR="00520269">
        <w:t xml:space="preserve"> Figure 13 shows the graphical fits of the models to each participant-level dataset, excluding the four-factor models.</w:t>
      </w:r>
    </w:p>
    <w:p w14:paraId="505B8966" w14:textId="77777777" w:rsidR="007D205F" w:rsidRDefault="007D205F" w:rsidP="007D205F"/>
    <w:p w14:paraId="5CC01194" w14:textId="039DBC24" w:rsidR="00C329FA" w:rsidRDefault="00C329FA" w:rsidP="00C329FA">
      <w:pPr>
        <w:pStyle w:val="Caption"/>
        <w:keepNext/>
      </w:pPr>
      <w:r>
        <w:t xml:space="preserve">Figure </w:t>
      </w:r>
      <w:fldSimple w:instr=" SEQ Figure \* ARABIC ">
        <w:r w:rsidR="00380DC8">
          <w:rPr>
            <w:noProof/>
          </w:rPr>
          <w:t>13</w:t>
        </w:r>
      </w:fldSimple>
    </w:p>
    <w:p w14:paraId="4F6F4C35" w14:textId="77777777" w:rsidR="00C329FA" w:rsidRPr="009376CE" w:rsidRDefault="00C329FA" w:rsidP="00C329FA">
      <w:pPr>
        <w:rPr>
          <w:i/>
          <w:iCs/>
        </w:rPr>
      </w:pPr>
      <w:r>
        <w:rPr>
          <w:i/>
          <w:iCs/>
        </w:rPr>
        <w:t>Individual and Group-Level Fits of Models to Response Error and Recentered Error</w:t>
      </w:r>
    </w:p>
    <w:p w14:paraId="11F1AF16" w14:textId="24D6294E" w:rsidR="00C035F9" w:rsidRDefault="00C329FA" w:rsidP="00C329FA">
      <w:r>
        <w:rPr>
          <w:noProof/>
        </w:rPr>
        <w:lastRenderedPageBreak/>
        <w:drawing>
          <wp:inline distT="0" distB="0" distL="0" distR="0" wp14:anchorId="45449522" wp14:editId="6F26E24C">
            <wp:extent cx="5943599" cy="46104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43599" cy="4610455"/>
                    </a:xfrm>
                    <a:prstGeom prst="rect">
                      <a:avLst/>
                    </a:prstGeom>
                  </pic:spPr>
                </pic:pic>
              </a:graphicData>
            </a:graphic>
          </wp:inline>
        </w:drawing>
      </w:r>
    </w:p>
    <w:p w14:paraId="6A4CED82" w14:textId="5FF9037A" w:rsidR="00F24C0E" w:rsidRPr="002D0ED1" w:rsidRDefault="007D205F" w:rsidP="002D0ED1">
      <w:pPr>
        <w:ind w:firstLine="720"/>
      </w:pPr>
      <w:r>
        <w:t>As with the respons</w:t>
      </w:r>
      <w:r w:rsidR="00535FE7">
        <w:t>e</w:t>
      </w:r>
      <w:r>
        <w:t xml:space="preserve"> error models </w:t>
      </w:r>
      <w:r w:rsidR="00535FE7">
        <w:t xml:space="preserve">in Experiment 1, the error predictions of each of the models </w:t>
      </w:r>
      <w:r w:rsidR="00542C25">
        <w:t xml:space="preserve">in Figure 13 </w:t>
      </w:r>
      <w:r w:rsidR="00535FE7">
        <w:t>are difficult to distinguish. O</w:t>
      </w:r>
      <w:r>
        <w:t xml:space="preserve">ne concern </w:t>
      </w:r>
      <w:r w:rsidR="00535FE7">
        <w:t>in</w:t>
      </w:r>
      <w:r w:rsidR="00EC1D48">
        <w:t xml:space="preserve"> comparing models </w:t>
      </w:r>
      <w:r w:rsidR="00542C25">
        <w:t xml:space="preserve">is the </w:t>
      </w:r>
      <w:proofErr w:type="spellStart"/>
      <w:r w:rsidR="00542C25">
        <w:t>diagnosticity</w:t>
      </w:r>
      <w:proofErr w:type="spellEnd"/>
      <w:r w:rsidR="00542C25">
        <w:t xml:space="preserve"> of</w:t>
      </w:r>
      <w:r w:rsidR="00102C35">
        <w:t xml:space="preserve"> model selection when the models make similar predictions. To evaluate the extent to which </w:t>
      </w:r>
      <w:r w:rsidR="00EC1D48">
        <w:t>our</w:t>
      </w:r>
      <w:r w:rsidR="00102C35">
        <w:t xml:space="preserve"> models mimic each other, we conducted a</w:t>
      </w:r>
      <w:r w:rsidR="00EC1D48">
        <w:t xml:space="preserve"> </w:t>
      </w:r>
      <w:r w:rsidR="00102C35">
        <w:t>model recovery exercise</w:t>
      </w:r>
      <w:r w:rsidR="00EC1D48">
        <w:t xml:space="preserve">, </w:t>
      </w:r>
      <w:commentRangeStart w:id="94"/>
      <w:r w:rsidR="00EC1D48">
        <w:t>which we limited to the spatiotemporal, orthographic, and semantic models</w:t>
      </w:r>
      <w:commentRangeEnd w:id="94"/>
      <w:r w:rsidR="00EC1D48">
        <w:rPr>
          <w:rStyle w:val="CommentReference"/>
        </w:rPr>
        <w:commentReference w:id="94"/>
      </w:r>
      <w:r w:rsidR="00102C35">
        <w:t>. T</w:t>
      </w:r>
      <w:r w:rsidR="00081F0C">
        <w:t xml:space="preserve">he parameter values for each model that resulted in the best fit to each participants’ data was used to generate </w:t>
      </w:r>
      <w:r w:rsidR="00DD420A">
        <w:t>five</w:t>
      </w:r>
      <w:r w:rsidR="00081F0C">
        <w:t xml:space="preserve"> simulated datasets</w:t>
      </w:r>
      <w:r w:rsidR="00893941">
        <w:t xml:space="preserve"> for each participant</w:t>
      </w:r>
      <w:r w:rsidR="00081F0C">
        <w:t xml:space="preserve">, </w:t>
      </w:r>
      <w:r w:rsidR="00DD420A">
        <w:t xml:space="preserve">each </w:t>
      </w:r>
      <w:r w:rsidR="00081F0C">
        <w:t>with the same number of observations as the empirical data</w:t>
      </w:r>
      <w:r w:rsidR="00DD420A">
        <w:t>set</w:t>
      </w:r>
      <w:r w:rsidR="00081F0C">
        <w:t xml:space="preserve"> for that participant. Each simulated dataset was then </w:t>
      </w:r>
      <w:proofErr w:type="gramStart"/>
      <w:r w:rsidR="00DD420A">
        <w:t>cross-</w:t>
      </w:r>
      <w:r w:rsidR="00081F0C">
        <w:t>fit</w:t>
      </w:r>
      <w:proofErr w:type="gramEnd"/>
      <w:r w:rsidR="00081F0C">
        <w:t xml:space="preserve"> with </w:t>
      </w:r>
      <w:r w:rsidR="00DD420A">
        <w:t xml:space="preserve">the same set of </w:t>
      </w:r>
      <w:r w:rsidR="00081F0C">
        <w:t xml:space="preserve">models, and using the AIC as the fit statistic, </w:t>
      </w:r>
      <w:r w:rsidR="00DD420A">
        <w:t xml:space="preserve">we </w:t>
      </w:r>
      <w:r w:rsidR="00081F0C">
        <w:t>observed the number of times</w:t>
      </w:r>
      <w:r w:rsidR="00FD7CE0">
        <w:t xml:space="preserve"> that the generative model was recovered</w:t>
      </w:r>
      <w:r w:rsidR="00DD420A">
        <w:t xml:space="preserve"> as the best fitting model.</w:t>
      </w:r>
      <w:r w:rsidR="00112EF2">
        <w:t xml:space="preserve"> </w:t>
      </w:r>
      <w:r w:rsidR="00910CC7">
        <w:t xml:space="preserve">Across all the simulated datasets, the </w:t>
      </w:r>
      <w:r w:rsidR="00910CC7">
        <w:lastRenderedPageBreak/>
        <w:t>spatiotemporal and orthographic models</w:t>
      </w:r>
      <w:r w:rsidR="00FD7CE0">
        <w:t xml:space="preserve"> were </w:t>
      </w:r>
      <w:r w:rsidR="00910CC7">
        <w:t>successful</w:t>
      </w:r>
      <w:r w:rsidR="00FD7CE0">
        <w:t>ly</w:t>
      </w:r>
      <w:r w:rsidR="00910CC7">
        <w:t xml:space="preserve"> recovered in 80% and 84% of cases respectively</w:t>
      </w:r>
      <w:r w:rsidR="00FD7CE0">
        <w:t>. However, the semantic model was not recovered</w:t>
      </w:r>
      <w:r w:rsidR="00DD420A">
        <w:t xml:space="preserve"> in </w:t>
      </w:r>
      <w:r w:rsidR="00E00DDA">
        <w:t>any of the simulated datasets, for which the spatiotemporal model was universally preferred</w:t>
      </w:r>
      <w:r w:rsidR="00DD420A">
        <w:t>.</w:t>
      </w:r>
      <w:r w:rsidR="00E00DDA">
        <w:t xml:space="preserve"> </w:t>
      </w:r>
      <w:r w:rsidR="00482B10">
        <w:t xml:space="preserve">Because the effect of semantic similarity is </w:t>
      </w:r>
      <w:r w:rsidR="002D0ED1">
        <w:t>minimal</w:t>
      </w:r>
      <w:r w:rsidR="00482B10">
        <w:t xml:space="preserve"> in this dataset, the estimated value of </w:t>
      </w:r>
      <w:r w:rsidR="00482B10" w:rsidRPr="00482B10">
        <w:rPr>
          <w:i/>
          <w:iCs/>
        </w:rPr>
        <w:t>χ</w:t>
      </w:r>
      <w:r w:rsidR="00482B10">
        <w:rPr>
          <w:rFonts w:eastAsia="Times New Roman"/>
          <w:color w:val="000000"/>
        </w:rPr>
        <w:t xml:space="preserve"> is</w:t>
      </w:r>
      <w:r w:rsidR="00482B10">
        <w:t xml:space="preserve"> </w:t>
      </w:r>
      <w:r w:rsidR="002D0ED1">
        <w:t xml:space="preserve">so low that simulated data generated from the fitted parameters are not distinguishable from the spatiotemporal model </w:t>
      </w:r>
      <w:r w:rsidR="00F24C0E">
        <w:t xml:space="preserve">(average parameter estimate values are presented in Table 7). </w:t>
      </w:r>
    </w:p>
    <w:p w14:paraId="15822515" w14:textId="44116FD8" w:rsidR="00102C35" w:rsidRDefault="00102C35" w:rsidP="00102C35">
      <w:pPr>
        <w:pStyle w:val="Caption"/>
        <w:keepNext/>
      </w:pPr>
      <w:r>
        <w:t xml:space="preserve">Table </w:t>
      </w:r>
      <w:fldSimple w:instr=" SEQ Table \* ARABIC ">
        <w:r w:rsidR="008D7A45">
          <w:rPr>
            <w:noProof/>
          </w:rPr>
          <w:t>7</w:t>
        </w:r>
      </w:fldSimple>
    </w:p>
    <w:p w14:paraId="6BBDD9B0" w14:textId="112CC7EB" w:rsidR="00102C35" w:rsidRPr="00102C35" w:rsidRDefault="00102C35" w:rsidP="00102C35">
      <w:pPr>
        <w:rPr>
          <w:i/>
          <w:iCs/>
        </w:rPr>
      </w:pPr>
      <w:r>
        <w:rPr>
          <w:i/>
          <w:iCs/>
        </w:rPr>
        <w:t>Parameter estimates for each model, averaged across participants</w:t>
      </w:r>
    </w:p>
    <w:tbl>
      <w:tblPr>
        <w:tblW w:w="9523" w:type="dxa"/>
        <w:tblInd w:w="108" w:type="dxa"/>
        <w:tblLayout w:type="fixed"/>
        <w:tblLook w:val="04A0" w:firstRow="1" w:lastRow="0" w:firstColumn="1" w:lastColumn="0" w:noHBand="0" w:noVBand="1"/>
      </w:tblPr>
      <w:tblGrid>
        <w:gridCol w:w="793"/>
        <w:gridCol w:w="793"/>
        <w:gridCol w:w="794"/>
        <w:gridCol w:w="793"/>
        <w:gridCol w:w="794"/>
        <w:gridCol w:w="794"/>
        <w:gridCol w:w="793"/>
        <w:gridCol w:w="794"/>
        <w:gridCol w:w="794"/>
        <w:gridCol w:w="793"/>
        <w:gridCol w:w="794"/>
        <w:gridCol w:w="794"/>
      </w:tblGrid>
      <w:tr w:rsidR="007D205F" w:rsidRPr="00112EF2" w14:paraId="5E6F0B5F" w14:textId="77777777" w:rsidTr="003933FB">
        <w:trPr>
          <w:trHeight w:val="338"/>
        </w:trPr>
        <w:tc>
          <w:tcPr>
            <w:tcW w:w="793" w:type="dxa"/>
            <w:vMerge w:val="restart"/>
            <w:tcBorders>
              <w:top w:val="single" w:sz="4" w:space="0" w:color="auto"/>
            </w:tcBorders>
            <w:vAlign w:val="center"/>
          </w:tcPr>
          <w:p w14:paraId="634013FA" w14:textId="77777777" w:rsidR="007D205F" w:rsidRDefault="007D205F" w:rsidP="003933FB">
            <w:pPr>
              <w:spacing w:line="240" w:lineRule="auto"/>
              <w:jc w:val="center"/>
              <w:rPr>
                <w:rFonts w:eastAsia="Times New Roman"/>
                <w:color w:val="000000"/>
              </w:rPr>
            </w:pPr>
            <w:r>
              <w:rPr>
                <w:rFonts w:eastAsia="Times New Roman"/>
                <w:color w:val="000000"/>
                <w:sz w:val="22"/>
                <w:szCs w:val="22"/>
              </w:rPr>
              <w:t>Model</w:t>
            </w:r>
          </w:p>
        </w:tc>
        <w:tc>
          <w:tcPr>
            <w:tcW w:w="8730" w:type="dxa"/>
            <w:gridSpan w:val="11"/>
            <w:tcBorders>
              <w:top w:val="single" w:sz="4" w:space="0" w:color="auto"/>
              <w:bottom w:val="single" w:sz="4" w:space="0" w:color="auto"/>
            </w:tcBorders>
            <w:shd w:val="clear" w:color="auto" w:fill="auto"/>
            <w:noWrap/>
            <w:vAlign w:val="center"/>
          </w:tcPr>
          <w:p w14:paraId="2C4B43A6" w14:textId="77777777" w:rsidR="007D205F" w:rsidRPr="007D205F" w:rsidRDefault="007D205F" w:rsidP="003933FB">
            <w:pPr>
              <w:spacing w:line="240" w:lineRule="auto"/>
              <w:jc w:val="center"/>
              <w:rPr>
                <w:rFonts w:eastAsia="Times New Roman"/>
                <w:color w:val="000000"/>
              </w:rPr>
            </w:pPr>
            <w:r>
              <w:rPr>
                <w:rFonts w:eastAsia="Times New Roman"/>
                <w:color w:val="000000"/>
              </w:rPr>
              <w:t>Parameter Average</w:t>
            </w:r>
          </w:p>
        </w:tc>
      </w:tr>
      <w:tr w:rsidR="007D205F" w:rsidRPr="00112EF2" w14:paraId="5CE16B06" w14:textId="77777777" w:rsidTr="003933FB">
        <w:trPr>
          <w:trHeight w:val="338"/>
        </w:trPr>
        <w:tc>
          <w:tcPr>
            <w:tcW w:w="793" w:type="dxa"/>
            <w:vMerge/>
            <w:tcBorders>
              <w:bottom w:val="single" w:sz="4" w:space="0" w:color="auto"/>
            </w:tcBorders>
            <w:vAlign w:val="center"/>
          </w:tcPr>
          <w:p w14:paraId="65143412" w14:textId="77777777" w:rsidR="007D205F" w:rsidRPr="007D205F" w:rsidRDefault="007D205F" w:rsidP="003933FB">
            <w:pPr>
              <w:spacing w:line="240" w:lineRule="auto"/>
              <w:jc w:val="center"/>
              <w:rPr>
                <w:rFonts w:eastAsia="Times New Roman"/>
                <w:color w:val="000000"/>
              </w:rPr>
            </w:pPr>
          </w:p>
        </w:tc>
        <w:tc>
          <w:tcPr>
            <w:tcW w:w="793" w:type="dxa"/>
            <w:tcBorders>
              <w:top w:val="single" w:sz="4" w:space="0" w:color="auto"/>
              <w:bottom w:val="single" w:sz="4" w:space="0" w:color="auto"/>
            </w:tcBorders>
            <w:shd w:val="clear" w:color="auto" w:fill="auto"/>
            <w:noWrap/>
            <w:vAlign w:val="center"/>
            <w:hideMark/>
          </w:tcPr>
          <w:p w14:paraId="531E7A5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534859B5"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δ</w:t>
            </w:r>
            <w:r w:rsidRPr="007D205F">
              <w:rPr>
                <w:rFonts w:eastAsia="Times New Roman"/>
                <w:i/>
                <w:iCs/>
                <w:color w:val="000000"/>
                <w:vertAlign w:val="subscript"/>
              </w:rPr>
              <w:t>2</w:t>
            </w:r>
          </w:p>
        </w:tc>
        <w:tc>
          <w:tcPr>
            <w:tcW w:w="793" w:type="dxa"/>
            <w:tcBorders>
              <w:top w:val="single" w:sz="4" w:space="0" w:color="auto"/>
              <w:bottom w:val="single" w:sz="4" w:space="0" w:color="auto"/>
            </w:tcBorders>
            <w:vAlign w:val="center"/>
          </w:tcPr>
          <w:p w14:paraId="19A6697F" w14:textId="77777777" w:rsidR="007D205F" w:rsidRPr="007D205F" w:rsidRDefault="007D205F" w:rsidP="003933FB">
            <w:pPr>
              <w:spacing w:line="240" w:lineRule="auto"/>
              <w:jc w:val="center"/>
              <w:rPr>
                <w:rFonts w:eastAsia="Times New Roman"/>
                <w:color w:val="000000"/>
              </w:rPr>
            </w:pPr>
            <w:r w:rsidRPr="007D205F">
              <w:rPr>
                <w:i/>
                <w:iCs/>
              </w:rPr>
              <w:t>β</w:t>
            </w:r>
          </w:p>
        </w:tc>
        <w:tc>
          <w:tcPr>
            <w:tcW w:w="794" w:type="dxa"/>
            <w:tcBorders>
              <w:top w:val="single" w:sz="4" w:space="0" w:color="auto"/>
              <w:bottom w:val="single" w:sz="4" w:space="0" w:color="auto"/>
            </w:tcBorders>
            <w:shd w:val="clear" w:color="auto" w:fill="auto"/>
            <w:noWrap/>
            <w:vAlign w:val="center"/>
            <w:hideMark/>
          </w:tcPr>
          <w:p w14:paraId="2029E077"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γ</w:t>
            </w:r>
          </w:p>
        </w:tc>
        <w:tc>
          <w:tcPr>
            <w:tcW w:w="794" w:type="dxa"/>
            <w:tcBorders>
              <w:top w:val="single" w:sz="4" w:space="0" w:color="auto"/>
              <w:bottom w:val="single" w:sz="4" w:space="0" w:color="auto"/>
            </w:tcBorders>
            <w:shd w:val="clear" w:color="auto" w:fill="auto"/>
            <w:noWrap/>
            <w:vAlign w:val="center"/>
            <w:hideMark/>
          </w:tcPr>
          <w:p w14:paraId="0194F8F8"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κ</w:t>
            </w:r>
          </w:p>
        </w:tc>
        <w:tc>
          <w:tcPr>
            <w:tcW w:w="793" w:type="dxa"/>
            <w:tcBorders>
              <w:top w:val="single" w:sz="4" w:space="0" w:color="auto"/>
              <w:bottom w:val="single" w:sz="4" w:space="0" w:color="auto"/>
            </w:tcBorders>
            <w:shd w:val="clear" w:color="auto" w:fill="auto"/>
            <w:noWrap/>
            <w:vAlign w:val="center"/>
            <w:hideMark/>
          </w:tcPr>
          <w:p w14:paraId="4B1FFD5D"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1</w:t>
            </w:r>
          </w:p>
        </w:tc>
        <w:tc>
          <w:tcPr>
            <w:tcW w:w="794" w:type="dxa"/>
            <w:tcBorders>
              <w:top w:val="single" w:sz="4" w:space="0" w:color="auto"/>
              <w:bottom w:val="single" w:sz="4" w:space="0" w:color="auto"/>
            </w:tcBorders>
            <w:shd w:val="clear" w:color="auto" w:fill="auto"/>
            <w:noWrap/>
            <w:vAlign w:val="center"/>
            <w:hideMark/>
          </w:tcPr>
          <w:p w14:paraId="2547A644"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λ</w:t>
            </w:r>
            <w:r w:rsidRPr="007D205F">
              <w:rPr>
                <w:rFonts w:eastAsia="Times New Roman"/>
                <w:i/>
                <w:iCs/>
                <w:color w:val="000000"/>
                <w:vertAlign w:val="subscript"/>
              </w:rPr>
              <w:t>2</w:t>
            </w:r>
          </w:p>
        </w:tc>
        <w:tc>
          <w:tcPr>
            <w:tcW w:w="794" w:type="dxa"/>
            <w:tcBorders>
              <w:top w:val="single" w:sz="4" w:space="0" w:color="auto"/>
              <w:bottom w:val="single" w:sz="4" w:space="0" w:color="auto"/>
            </w:tcBorders>
            <w:shd w:val="clear" w:color="auto" w:fill="auto"/>
            <w:noWrap/>
            <w:vAlign w:val="center"/>
            <w:hideMark/>
          </w:tcPr>
          <w:p w14:paraId="48C23699"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ζ</w:t>
            </w:r>
          </w:p>
        </w:tc>
        <w:tc>
          <w:tcPr>
            <w:tcW w:w="793" w:type="dxa"/>
            <w:tcBorders>
              <w:top w:val="single" w:sz="4" w:space="0" w:color="auto"/>
              <w:bottom w:val="single" w:sz="4" w:space="0" w:color="auto"/>
            </w:tcBorders>
            <w:shd w:val="clear" w:color="auto" w:fill="auto"/>
            <w:noWrap/>
            <w:vAlign w:val="center"/>
            <w:hideMark/>
          </w:tcPr>
          <w:p w14:paraId="5DB578C0"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ρ</w:t>
            </w:r>
          </w:p>
        </w:tc>
        <w:tc>
          <w:tcPr>
            <w:tcW w:w="794" w:type="dxa"/>
            <w:tcBorders>
              <w:top w:val="single" w:sz="4" w:space="0" w:color="auto"/>
              <w:bottom w:val="single" w:sz="4" w:space="0" w:color="auto"/>
            </w:tcBorders>
            <w:shd w:val="clear" w:color="auto" w:fill="auto"/>
            <w:noWrap/>
            <w:vAlign w:val="center"/>
            <w:hideMark/>
          </w:tcPr>
          <w:p w14:paraId="15E6508B"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χ</w:t>
            </w:r>
          </w:p>
        </w:tc>
        <w:tc>
          <w:tcPr>
            <w:tcW w:w="794" w:type="dxa"/>
            <w:tcBorders>
              <w:top w:val="single" w:sz="4" w:space="0" w:color="auto"/>
              <w:bottom w:val="single" w:sz="4" w:space="0" w:color="auto"/>
            </w:tcBorders>
            <w:shd w:val="clear" w:color="auto" w:fill="auto"/>
            <w:noWrap/>
            <w:vAlign w:val="center"/>
            <w:hideMark/>
          </w:tcPr>
          <w:p w14:paraId="3FACA276" w14:textId="77777777" w:rsidR="007D205F" w:rsidRPr="00112EF2" w:rsidRDefault="007D205F" w:rsidP="003933FB">
            <w:pPr>
              <w:spacing w:line="240" w:lineRule="auto"/>
              <w:jc w:val="center"/>
              <w:rPr>
                <w:rFonts w:eastAsia="Times New Roman"/>
                <w:color w:val="000000"/>
              </w:rPr>
            </w:pPr>
            <w:r w:rsidRPr="007D205F">
              <w:rPr>
                <w:rFonts w:eastAsia="Times New Roman"/>
                <w:i/>
                <w:iCs/>
                <w:color w:val="000000"/>
              </w:rPr>
              <w:t>ψ</w:t>
            </w:r>
          </w:p>
        </w:tc>
      </w:tr>
      <w:tr w:rsidR="007D205F" w:rsidRPr="00112EF2" w14:paraId="5CB2A9EC" w14:textId="77777777" w:rsidTr="003933FB">
        <w:trPr>
          <w:trHeight w:val="338"/>
        </w:trPr>
        <w:tc>
          <w:tcPr>
            <w:tcW w:w="793" w:type="dxa"/>
            <w:tcBorders>
              <w:top w:val="single" w:sz="4" w:space="0" w:color="auto"/>
            </w:tcBorders>
            <w:vAlign w:val="center"/>
          </w:tcPr>
          <w:p w14:paraId="4ED39D12"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3</w:t>
            </w:r>
          </w:p>
        </w:tc>
        <w:tc>
          <w:tcPr>
            <w:tcW w:w="793" w:type="dxa"/>
            <w:tcBorders>
              <w:top w:val="single" w:sz="4" w:space="0" w:color="auto"/>
            </w:tcBorders>
            <w:shd w:val="clear" w:color="auto" w:fill="auto"/>
            <w:noWrap/>
            <w:vAlign w:val="center"/>
            <w:hideMark/>
          </w:tcPr>
          <w:p w14:paraId="273D97D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22.14</w:t>
            </w:r>
          </w:p>
        </w:tc>
        <w:tc>
          <w:tcPr>
            <w:tcW w:w="794" w:type="dxa"/>
            <w:tcBorders>
              <w:top w:val="single" w:sz="4" w:space="0" w:color="auto"/>
            </w:tcBorders>
            <w:shd w:val="clear" w:color="auto" w:fill="auto"/>
            <w:noWrap/>
            <w:vAlign w:val="center"/>
            <w:hideMark/>
          </w:tcPr>
          <w:p w14:paraId="00F757A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12.49</w:t>
            </w:r>
          </w:p>
        </w:tc>
        <w:tc>
          <w:tcPr>
            <w:tcW w:w="793" w:type="dxa"/>
            <w:tcBorders>
              <w:top w:val="single" w:sz="4" w:space="0" w:color="auto"/>
            </w:tcBorders>
            <w:vAlign w:val="center"/>
          </w:tcPr>
          <w:p w14:paraId="2BEA19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0.21</w:t>
            </w:r>
          </w:p>
        </w:tc>
        <w:tc>
          <w:tcPr>
            <w:tcW w:w="794" w:type="dxa"/>
            <w:tcBorders>
              <w:top w:val="single" w:sz="4" w:space="0" w:color="auto"/>
            </w:tcBorders>
            <w:shd w:val="clear" w:color="auto" w:fill="auto"/>
            <w:noWrap/>
            <w:vAlign w:val="center"/>
            <w:hideMark/>
          </w:tcPr>
          <w:p w14:paraId="4EDE453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0.14</w:t>
            </w:r>
          </w:p>
        </w:tc>
        <w:tc>
          <w:tcPr>
            <w:tcW w:w="794" w:type="dxa"/>
            <w:tcBorders>
              <w:top w:val="single" w:sz="4" w:space="0" w:color="auto"/>
            </w:tcBorders>
            <w:shd w:val="clear" w:color="auto" w:fill="auto"/>
            <w:noWrap/>
            <w:vAlign w:val="center"/>
            <w:hideMark/>
          </w:tcPr>
          <w:p w14:paraId="40111891"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6AE857D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E7E4218"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7CBA8A13" w14:textId="77777777" w:rsidR="007D205F" w:rsidRPr="00112EF2" w:rsidRDefault="007D205F" w:rsidP="003933FB">
            <w:pPr>
              <w:spacing w:line="240" w:lineRule="auto"/>
              <w:jc w:val="center"/>
              <w:rPr>
                <w:rFonts w:eastAsia="Times New Roman"/>
                <w:color w:val="000000"/>
              </w:rPr>
            </w:pPr>
          </w:p>
        </w:tc>
        <w:tc>
          <w:tcPr>
            <w:tcW w:w="793" w:type="dxa"/>
            <w:tcBorders>
              <w:top w:val="single" w:sz="4" w:space="0" w:color="auto"/>
            </w:tcBorders>
            <w:shd w:val="clear" w:color="auto" w:fill="auto"/>
            <w:noWrap/>
            <w:vAlign w:val="center"/>
            <w:hideMark/>
          </w:tcPr>
          <w:p w14:paraId="1B5008BF"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686C3504" w14:textId="77777777" w:rsidR="007D205F" w:rsidRPr="00112EF2" w:rsidRDefault="007D205F" w:rsidP="003933FB">
            <w:pPr>
              <w:spacing w:line="240" w:lineRule="auto"/>
              <w:jc w:val="center"/>
              <w:rPr>
                <w:rFonts w:eastAsia="Times New Roman"/>
              </w:rPr>
            </w:pPr>
          </w:p>
        </w:tc>
        <w:tc>
          <w:tcPr>
            <w:tcW w:w="794" w:type="dxa"/>
            <w:tcBorders>
              <w:top w:val="single" w:sz="4" w:space="0" w:color="auto"/>
            </w:tcBorders>
            <w:shd w:val="clear" w:color="auto" w:fill="auto"/>
            <w:noWrap/>
            <w:vAlign w:val="center"/>
            <w:hideMark/>
          </w:tcPr>
          <w:p w14:paraId="1A3ACC0C" w14:textId="77777777" w:rsidR="007D205F" w:rsidRPr="00112EF2" w:rsidRDefault="007D205F" w:rsidP="003933FB">
            <w:pPr>
              <w:spacing w:line="240" w:lineRule="auto"/>
              <w:jc w:val="center"/>
              <w:rPr>
                <w:rFonts w:eastAsia="Times New Roman"/>
              </w:rPr>
            </w:pPr>
          </w:p>
        </w:tc>
      </w:tr>
      <w:tr w:rsidR="007D205F" w:rsidRPr="00112EF2" w14:paraId="34DC7C1E" w14:textId="77777777" w:rsidTr="003933FB">
        <w:trPr>
          <w:trHeight w:val="338"/>
        </w:trPr>
        <w:tc>
          <w:tcPr>
            <w:tcW w:w="793" w:type="dxa"/>
            <w:vAlign w:val="center"/>
          </w:tcPr>
          <w:p w14:paraId="4D2D9A1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4</w:t>
            </w:r>
          </w:p>
        </w:tc>
        <w:tc>
          <w:tcPr>
            <w:tcW w:w="793" w:type="dxa"/>
            <w:shd w:val="clear" w:color="auto" w:fill="auto"/>
            <w:noWrap/>
            <w:vAlign w:val="center"/>
            <w:hideMark/>
          </w:tcPr>
          <w:p w14:paraId="697DA95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20.83</w:t>
            </w:r>
          </w:p>
        </w:tc>
        <w:tc>
          <w:tcPr>
            <w:tcW w:w="794" w:type="dxa"/>
            <w:shd w:val="clear" w:color="auto" w:fill="auto"/>
            <w:noWrap/>
            <w:vAlign w:val="center"/>
            <w:hideMark/>
          </w:tcPr>
          <w:p w14:paraId="14D65CE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11.12</w:t>
            </w:r>
          </w:p>
        </w:tc>
        <w:tc>
          <w:tcPr>
            <w:tcW w:w="793" w:type="dxa"/>
            <w:vAlign w:val="center"/>
          </w:tcPr>
          <w:p w14:paraId="7EB6CBC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0.22</w:t>
            </w:r>
          </w:p>
        </w:tc>
        <w:tc>
          <w:tcPr>
            <w:tcW w:w="794" w:type="dxa"/>
            <w:shd w:val="clear" w:color="auto" w:fill="auto"/>
            <w:noWrap/>
            <w:vAlign w:val="center"/>
            <w:hideMark/>
          </w:tcPr>
          <w:p w14:paraId="45B484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0.35</w:t>
            </w:r>
          </w:p>
        </w:tc>
        <w:tc>
          <w:tcPr>
            <w:tcW w:w="794" w:type="dxa"/>
            <w:shd w:val="clear" w:color="auto" w:fill="auto"/>
            <w:noWrap/>
            <w:vAlign w:val="center"/>
            <w:hideMark/>
          </w:tcPr>
          <w:p w14:paraId="394D3D5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0.59</w:t>
            </w:r>
          </w:p>
        </w:tc>
        <w:tc>
          <w:tcPr>
            <w:tcW w:w="793" w:type="dxa"/>
            <w:shd w:val="clear" w:color="auto" w:fill="auto"/>
            <w:noWrap/>
            <w:vAlign w:val="center"/>
            <w:hideMark/>
          </w:tcPr>
          <w:p w14:paraId="6336BD3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4" w:type="dxa"/>
            <w:shd w:val="clear" w:color="auto" w:fill="auto"/>
            <w:noWrap/>
            <w:vAlign w:val="center"/>
            <w:hideMark/>
          </w:tcPr>
          <w:p w14:paraId="4606EBC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0.36</w:t>
            </w:r>
          </w:p>
        </w:tc>
        <w:tc>
          <w:tcPr>
            <w:tcW w:w="794" w:type="dxa"/>
            <w:shd w:val="clear" w:color="auto" w:fill="auto"/>
            <w:noWrap/>
            <w:vAlign w:val="center"/>
            <w:hideMark/>
          </w:tcPr>
          <w:p w14:paraId="129045F4" w14:textId="77777777" w:rsidR="007D205F" w:rsidRPr="00112EF2" w:rsidRDefault="007D205F" w:rsidP="003933FB">
            <w:pPr>
              <w:spacing w:line="240" w:lineRule="auto"/>
              <w:jc w:val="center"/>
              <w:rPr>
                <w:rFonts w:eastAsia="Times New Roman"/>
                <w:color w:val="000000"/>
              </w:rPr>
            </w:pPr>
          </w:p>
        </w:tc>
        <w:tc>
          <w:tcPr>
            <w:tcW w:w="793" w:type="dxa"/>
            <w:shd w:val="clear" w:color="auto" w:fill="auto"/>
            <w:noWrap/>
            <w:vAlign w:val="center"/>
            <w:hideMark/>
          </w:tcPr>
          <w:p w14:paraId="43D86381"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5F6E18BD" w14:textId="77777777" w:rsidR="007D205F" w:rsidRPr="00112EF2" w:rsidRDefault="007D205F" w:rsidP="003933FB">
            <w:pPr>
              <w:spacing w:line="240" w:lineRule="auto"/>
              <w:jc w:val="center"/>
              <w:rPr>
                <w:rFonts w:eastAsia="Times New Roman"/>
              </w:rPr>
            </w:pPr>
          </w:p>
        </w:tc>
        <w:tc>
          <w:tcPr>
            <w:tcW w:w="794" w:type="dxa"/>
            <w:shd w:val="clear" w:color="auto" w:fill="auto"/>
            <w:noWrap/>
            <w:vAlign w:val="center"/>
            <w:hideMark/>
          </w:tcPr>
          <w:p w14:paraId="1DB7F270" w14:textId="77777777" w:rsidR="007D205F" w:rsidRPr="00112EF2" w:rsidRDefault="007D205F" w:rsidP="003933FB">
            <w:pPr>
              <w:spacing w:line="240" w:lineRule="auto"/>
              <w:jc w:val="center"/>
              <w:rPr>
                <w:rFonts w:eastAsia="Times New Roman"/>
              </w:rPr>
            </w:pPr>
          </w:p>
        </w:tc>
      </w:tr>
      <w:tr w:rsidR="007D205F" w:rsidRPr="00112EF2" w14:paraId="56C19A97" w14:textId="77777777" w:rsidTr="003933FB">
        <w:trPr>
          <w:trHeight w:val="338"/>
        </w:trPr>
        <w:tc>
          <w:tcPr>
            <w:tcW w:w="793" w:type="dxa"/>
            <w:vAlign w:val="center"/>
          </w:tcPr>
          <w:p w14:paraId="099265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5</w:t>
            </w:r>
          </w:p>
        </w:tc>
        <w:tc>
          <w:tcPr>
            <w:tcW w:w="793" w:type="dxa"/>
            <w:shd w:val="clear" w:color="auto" w:fill="auto"/>
            <w:noWrap/>
            <w:vAlign w:val="center"/>
            <w:hideMark/>
          </w:tcPr>
          <w:p w14:paraId="503AF7D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22.93</w:t>
            </w:r>
          </w:p>
        </w:tc>
        <w:tc>
          <w:tcPr>
            <w:tcW w:w="794" w:type="dxa"/>
            <w:shd w:val="clear" w:color="auto" w:fill="auto"/>
            <w:noWrap/>
            <w:vAlign w:val="center"/>
            <w:hideMark/>
          </w:tcPr>
          <w:p w14:paraId="0141D5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10.15</w:t>
            </w:r>
          </w:p>
        </w:tc>
        <w:tc>
          <w:tcPr>
            <w:tcW w:w="793" w:type="dxa"/>
            <w:vAlign w:val="center"/>
          </w:tcPr>
          <w:p w14:paraId="55B51C1A"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2003F57A"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0.08</w:t>
            </w:r>
          </w:p>
        </w:tc>
        <w:tc>
          <w:tcPr>
            <w:tcW w:w="794" w:type="dxa"/>
            <w:shd w:val="clear" w:color="auto" w:fill="auto"/>
            <w:noWrap/>
            <w:vAlign w:val="center"/>
            <w:hideMark/>
          </w:tcPr>
          <w:p w14:paraId="52ED1B1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0.79</w:t>
            </w:r>
          </w:p>
        </w:tc>
        <w:tc>
          <w:tcPr>
            <w:tcW w:w="793" w:type="dxa"/>
            <w:shd w:val="clear" w:color="auto" w:fill="auto"/>
            <w:noWrap/>
            <w:vAlign w:val="center"/>
            <w:hideMark/>
          </w:tcPr>
          <w:p w14:paraId="6D343B8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2.03</w:t>
            </w:r>
          </w:p>
        </w:tc>
        <w:tc>
          <w:tcPr>
            <w:tcW w:w="794" w:type="dxa"/>
            <w:shd w:val="clear" w:color="auto" w:fill="auto"/>
            <w:noWrap/>
            <w:vAlign w:val="center"/>
            <w:hideMark/>
          </w:tcPr>
          <w:p w14:paraId="07DCC0E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1.11</w:t>
            </w:r>
          </w:p>
        </w:tc>
        <w:tc>
          <w:tcPr>
            <w:tcW w:w="794" w:type="dxa"/>
            <w:shd w:val="clear" w:color="auto" w:fill="auto"/>
            <w:noWrap/>
            <w:vAlign w:val="center"/>
            <w:hideMark/>
          </w:tcPr>
          <w:p w14:paraId="3AE01D9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0.58</w:t>
            </w:r>
          </w:p>
        </w:tc>
        <w:tc>
          <w:tcPr>
            <w:tcW w:w="793" w:type="dxa"/>
            <w:shd w:val="clear" w:color="auto" w:fill="auto"/>
            <w:noWrap/>
            <w:vAlign w:val="center"/>
            <w:hideMark/>
          </w:tcPr>
          <w:p w14:paraId="42DB86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7AB7CDF4" w14:textId="77777777" w:rsidR="007D205F" w:rsidRPr="00112EF2" w:rsidRDefault="007D205F" w:rsidP="003933FB">
            <w:pPr>
              <w:spacing w:line="240" w:lineRule="auto"/>
              <w:jc w:val="center"/>
              <w:rPr>
                <w:rFonts w:eastAsia="Times New Roman"/>
                <w:color w:val="000000"/>
              </w:rPr>
            </w:pPr>
          </w:p>
        </w:tc>
        <w:tc>
          <w:tcPr>
            <w:tcW w:w="794" w:type="dxa"/>
            <w:shd w:val="clear" w:color="auto" w:fill="auto"/>
            <w:noWrap/>
            <w:vAlign w:val="center"/>
            <w:hideMark/>
          </w:tcPr>
          <w:p w14:paraId="786506C5" w14:textId="77777777" w:rsidR="007D205F" w:rsidRPr="00112EF2" w:rsidRDefault="007D205F" w:rsidP="003933FB">
            <w:pPr>
              <w:spacing w:line="240" w:lineRule="auto"/>
              <w:jc w:val="center"/>
              <w:rPr>
                <w:rFonts w:eastAsia="Times New Roman"/>
              </w:rPr>
            </w:pPr>
          </w:p>
        </w:tc>
      </w:tr>
      <w:tr w:rsidR="007D205F" w:rsidRPr="00112EF2" w14:paraId="3E4D218E" w14:textId="77777777" w:rsidTr="003933FB">
        <w:trPr>
          <w:trHeight w:val="338"/>
        </w:trPr>
        <w:tc>
          <w:tcPr>
            <w:tcW w:w="793" w:type="dxa"/>
            <w:vAlign w:val="center"/>
          </w:tcPr>
          <w:p w14:paraId="5C5489C4"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6</w:t>
            </w:r>
          </w:p>
        </w:tc>
        <w:tc>
          <w:tcPr>
            <w:tcW w:w="793" w:type="dxa"/>
            <w:shd w:val="clear" w:color="auto" w:fill="auto"/>
            <w:noWrap/>
            <w:vAlign w:val="center"/>
            <w:hideMark/>
          </w:tcPr>
          <w:p w14:paraId="3236082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23.31</w:t>
            </w:r>
          </w:p>
        </w:tc>
        <w:tc>
          <w:tcPr>
            <w:tcW w:w="794" w:type="dxa"/>
            <w:shd w:val="clear" w:color="auto" w:fill="auto"/>
            <w:noWrap/>
            <w:vAlign w:val="center"/>
            <w:hideMark/>
          </w:tcPr>
          <w:p w14:paraId="5DE3CC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11.05</w:t>
            </w:r>
          </w:p>
        </w:tc>
        <w:tc>
          <w:tcPr>
            <w:tcW w:w="793" w:type="dxa"/>
            <w:vAlign w:val="center"/>
          </w:tcPr>
          <w:p w14:paraId="071DF9C1"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2403153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0.16</w:t>
            </w:r>
          </w:p>
        </w:tc>
        <w:tc>
          <w:tcPr>
            <w:tcW w:w="794" w:type="dxa"/>
            <w:shd w:val="clear" w:color="auto" w:fill="auto"/>
            <w:noWrap/>
            <w:vAlign w:val="center"/>
            <w:hideMark/>
          </w:tcPr>
          <w:p w14:paraId="2550B57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0.74</w:t>
            </w:r>
          </w:p>
        </w:tc>
        <w:tc>
          <w:tcPr>
            <w:tcW w:w="793" w:type="dxa"/>
            <w:shd w:val="clear" w:color="auto" w:fill="auto"/>
            <w:noWrap/>
            <w:vAlign w:val="center"/>
            <w:hideMark/>
          </w:tcPr>
          <w:p w14:paraId="244F818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2.07</w:t>
            </w:r>
          </w:p>
        </w:tc>
        <w:tc>
          <w:tcPr>
            <w:tcW w:w="794" w:type="dxa"/>
            <w:shd w:val="clear" w:color="auto" w:fill="auto"/>
            <w:noWrap/>
            <w:vAlign w:val="center"/>
            <w:hideMark/>
          </w:tcPr>
          <w:p w14:paraId="192A1C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0.49</w:t>
            </w:r>
          </w:p>
        </w:tc>
        <w:tc>
          <w:tcPr>
            <w:tcW w:w="794" w:type="dxa"/>
            <w:shd w:val="clear" w:color="auto" w:fill="auto"/>
            <w:noWrap/>
            <w:vAlign w:val="center"/>
            <w:hideMark/>
          </w:tcPr>
          <w:p w14:paraId="7F8799E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1029000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0.19</w:t>
            </w:r>
          </w:p>
        </w:tc>
        <w:tc>
          <w:tcPr>
            <w:tcW w:w="794" w:type="dxa"/>
            <w:shd w:val="clear" w:color="auto" w:fill="auto"/>
            <w:noWrap/>
            <w:vAlign w:val="center"/>
            <w:hideMark/>
          </w:tcPr>
          <w:p w14:paraId="0FF3BC6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0.23</w:t>
            </w:r>
          </w:p>
        </w:tc>
        <w:tc>
          <w:tcPr>
            <w:tcW w:w="794" w:type="dxa"/>
            <w:shd w:val="clear" w:color="auto" w:fill="auto"/>
            <w:noWrap/>
            <w:vAlign w:val="center"/>
            <w:hideMark/>
          </w:tcPr>
          <w:p w14:paraId="148E9DEC" w14:textId="77777777" w:rsidR="007D205F" w:rsidRPr="00112EF2" w:rsidRDefault="007D205F" w:rsidP="003933FB">
            <w:pPr>
              <w:spacing w:line="240" w:lineRule="auto"/>
              <w:jc w:val="center"/>
              <w:rPr>
                <w:rFonts w:eastAsia="Times New Roman"/>
                <w:color w:val="000000"/>
              </w:rPr>
            </w:pPr>
          </w:p>
        </w:tc>
      </w:tr>
      <w:tr w:rsidR="007D205F" w:rsidRPr="00112EF2" w14:paraId="46CA03B2" w14:textId="77777777" w:rsidTr="003933FB">
        <w:trPr>
          <w:trHeight w:val="338"/>
        </w:trPr>
        <w:tc>
          <w:tcPr>
            <w:tcW w:w="793" w:type="dxa"/>
            <w:vAlign w:val="center"/>
          </w:tcPr>
          <w:p w14:paraId="300D0E9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7</w:t>
            </w:r>
          </w:p>
        </w:tc>
        <w:tc>
          <w:tcPr>
            <w:tcW w:w="793" w:type="dxa"/>
            <w:shd w:val="clear" w:color="auto" w:fill="auto"/>
            <w:noWrap/>
            <w:vAlign w:val="center"/>
            <w:hideMark/>
          </w:tcPr>
          <w:p w14:paraId="7FF6888E"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23.40</w:t>
            </w:r>
          </w:p>
        </w:tc>
        <w:tc>
          <w:tcPr>
            <w:tcW w:w="794" w:type="dxa"/>
            <w:shd w:val="clear" w:color="auto" w:fill="auto"/>
            <w:noWrap/>
            <w:vAlign w:val="center"/>
            <w:hideMark/>
          </w:tcPr>
          <w:p w14:paraId="2FE1A28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10.97</w:t>
            </w:r>
          </w:p>
        </w:tc>
        <w:tc>
          <w:tcPr>
            <w:tcW w:w="793" w:type="dxa"/>
            <w:vAlign w:val="center"/>
          </w:tcPr>
          <w:p w14:paraId="7E24E117"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67DC3D91"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0.12</w:t>
            </w:r>
          </w:p>
        </w:tc>
        <w:tc>
          <w:tcPr>
            <w:tcW w:w="794" w:type="dxa"/>
            <w:shd w:val="clear" w:color="auto" w:fill="auto"/>
            <w:noWrap/>
            <w:vAlign w:val="center"/>
            <w:hideMark/>
          </w:tcPr>
          <w:p w14:paraId="0732DA97"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0.66</w:t>
            </w:r>
          </w:p>
        </w:tc>
        <w:tc>
          <w:tcPr>
            <w:tcW w:w="793" w:type="dxa"/>
            <w:shd w:val="clear" w:color="auto" w:fill="auto"/>
            <w:noWrap/>
            <w:vAlign w:val="center"/>
            <w:hideMark/>
          </w:tcPr>
          <w:p w14:paraId="44F8907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shd w:val="clear" w:color="auto" w:fill="auto"/>
            <w:noWrap/>
            <w:vAlign w:val="center"/>
            <w:hideMark/>
          </w:tcPr>
          <w:p w14:paraId="0ECA4B1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0.80</w:t>
            </w:r>
          </w:p>
        </w:tc>
        <w:tc>
          <w:tcPr>
            <w:tcW w:w="794" w:type="dxa"/>
            <w:shd w:val="clear" w:color="auto" w:fill="auto"/>
            <w:noWrap/>
            <w:vAlign w:val="center"/>
            <w:hideMark/>
          </w:tcPr>
          <w:p w14:paraId="01AF9DDB"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0.81</w:t>
            </w:r>
          </w:p>
        </w:tc>
        <w:tc>
          <w:tcPr>
            <w:tcW w:w="793" w:type="dxa"/>
            <w:shd w:val="clear" w:color="auto" w:fill="auto"/>
            <w:noWrap/>
            <w:vAlign w:val="center"/>
            <w:hideMark/>
          </w:tcPr>
          <w:p w14:paraId="49478EA2"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0.28</w:t>
            </w:r>
          </w:p>
        </w:tc>
        <w:tc>
          <w:tcPr>
            <w:tcW w:w="794" w:type="dxa"/>
            <w:shd w:val="clear" w:color="auto" w:fill="auto"/>
            <w:noWrap/>
            <w:vAlign w:val="center"/>
            <w:hideMark/>
          </w:tcPr>
          <w:p w14:paraId="5937BFE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0.10</w:t>
            </w:r>
          </w:p>
        </w:tc>
        <w:tc>
          <w:tcPr>
            <w:tcW w:w="794" w:type="dxa"/>
            <w:shd w:val="clear" w:color="auto" w:fill="auto"/>
            <w:noWrap/>
            <w:vAlign w:val="center"/>
            <w:hideMark/>
          </w:tcPr>
          <w:p w14:paraId="4ACA1D11" w14:textId="77777777" w:rsidR="007D205F" w:rsidRPr="00112EF2" w:rsidRDefault="007D205F" w:rsidP="003933FB">
            <w:pPr>
              <w:spacing w:line="240" w:lineRule="auto"/>
              <w:jc w:val="center"/>
              <w:rPr>
                <w:rFonts w:eastAsia="Times New Roman"/>
                <w:color w:val="000000"/>
              </w:rPr>
            </w:pPr>
          </w:p>
        </w:tc>
      </w:tr>
      <w:tr w:rsidR="007D205F" w:rsidRPr="00112EF2" w14:paraId="62D0602F" w14:textId="77777777" w:rsidTr="003933FB">
        <w:trPr>
          <w:trHeight w:val="338"/>
        </w:trPr>
        <w:tc>
          <w:tcPr>
            <w:tcW w:w="793" w:type="dxa"/>
            <w:vAlign w:val="center"/>
          </w:tcPr>
          <w:p w14:paraId="4EFC9A6E"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8</w:t>
            </w:r>
          </w:p>
        </w:tc>
        <w:tc>
          <w:tcPr>
            <w:tcW w:w="793" w:type="dxa"/>
            <w:shd w:val="clear" w:color="auto" w:fill="auto"/>
            <w:noWrap/>
            <w:vAlign w:val="center"/>
            <w:hideMark/>
          </w:tcPr>
          <w:p w14:paraId="4BBD54D6"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22.19</w:t>
            </w:r>
          </w:p>
        </w:tc>
        <w:tc>
          <w:tcPr>
            <w:tcW w:w="794" w:type="dxa"/>
            <w:shd w:val="clear" w:color="auto" w:fill="auto"/>
            <w:noWrap/>
            <w:vAlign w:val="center"/>
            <w:hideMark/>
          </w:tcPr>
          <w:p w14:paraId="396C7EA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10.37</w:t>
            </w:r>
          </w:p>
        </w:tc>
        <w:tc>
          <w:tcPr>
            <w:tcW w:w="793" w:type="dxa"/>
            <w:vAlign w:val="center"/>
          </w:tcPr>
          <w:p w14:paraId="12433ECF"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shd w:val="clear" w:color="auto" w:fill="auto"/>
            <w:noWrap/>
            <w:vAlign w:val="center"/>
            <w:hideMark/>
          </w:tcPr>
          <w:p w14:paraId="38CD4DE3"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0.04</w:t>
            </w:r>
          </w:p>
        </w:tc>
        <w:tc>
          <w:tcPr>
            <w:tcW w:w="794" w:type="dxa"/>
            <w:shd w:val="clear" w:color="auto" w:fill="auto"/>
            <w:noWrap/>
            <w:vAlign w:val="center"/>
            <w:hideMark/>
          </w:tcPr>
          <w:p w14:paraId="3731CA4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shd w:val="clear" w:color="auto" w:fill="auto"/>
            <w:noWrap/>
            <w:vAlign w:val="center"/>
            <w:hideMark/>
          </w:tcPr>
          <w:p w14:paraId="0C29738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2.30</w:t>
            </w:r>
          </w:p>
        </w:tc>
        <w:tc>
          <w:tcPr>
            <w:tcW w:w="794" w:type="dxa"/>
            <w:shd w:val="clear" w:color="auto" w:fill="auto"/>
            <w:noWrap/>
            <w:vAlign w:val="center"/>
            <w:hideMark/>
          </w:tcPr>
          <w:p w14:paraId="2D41362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2.34</w:t>
            </w:r>
          </w:p>
        </w:tc>
        <w:tc>
          <w:tcPr>
            <w:tcW w:w="794" w:type="dxa"/>
            <w:shd w:val="clear" w:color="auto" w:fill="auto"/>
            <w:noWrap/>
            <w:vAlign w:val="center"/>
            <w:hideMark/>
          </w:tcPr>
          <w:p w14:paraId="39C6DCD8"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0.83</w:t>
            </w:r>
          </w:p>
        </w:tc>
        <w:tc>
          <w:tcPr>
            <w:tcW w:w="793" w:type="dxa"/>
            <w:shd w:val="clear" w:color="auto" w:fill="auto"/>
            <w:noWrap/>
            <w:vAlign w:val="center"/>
            <w:hideMark/>
          </w:tcPr>
          <w:p w14:paraId="1D13152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0.32</w:t>
            </w:r>
          </w:p>
        </w:tc>
        <w:tc>
          <w:tcPr>
            <w:tcW w:w="794" w:type="dxa"/>
            <w:shd w:val="clear" w:color="auto" w:fill="auto"/>
            <w:noWrap/>
            <w:vAlign w:val="center"/>
            <w:hideMark/>
          </w:tcPr>
          <w:p w14:paraId="00201680"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0.37</w:t>
            </w:r>
          </w:p>
        </w:tc>
        <w:tc>
          <w:tcPr>
            <w:tcW w:w="794" w:type="dxa"/>
            <w:shd w:val="clear" w:color="auto" w:fill="auto"/>
            <w:noWrap/>
            <w:vAlign w:val="center"/>
            <w:hideMark/>
          </w:tcPr>
          <w:p w14:paraId="6A0BD3FC"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r>
      <w:tr w:rsidR="007D205F" w:rsidRPr="00112EF2" w14:paraId="13687217" w14:textId="77777777" w:rsidTr="003933FB">
        <w:trPr>
          <w:trHeight w:val="338"/>
        </w:trPr>
        <w:tc>
          <w:tcPr>
            <w:tcW w:w="793" w:type="dxa"/>
            <w:tcBorders>
              <w:bottom w:val="single" w:sz="4" w:space="0" w:color="auto"/>
            </w:tcBorders>
            <w:vAlign w:val="center"/>
          </w:tcPr>
          <w:p w14:paraId="6F06DA0A" w14:textId="77777777" w:rsidR="007D205F" w:rsidRPr="007D205F" w:rsidRDefault="007D205F" w:rsidP="003933FB">
            <w:pPr>
              <w:spacing w:line="240" w:lineRule="auto"/>
              <w:jc w:val="center"/>
              <w:rPr>
                <w:rFonts w:eastAsia="Times New Roman"/>
                <w:color w:val="000000"/>
              </w:rPr>
            </w:pPr>
            <w:r w:rsidRPr="007D205F">
              <w:rPr>
                <w:rFonts w:eastAsia="Times New Roman"/>
                <w:color w:val="000000"/>
              </w:rPr>
              <w:t>9</w:t>
            </w:r>
          </w:p>
        </w:tc>
        <w:tc>
          <w:tcPr>
            <w:tcW w:w="793" w:type="dxa"/>
            <w:tcBorders>
              <w:bottom w:val="single" w:sz="4" w:space="0" w:color="auto"/>
            </w:tcBorders>
            <w:shd w:val="clear" w:color="auto" w:fill="auto"/>
            <w:noWrap/>
            <w:vAlign w:val="center"/>
            <w:hideMark/>
          </w:tcPr>
          <w:p w14:paraId="74E7B23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21.93</w:t>
            </w:r>
          </w:p>
        </w:tc>
        <w:tc>
          <w:tcPr>
            <w:tcW w:w="794" w:type="dxa"/>
            <w:tcBorders>
              <w:bottom w:val="single" w:sz="4" w:space="0" w:color="auto"/>
            </w:tcBorders>
            <w:shd w:val="clear" w:color="auto" w:fill="auto"/>
            <w:noWrap/>
            <w:vAlign w:val="center"/>
            <w:hideMark/>
          </w:tcPr>
          <w:p w14:paraId="77AC8FC4"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15.88</w:t>
            </w:r>
          </w:p>
        </w:tc>
        <w:tc>
          <w:tcPr>
            <w:tcW w:w="793" w:type="dxa"/>
            <w:tcBorders>
              <w:bottom w:val="single" w:sz="4" w:space="0" w:color="auto"/>
            </w:tcBorders>
            <w:vAlign w:val="center"/>
          </w:tcPr>
          <w:p w14:paraId="32143D6D" w14:textId="77777777" w:rsidR="007D205F" w:rsidRPr="007D205F" w:rsidRDefault="007D205F" w:rsidP="003933FB">
            <w:pPr>
              <w:spacing w:line="240" w:lineRule="auto"/>
              <w:jc w:val="center"/>
              <w:rPr>
                <w:rFonts w:eastAsia="Times New Roman"/>
                <w:color w:val="000000"/>
              </w:rPr>
            </w:pPr>
            <w:r w:rsidRPr="00112EF2">
              <w:rPr>
                <w:rFonts w:eastAsia="Times New Roman"/>
                <w:color w:val="000000"/>
              </w:rPr>
              <w:t>0.30</w:t>
            </w:r>
          </w:p>
        </w:tc>
        <w:tc>
          <w:tcPr>
            <w:tcW w:w="794" w:type="dxa"/>
            <w:tcBorders>
              <w:bottom w:val="single" w:sz="4" w:space="0" w:color="auto"/>
            </w:tcBorders>
            <w:shd w:val="clear" w:color="auto" w:fill="auto"/>
            <w:noWrap/>
            <w:vAlign w:val="center"/>
            <w:hideMark/>
          </w:tcPr>
          <w:p w14:paraId="4D8555B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0.20</w:t>
            </w:r>
          </w:p>
        </w:tc>
        <w:tc>
          <w:tcPr>
            <w:tcW w:w="794" w:type="dxa"/>
            <w:tcBorders>
              <w:bottom w:val="single" w:sz="4" w:space="0" w:color="auto"/>
            </w:tcBorders>
            <w:shd w:val="clear" w:color="auto" w:fill="auto"/>
            <w:noWrap/>
            <w:vAlign w:val="center"/>
            <w:hideMark/>
          </w:tcPr>
          <w:p w14:paraId="0F371705"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0.75</w:t>
            </w:r>
          </w:p>
        </w:tc>
        <w:tc>
          <w:tcPr>
            <w:tcW w:w="793" w:type="dxa"/>
            <w:tcBorders>
              <w:bottom w:val="single" w:sz="4" w:space="0" w:color="auto"/>
            </w:tcBorders>
            <w:shd w:val="clear" w:color="auto" w:fill="auto"/>
            <w:noWrap/>
            <w:vAlign w:val="center"/>
            <w:hideMark/>
          </w:tcPr>
          <w:p w14:paraId="4F7AC8B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1.89</w:t>
            </w:r>
          </w:p>
        </w:tc>
        <w:tc>
          <w:tcPr>
            <w:tcW w:w="794" w:type="dxa"/>
            <w:tcBorders>
              <w:bottom w:val="single" w:sz="4" w:space="0" w:color="auto"/>
            </w:tcBorders>
            <w:shd w:val="clear" w:color="auto" w:fill="auto"/>
            <w:noWrap/>
            <w:vAlign w:val="center"/>
            <w:hideMark/>
          </w:tcPr>
          <w:p w14:paraId="34742E7D"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1.55</w:t>
            </w:r>
          </w:p>
        </w:tc>
        <w:tc>
          <w:tcPr>
            <w:tcW w:w="794" w:type="dxa"/>
            <w:tcBorders>
              <w:bottom w:val="single" w:sz="4" w:space="0" w:color="auto"/>
            </w:tcBorders>
            <w:shd w:val="clear" w:color="auto" w:fill="auto"/>
            <w:noWrap/>
            <w:vAlign w:val="center"/>
            <w:hideMark/>
          </w:tcPr>
          <w:p w14:paraId="682848D9"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0.88</w:t>
            </w:r>
          </w:p>
        </w:tc>
        <w:tc>
          <w:tcPr>
            <w:tcW w:w="793" w:type="dxa"/>
            <w:tcBorders>
              <w:bottom w:val="single" w:sz="4" w:space="0" w:color="auto"/>
            </w:tcBorders>
            <w:shd w:val="clear" w:color="auto" w:fill="auto"/>
            <w:noWrap/>
            <w:vAlign w:val="center"/>
            <w:hideMark/>
          </w:tcPr>
          <w:p w14:paraId="6C7FAC0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0.34</w:t>
            </w:r>
          </w:p>
        </w:tc>
        <w:tc>
          <w:tcPr>
            <w:tcW w:w="794" w:type="dxa"/>
            <w:tcBorders>
              <w:bottom w:val="single" w:sz="4" w:space="0" w:color="auto"/>
            </w:tcBorders>
            <w:shd w:val="clear" w:color="auto" w:fill="auto"/>
            <w:noWrap/>
            <w:vAlign w:val="center"/>
            <w:hideMark/>
          </w:tcPr>
          <w:p w14:paraId="78F8A59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0.50</w:t>
            </w:r>
          </w:p>
        </w:tc>
        <w:tc>
          <w:tcPr>
            <w:tcW w:w="794" w:type="dxa"/>
            <w:tcBorders>
              <w:bottom w:val="single" w:sz="4" w:space="0" w:color="auto"/>
            </w:tcBorders>
            <w:shd w:val="clear" w:color="auto" w:fill="auto"/>
            <w:noWrap/>
            <w:vAlign w:val="center"/>
            <w:hideMark/>
          </w:tcPr>
          <w:p w14:paraId="75F6AD6F" w14:textId="77777777" w:rsidR="007D205F" w:rsidRPr="00112EF2" w:rsidRDefault="007D205F" w:rsidP="003933FB">
            <w:pPr>
              <w:spacing w:line="240" w:lineRule="auto"/>
              <w:jc w:val="center"/>
              <w:rPr>
                <w:rFonts w:eastAsia="Times New Roman"/>
                <w:color w:val="000000"/>
              </w:rPr>
            </w:pPr>
            <w:r w:rsidRPr="00112EF2">
              <w:rPr>
                <w:rFonts w:eastAsia="Times New Roman"/>
                <w:color w:val="000000"/>
              </w:rPr>
              <w:t>0.01</w:t>
            </w:r>
          </w:p>
        </w:tc>
      </w:tr>
    </w:tbl>
    <w:p w14:paraId="26D1140D" w14:textId="3DFAFF7A" w:rsidR="00E95527" w:rsidRDefault="00E95527" w:rsidP="0076274E">
      <w:pPr>
        <w:ind w:firstLine="720"/>
      </w:pPr>
    </w:p>
    <w:p w14:paraId="32219D29" w14:textId="77822E4A" w:rsidR="0091351D" w:rsidRDefault="004E4290" w:rsidP="0091351D">
      <w:pPr>
        <w:pStyle w:val="Heading3"/>
      </w:pPr>
      <w:r>
        <w:t>Diffusion Models</w:t>
      </w:r>
    </w:p>
    <w:p w14:paraId="13330E16" w14:textId="5DBBF6C0" w:rsidR="00ED4552" w:rsidRPr="00ED4552" w:rsidRDefault="00685677" w:rsidP="00ED4552">
      <w:r>
        <w:tab/>
        <w:t>As with Experiment 1, we</w:t>
      </w:r>
      <w:r w:rsidR="00E00DDA">
        <w:t xml:space="preserve"> also</w:t>
      </w:r>
      <w:r>
        <w:t xml:space="preserve"> </w:t>
      </w:r>
      <w:r w:rsidR="00E00DDA">
        <w:t>compared</w:t>
      </w:r>
      <w:r>
        <w:t xml:space="preserve"> diffusion versions of each model</w:t>
      </w:r>
      <w:r w:rsidR="003A6E98">
        <w:t>.</w:t>
      </w:r>
      <w:r w:rsidR="00B252F0">
        <w:t xml:space="preserve"> </w:t>
      </w:r>
      <w:r w:rsidR="003A6E98">
        <w:t xml:space="preserve">Table </w:t>
      </w:r>
      <w:r w:rsidR="00F24C0E">
        <w:t>8</w:t>
      </w:r>
      <w:r w:rsidR="003A6E98">
        <w:t xml:space="preserve"> </w:t>
      </w:r>
      <w:r w:rsidR="00B252F0">
        <w:t xml:space="preserve">shows the AIC and AIC weights for the individual-level diffusion fits. </w:t>
      </w:r>
      <w:r w:rsidR="00623FBE">
        <w:t xml:space="preserve">The spatiotemporal diffusion model is preferred </w:t>
      </w:r>
      <w:r w:rsidR="00AF40FB">
        <w:t>for</w:t>
      </w:r>
      <w:r w:rsidR="00623FBE">
        <w:t xml:space="preserve"> all five participants</w:t>
      </w:r>
      <w:r w:rsidR="00832785">
        <w:t>, although the difference in quality of fit is smaller between the flat gradient model and the spatiotemporal gradient model for Participant 1</w:t>
      </w:r>
      <w:r w:rsidR="00B73EC8">
        <w:t xml:space="preserve"> than for the other participants</w:t>
      </w:r>
      <w:r w:rsidR="00832785">
        <w:t>.</w:t>
      </w:r>
    </w:p>
    <w:p w14:paraId="44DE3A30" w14:textId="2CBAEAC8" w:rsidR="002F1C54" w:rsidRDefault="002F1C54" w:rsidP="002F1C54">
      <w:pPr>
        <w:pStyle w:val="Caption"/>
        <w:keepNext/>
      </w:pPr>
      <w:r>
        <w:t xml:space="preserve">Table </w:t>
      </w:r>
      <w:fldSimple w:instr=" SEQ Table \* ARABIC ">
        <w:r w:rsidR="008D7A45">
          <w:rPr>
            <w:noProof/>
          </w:rPr>
          <w:t>8</w:t>
        </w:r>
      </w:fldSimple>
    </w:p>
    <w:p w14:paraId="346B5A14" w14:textId="6952A136" w:rsidR="002F1C54" w:rsidRPr="002F1C54" w:rsidRDefault="002F1C54" w:rsidP="002F1C54">
      <w:pPr>
        <w:rPr>
          <w:i/>
          <w:iCs/>
        </w:rPr>
      </w:pPr>
      <w:r>
        <w:rPr>
          <w:i/>
          <w:iCs/>
        </w:rPr>
        <w:t>Experiment 2 Diffusion Model AIC Comparison</w:t>
      </w:r>
    </w:p>
    <w:tbl>
      <w:tblPr>
        <w:tblW w:w="9004" w:type="dxa"/>
        <w:tblInd w:w="108" w:type="dxa"/>
        <w:tblLayout w:type="fixed"/>
        <w:tblLook w:val="04A0" w:firstRow="1" w:lastRow="0" w:firstColumn="1" w:lastColumn="0" w:noHBand="0" w:noVBand="1"/>
      </w:tblPr>
      <w:tblGrid>
        <w:gridCol w:w="1540"/>
        <w:gridCol w:w="1066"/>
        <w:gridCol w:w="1066"/>
        <w:gridCol w:w="1066"/>
        <w:gridCol w:w="1067"/>
        <w:gridCol w:w="1066"/>
        <w:gridCol w:w="1066"/>
        <w:gridCol w:w="1067"/>
      </w:tblGrid>
      <w:tr w:rsidR="002F1C54" w:rsidRPr="00ED4552" w14:paraId="5163AA1E" w14:textId="77777777" w:rsidTr="002F1C54">
        <w:trPr>
          <w:trHeight w:val="389"/>
        </w:trPr>
        <w:tc>
          <w:tcPr>
            <w:tcW w:w="1540" w:type="dxa"/>
            <w:vMerge w:val="restart"/>
            <w:tcBorders>
              <w:top w:val="single" w:sz="4" w:space="0" w:color="auto"/>
            </w:tcBorders>
            <w:shd w:val="clear" w:color="auto" w:fill="auto"/>
            <w:noWrap/>
            <w:vAlign w:val="center"/>
          </w:tcPr>
          <w:p w14:paraId="490B6B3F" w14:textId="12894FE7" w:rsidR="002F1C54" w:rsidRPr="002F1C54" w:rsidRDefault="002F1C54" w:rsidP="002F1C54">
            <w:pPr>
              <w:spacing w:line="240" w:lineRule="auto"/>
              <w:jc w:val="center"/>
              <w:rPr>
                <w:rFonts w:eastAsia="Times New Roman"/>
              </w:rPr>
            </w:pPr>
            <w:r w:rsidRPr="002F1C54">
              <w:rPr>
                <w:rFonts w:eastAsia="Times New Roman"/>
              </w:rPr>
              <w:t>Participant</w:t>
            </w:r>
          </w:p>
        </w:tc>
        <w:tc>
          <w:tcPr>
            <w:tcW w:w="7464" w:type="dxa"/>
            <w:gridSpan w:val="7"/>
            <w:tcBorders>
              <w:top w:val="single" w:sz="4" w:space="0" w:color="auto"/>
              <w:bottom w:val="single" w:sz="4" w:space="0" w:color="auto"/>
            </w:tcBorders>
            <w:shd w:val="clear" w:color="auto" w:fill="auto"/>
            <w:noWrap/>
            <w:vAlign w:val="center"/>
          </w:tcPr>
          <w:p w14:paraId="58E7D859" w14:textId="161F0786" w:rsidR="002F1C54" w:rsidRPr="002F1C54" w:rsidRDefault="002F1C54" w:rsidP="002F1C54">
            <w:pPr>
              <w:spacing w:line="240" w:lineRule="auto"/>
              <w:jc w:val="center"/>
              <w:rPr>
                <w:rFonts w:eastAsia="Times New Roman"/>
                <w:color w:val="000000"/>
              </w:rPr>
            </w:pPr>
            <w:r w:rsidRPr="002F1C54">
              <w:rPr>
                <w:rFonts w:eastAsia="Times New Roman"/>
                <w:color w:val="000000"/>
              </w:rPr>
              <w:t>Model</w:t>
            </w:r>
          </w:p>
        </w:tc>
      </w:tr>
      <w:tr w:rsidR="00ED4552" w:rsidRPr="00ED4552" w14:paraId="254CB2A5" w14:textId="77777777" w:rsidTr="002F1C54">
        <w:trPr>
          <w:trHeight w:val="389"/>
        </w:trPr>
        <w:tc>
          <w:tcPr>
            <w:tcW w:w="1540" w:type="dxa"/>
            <w:vMerge/>
            <w:tcBorders>
              <w:bottom w:val="single" w:sz="4" w:space="0" w:color="auto"/>
            </w:tcBorders>
            <w:shd w:val="clear" w:color="auto" w:fill="auto"/>
            <w:noWrap/>
            <w:vAlign w:val="center"/>
          </w:tcPr>
          <w:p w14:paraId="10C82FB8" w14:textId="77777777" w:rsidR="00ED4552" w:rsidRPr="00ED4552" w:rsidRDefault="00ED4552" w:rsidP="002F1C54">
            <w:pPr>
              <w:spacing w:line="240" w:lineRule="auto"/>
              <w:jc w:val="center"/>
              <w:rPr>
                <w:rFonts w:eastAsia="Times New Roman"/>
              </w:rPr>
            </w:pPr>
          </w:p>
        </w:tc>
        <w:tc>
          <w:tcPr>
            <w:tcW w:w="1066" w:type="dxa"/>
            <w:tcBorders>
              <w:top w:val="single" w:sz="4" w:space="0" w:color="auto"/>
              <w:bottom w:val="single" w:sz="4" w:space="0" w:color="auto"/>
            </w:tcBorders>
            <w:shd w:val="clear" w:color="auto" w:fill="auto"/>
            <w:noWrap/>
            <w:vAlign w:val="center"/>
          </w:tcPr>
          <w:p w14:paraId="6ADB62D5" w14:textId="208B24A2" w:rsidR="00ED4552" w:rsidRPr="00ED4552" w:rsidRDefault="00ED4552" w:rsidP="002F1C54">
            <w:pPr>
              <w:spacing w:line="240" w:lineRule="auto"/>
              <w:jc w:val="center"/>
              <w:rPr>
                <w:rFonts w:eastAsia="Times New Roman"/>
                <w:color w:val="000000"/>
              </w:rPr>
            </w:pPr>
            <w:r w:rsidRPr="002F1C54">
              <w:rPr>
                <w:rFonts w:eastAsia="Times New Roman"/>
                <w:color w:val="000000"/>
              </w:rPr>
              <w:t>3</w:t>
            </w:r>
          </w:p>
        </w:tc>
        <w:tc>
          <w:tcPr>
            <w:tcW w:w="1066" w:type="dxa"/>
            <w:tcBorders>
              <w:top w:val="single" w:sz="4" w:space="0" w:color="auto"/>
              <w:bottom w:val="single" w:sz="4" w:space="0" w:color="auto"/>
            </w:tcBorders>
            <w:shd w:val="clear" w:color="auto" w:fill="auto"/>
            <w:noWrap/>
            <w:vAlign w:val="center"/>
          </w:tcPr>
          <w:p w14:paraId="7D6B8008" w14:textId="1BDE4B7F" w:rsidR="00ED4552" w:rsidRPr="00ED4552" w:rsidRDefault="00ED4552" w:rsidP="002F1C54">
            <w:pPr>
              <w:spacing w:line="240" w:lineRule="auto"/>
              <w:jc w:val="center"/>
              <w:rPr>
                <w:rFonts w:eastAsia="Times New Roman"/>
                <w:color w:val="000000"/>
              </w:rPr>
            </w:pPr>
            <w:r w:rsidRPr="002F1C54">
              <w:rPr>
                <w:rFonts w:eastAsia="Times New Roman"/>
                <w:color w:val="000000"/>
              </w:rPr>
              <w:t>4</w:t>
            </w:r>
          </w:p>
        </w:tc>
        <w:tc>
          <w:tcPr>
            <w:tcW w:w="1066" w:type="dxa"/>
            <w:tcBorders>
              <w:top w:val="single" w:sz="4" w:space="0" w:color="auto"/>
              <w:bottom w:val="single" w:sz="4" w:space="0" w:color="auto"/>
            </w:tcBorders>
            <w:shd w:val="clear" w:color="auto" w:fill="auto"/>
            <w:noWrap/>
            <w:vAlign w:val="center"/>
          </w:tcPr>
          <w:p w14:paraId="201BC073" w14:textId="3A02F5F8" w:rsidR="00ED4552" w:rsidRPr="00ED4552" w:rsidRDefault="00ED4552" w:rsidP="002F1C54">
            <w:pPr>
              <w:spacing w:line="240" w:lineRule="auto"/>
              <w:jc w:val="center"/>
              <w:rPr>
                <w:rFonts w:eastAsia="Times New Roman"/>
                <w:color w:val="000000"/>
              </w:rPr>
            </w:pPr>
            <w:r w:rsidRPr="002F1C54">
              <w:rPr>
                <w:rFonts w:eastAsia="Times New Roman"/>
                <w:color w:val="000000"/>
              </w:rPr>
              <w:t>5</w:t>
            </w:r>
          </w:p>
        </w:tc>
        <w:tc>
          <w:tcPr>
            <w:tcW w:w="1067" w:type="dxa"/>
            <w:tcBorders>
              <w:top w:val="single" w:sz="4" w:space="0" w:color="auto"/>
              <w:bottom w:val="single" w:sz="4" w:space="0" w:color="auto"/>
            </w:tcBorders>
            <w:shd w:val="clear" w:color="auto" w:fill="auto"/>
            <w:noWrap/>
            <w:vAlign w:val="center"/>
          </w:tcPr>
          <w:p w14:paraId="63B2B3E6" w14:textId="1EA2F2BA" w:rsidR="00ED4552" w:rsidRPr="00ED4552" w:rsidRDefault="00ED4552" w:rsidP="002F1C54">
            <w:pPr>
              <w:spacing w:line="240" w:lineRule="auto"/>
              <w:jc w:val="center"/>
              <w:rPr>
                <w:rFonts w:eastAsia="Times New Roman"/>
                <w:color w:val="000000"/>
              </w:rPr>
            </w:pPr>
            <w:r w:rsidRPr="002F1C54">
              <w:rPr>
                <w:rFonts w:eastAsia="Times New Roman"/>
                <w:color w:val="000000"/>
              </w:rPr>
              <w:t>6</w:t>
            </w:r>
          </w:p>
        </w:tc>
        <w:tc>
          <w:tcPr>
            <w:tcW w:w="1066" w:type="dxa"/>
            <w:tcBorders>
              <w:top w:val="single" w:sz="4" w:space="0" w:color="auto"/>
              <w:bottom w:val="single" w:sz="4" w:space="0" w:color="auto"/>
            </w:tcBorders>
            <w:shd w:val="clear" w:color="auto" w:fill="auto"/>
            <w:noWrap/>
            <w:vAlign w:val="center"/>
          </w:tcPr>
          <w:p w14:paraId="59AC5A44" w14:textId="6C4695EB" w:rsidR="00ED4552" w:rsidRPr="00ED4552" w:rsidRDefault="00ED4552" w:rsidP="002F1C54">
            <w:pPr>
              <w:spacing w:line="240" w:lineRule="auto"/>
              <w:jc w:val="center"/>
              <w:rPr>
                <w:rFonts w:eastAsia="Times New Roman"/>
                <w:color w:val="000000"/>
              </w:rPr>
            </w:pPr>
            <w:r w:rsidRPr="002F1C54">
              <w:rPr>
                <w:rFonts w:eastAsia="Times New Roman"/>
                <w:color w:val="000000"/>
              </w:rPr>
              <w:t>7</w:t>
            </w:r>
          </w:p>
        </w:tc>
        <w:tc>
          <w:tcPr>
            <w:tcW w:w="1066" w:type="dxa"/>
            <w:tcBorders>
              <w:top w:val="single" w:sz="4" w:space="0" w:color="auto"/>
              <w:bottom w:val="single" w:sz="4" w:space="0" w:color="auto"/>
            </w:tcBorders>
            <w:shd w:val="clear" w:color="auto" w:fill="auto"/>
            <w:noWrap/>
            <w:vAlign w:val="center"/>
          </w:tcPr>
          <w:p w14:paraId="440FC921" w14:textId="6AF25C18" w:rsidR="00ED4552" w:rsidRPr="00ED4552" w:rsidRDefault="00ED4552" w:rsidP="002F1C54">
            <w:pPr>
              <w:spacing w:line="240" w:lineRule="auto"/>
              <w:jc w:val="center"/>
              <w:rPr>
                <w:rFonts w:eastAsia="Times New Roman"/>
                <w:color w:val="000000"/>
              </w:rPr>
            </w:pPr>
            <w:r w:rsidRPr="002F1C54">
              <w:rPr>
                <w:rFonts w:eastAsia="Times New Roman"/>
                <w:color w:val="000000"/>
              </w:rPr>
              <w:t>8</w:t>
            </w:r>
          </w:p>
        </w:tc>
        <w:tc>
          <w:tcPr>
            <w:tcW w:w="1067" w:type="dxa"/>
            <w:tcBorders>
              <w:top w:val="single" w:sz="4" w:space="0" w:color="auto"/>
              <w:bottom w:val="single" w:sz="4" w:space="0" w:color="auto"/>
            </w:tcBorders>
            <w:shd w:val="clear" w:color="auto" w:fill="auto"/>
            <w:noWrap/>
            <w:vAlign w:val="center"/>
          </w:tcPr>
          <w:p w14:paraId="2CA3DC71" w14:textId="6EC3EB25" w:rsidR="00ED4552" w:rsidRPr="00ED4552" w:rsidRDefault="00ED4552" w:rsidP="002F1C54">
            <w:pPr>
              <w:spacing w:line="240" w:lineRule="auto"/>
              <w:jc w:val="center"/>
              <w:rPr>
                <w:rFonts w:eastAsia="Times New Roman"/>
                <w:color w:val="000000"/>
              </w:rPr>
            </w:pPr>
            <w:r w:rsidRPr="002F1C54">
              <w:rPr>
                <w:rFonts w:eastAsia="Times New Roman"/>
                <w:color w:val="000000"/>
              </w:rPr>
              <w:t>9</w:t>
            </w:r>
          </w:p>
        </w:tc>
      </w:tr>
      <w:tr w:rsidR="002F1C54" w:rsidRPr="00ED4552" w14:paraId="03724F6D" w14:textId="77777777" w:rsidTr="002F1C54">
        <w:trPr>
          <w:trHeight w:val="389"/>
        </w:trPr>
        <w:tc>
          <w:tcPr>
            <w:tcW w:w="1540" w:type="dxa"/>
            <w:tcBorders>
              <w:top w:val="single" w:sz="4" w:space="0" w:color="auto"/>
            </w:tcBorders>
            <w:shd w:val="clear" w:color="auto" w:fill="auto"/>
            <w:noWrap/>
            <w:vAlign w:val="center"/>
          </w:tcPr>
          <w:p w14:paraId="1D63F7CD" w14:textId="77777777" w:rsidR="002F1C54" w:rsidRPr="002F1C54"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tcPr>
          <w:p w14:paraId="1C6FADFC" w14:textId="09853084" w:rsidR="002F1C54" w:rsidRPr="002F1C54" w:rsidRDefault="002F1C54" w:rsidP="002F1C54">
            <w:pPr>
              <w:spacing w:line="240" w:lineRule="auto"/>
              <w:jc w:val="center"/>
              <w:rPr>
                <w:rFonts w:eastAsia="Times New Roman"/>
                <w:color w:val="000000"/>
              </w:rPr>
            </w:pPr>
            <w:r w:rsidRPr="002F1C54">
              <w:rPr>
                <w:rFonts w:eastAsia="Times New Roman"/>
                <w:color w:val="000000"/>
              </w:rPr>
              <w:t>AIC</w:t>
            </w:r>
          </w:p>
        </w:tc>
      </w:tr>
      <w:tr w:rsidR="00631186" w:rsidRPr="00ED4552" w14:paraId="710411BD" w14:textId="77777777" w:rsidTr="00D32267">
        <w:trPr>
          <w:trHeight w:val="389"/>
        </w:trPr>
        <w:tc>
          <w:tcPr>
            <w:tcW w:w="1540" w:type="dxa"/>
            <w:shd w:val="clear" w:color="auto" w:fill="auto"/>
            <w:noWrap/>
            <w:vAlign w:val="center"/>
            <w:hideMark/>
          </w:tcPr>
          <w:p w14:paraId="0A6E2462"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3E767F2C" w14:textId="7A952974" w:rsidR="00631186" w:rsidRPr="0009602C" w:rsidRDefault="00631186" w:rsidP="00631186">
            <w:pPr>
              <w:spacing w:line="240" w:lineRule="auto"/>
              <w:jc w:val="center"/>
              <w:rPr>
                <w:rFonts w:eastAsia="Times New Roman"/>
                <w:color w:val="000000"/>
              </w:rPr>
            </w:pPr>
            <w:r w:rsidRPr="00165F43">
              <w:rPr>
                <w:rFonts w:eastAsia="Times New Roman"/>
                <w:color w:val="000000"/>
              </w:rPr>
              <w:t>202</w:t>
            </w:r>
            <w:r w:rsidR="0009602C">
              <w:rPr>
                <w:rFonts w:eastAsia="Times New Roman"/>
                <w:color w:val="000000"/>
              </w:rPr>
              <w:t>3</w:t>
            </w:r>
          </w:p>
        </w:tc>
        <w:tc>
          <w:tcPr>
            <w:tcW w:w="1066" w:type="dxa"/>
            <w:shd w:val="clear" w:color="auto" w:fill="auto"/>
            <w:noWrap/>
            <w:vAlign w:val="bottom"/>
            <w:hideMark/>
          </w:tcPr>
          <w:p w14:paraId="62F97DF8" w14:textId="3257930C" w:rsidR="00631186" w:rsidRPr="00631186" w:rsidRDefault="00631186" w:rsidP="00631186">
            <w:pPr>
              <w:spacing w:line="240" w:lineRule="auto"/>
              <w:jc w:val="center"/>
              <w:rPr>
                <w:rFonts w:eastAsia="Times New Roman"/>
                <w:color w:val="000000"/>
              </w:rPr>
            </w:pPr>
            <w:r w:rsidRPr="00165F43">
              <w:rPr>
                <w:rFonts w:eastAsia="Times New Roman"/>
                <w:color w:val="000000"/>
              </w:rPr>
              <w:t>2094</w:t>
            </w:r>
          </w:p>
        </w:tc>
        <w:tc>
          <w:tcPr>
            <w:tcW w:w="1066" w:type="dxa"/>
            <w:shd w:val="clear" w:color="auto" w:fill="auto"/>
            <w:noWrap/>
            <w:vAlign w:val="bottom"/>
            <w:hideMark/>
          </w:tcPr>
          <w:p w14:paraId="18627BC5" w14:textId="730A2099"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2022</w:t>
            </w:r>
          </w:p>
        </w:tc>
        <w:tc>
          <w:tcPr>
            <w:tcW w:w="1067" w:type="dxa"/>
            <w:shd w:val="clear" w:color="auto" w:fill="auto"/>
            <w:noWrap/>
            <w:vAlign w:val="bottom"/>
            <w:hideMark/>
          </w:tcPr>
          <w:p w14:paraId="153304E4" w14:textId="791BA836" w:rsidR="00631186" w:rsidRPr="00631186" w:rsidRDefault="00631186" w:rsidP="00631186">
            <w:pPr>
              <w:spacing w:line="240" w:lineRule="auto"/>
              <w:jc w:val="center"/>
              <w:rPr>
                <w:rFonts w:eastAsia="Times New Roman"/>
                <w:color w:val="000000"/>
              </w:rPr>
            </w:pPr>
            <w:r w:rsidRPr="00165F43">
              <w:rPr>
                <w:rFonts w:eastAsia="Times New Roman"/>
                <w:color w:val="000000"/>
              </w:rPr>
              <w:t>2540</w:t>
            </w:r>
          </w:p>
        </w:tc>
        <w:tc>
          <w:tcPr>
            <w:tcW w:w="1066" w:type="dxa"/>
            <w:shd w:val="clear" w:color="auto" w:fill="auto"/>
            <w:noWrap/>
            <w:vAlign w:val="bottom"/>
            <w:hideMark/>
          </w:tcPr>
          <w:p w14:paraId="614F6DE0" w14:textId="6C4F34FF" w:rsidR="00631186" w:rsidRPr="00631186" w:rsidRDefault="00631186" w:rsidP="00631186">
            <w:pPr>
              <w:spacing w:line="240" w:lineRule="auto"/>
              <w:jc w:val="center"/>
              <w:rPr>
                <w:rFonts w:eastAsia="Times New Roman"/>
                <w:color w:val="000000"/>
              </w:rPr>
            </w:pPr>
            <w:r w:rsidRPr="00165F43">
              <w:rPr>
                <w:rFonts w:eastAsia="Times New Roman"/>
                <w:color w:val="000000"/>
              </w:rPr>
              <w:t>2450</w:t>
            </w:r>
          </w:p>
        </w:tc>
        <w:tc>
          <w:tcPr>
            <w:tcW w:w="1066" w:type="dxa"/>
            <w:shd w:val="clear" w:color="auto" w:fill="auto"/>
            <w:noWrap/>
            <w:vAlign w:val="bottom"/>
            <w:hideMark/>
          </w:tcPr>
          <w:p w14:paraId="3F371C6B" w14:textId="65D2A243" w:rsidR="00631186" w:rsidRPr="00631186" w:rsidRDefault="00631186" w:rsidP="00631186">
            <w:pPr>
              <w:spacing w:line="240" w:lineRule="auto"/>
              <w:jc w:val="center"/>
              <w:rPr>
                <w:rFonts w:eastAsia="Times New Roman"/>
                <w:color w:val="000000"/>
              </w:rPr>
            </w:pPr>
            <w:r w:rsidRPr="00165F43">
              <w:rPr>
                <w:rFonts w:eastAsia="Times New Roman"/>
                <w:color w:val="000000"/>
              </w:rPr>
              <w:t>2063</w:t>
            </w:r>
          </w:p>
        </w:tc>
        <w:tc>
          <w:tcPr>
            <w:tcW w:w="1067" w:type="dxa"/>
            <w:shd w:val="clear" w:color="auto" w:fill="auto"/>
            <w:noWrap/>
            <w:vAlign w:val="bottom"/>
            <w:hideMark/>
          </w:tcPr>
          <w:p w14:paraId="4049F9E1" w14:textId="2DC133A6" w:rsidR="00631186" w:rsidRPr="00631186" w:rsidRDefault="00631186" w:rsidP="00631186">
            <w:pPr>
              <w:spacing w:line="240" w:lineRule="auto"/>
              <w:jc w:val="center"/>
              <w:rPr>
                <w:rFonts w:eastAsia="Times New Roman"/>
                <w:color w:val="000000"/>
              </w:rPr>
            </w:pPr>
            <w:r w:rsidRPr="00165F43">
              <w:rPr>
                <w:rFonts w:eastAsia="Times New Roman"/>
                <w:color w:val="000000"/>
              </w:rPr>
              <w:t>2173</w:t>
            </w:r>
          </w:p>
        </w:tc>
      </w:tr>
      <w:tr w:rsidR="00631186" w:rsidRPr="00ED4552" w14:paraId="1CFAD1F1" w14:textId="77777777" w:rsidTr="00D32267">
        <w:trPr>
          <w:trHeight w:val="389"/>
        </w:trPr>
        <w:tc>
          <w:tcPr>
            <w:tcW w:w="1540" w:type="dxa"/>
            <w:shd w:val="clear" w:color="auto" w:fill="auto"/>
            <w:noWrap/>
            <w:vAlign w:val="center"/>
            <w:hideMark/>
          </w:tcPr>
          <w:p w14:paraId="44297A2B"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06409CDD" w14:textId="28D8925F" w:rsidR="00631186" w:rsidRPr="00631186" w:rsidRDefault="00631186" w:rsidP="00631186">
            <w:pPr>
              <w:spacing w:line="240" w:lineRule="auto"/>
              <w:jc w:val="center"/>
              <w:rPr>
                <w:rFonts w:eastAsia="Times New Roman"/>
                <w:color w:val="000000"/>
              </w:rPr>
            </w:pPr>
            <w:r w:rsidRPr="00165F43">
              <w:rPr>
                <w:rFonts w:eastAsia="Times New Roman"/>
                <w:color w:val="000000"/>
              </w:rPr>
              <w:t>2016</w:t>
            </w:r>
          </w:p>
        </w:tc>
        <w:tc>
          <w:tcPr>
            <w:tcW w:w="1066" w:type="dxa"/>
            <w:shd w:val="clear" w:color="auto" w:fill="auto"/>
            <w:noWrap/>
            <w:vAlign w:val="bottom"/>
            <w:hideMark/>
          </w:tcPr>
          <w:p w14:paraId="77CE8A92" w14:textId="5B69211E" w:rsidR="00631186" w:rsidRPr="00631186" w:rsidRDefault="00631186" w:rsidP="00631186">
            <w:pPr>
              <w:spacing w:line="240" w:lineRule="auto"/>
              <w:jc w:val="center"/>
              <w:rPr>
                <w:rFonts w:eastAsia="Times New Roman"/>
                <w:color w:val="000000"/>
              </w:rPr>
            </w:pPr>
            <w:r w:rsidRPr="00165F43">
              <w:rPr>
                <w:rFonts w:eastAsia="Times New Roman"/>
                <w:color w:val="000000"/>
              </w:rPr>
              <w:t>2023</w:t>
            </w:r>
          </w:p>
        </w:tc>
        <w:tc>
          <w:tcPr>
            <w:tcW w:w="1066" w:type="dxa"/>
            <w:shd w:val="clear" w:color="auto" w:fill="auto"/>
            <w:noWrap/>
            <w:vAlign w:val="bottom"/>
            <w:hideMark/>
          </w:tcPr>
          <w:p w14:paraId="49A6FD66" w14:textId="08ACBFF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1912</w:t>
            </w:r>
          </w:p>
        </w:tc>
        <w:tc>
          <w:tcPr>
            <w:tcW w:w="1067" w:type="dxa"/>
            <w:shd w:val="clear" w:color="auto" w:fill="auto"/>
            <w:noWrap/>
            <w:vAlign w:val="bottom"/>
            <w:hideMark/>
          </w:tcPr>
          <w:p w14:paraId="2653FD5C" w14:textId="30E2FAC3" w:rsidR="00631186" w:rsidRPr="00631186" w:rsidRDefault="00631186" w:rsidP="00631186">
            <w:pPr>
              <w:spacing w:line="240" w:lineRule="auto"/>
              <w:jc w:val="center"/>
              <w:rPr>
                <w:rFonts w:eastAsia="Times New Roman"/>
                <w:color w:val="000000"/>
              </w:rPr>
            </w:pPr>
            <w:r w:rsidRPr="00165F43">
              <w:rPr>
                <w:rFonts w:eastAsia="Times New Roman"/>
                <w:color w:val="000000"/>
              </w:rPr>
              <w:t>2008</w:t>
            </w:r>
          </w:p>
        </w:tc>
        <w:tc>
          <w:tcPr>
            <w:tcW w:w="1066" w:type="dxa"/>
            <w:shd w:val="clear" w:color="auto" w:fill="auto"/>
            <w:noWrap/>
            <w:vAlign w:val="bottom"/>
            <w:hideMark/>
          </w:tcPr>
          <w:p w14:paraId="7F2B7AF3" w14:textId="32DDF924" w:rsidR="00631186" w:rsidRPr="00631186" w:rsidRDefault="00631186" w:rsidP="00631186">
            <w:pPr>
              <w:spacing w:line="240" w:lineRule="auto"/>
              <w:jc w:val="center"/>
              <w:rPr>
                <w:rFonts w:eastAsia="Times New Roman"/>
                <w:color w:val="000000"/>
              </w:rPr>
            </w:pPr>
            <w:r w:rsidRPr="00165F43">
              <w:rPr>
                <w:rFonts w:eastAsia="Times New Roman"/>
                <w:color w:val="000000"/>
              </w:rPr>
              <w:t>2115</w:t>
            </w:r>
          </w:p>
        </w:tc>
        <w:tc>
          <w:tcPr>
            <w:tcW w:w="1066" w:type="dxa"/>
            <w:shd w:val="clear" w:color="auto" w:fill="auto"/>
            <w:noWrap/>
            <w:vAlign w:val="bottom"/>
            <w:hideMark/>
          </w:tcPr>
          <w:p w14:paraId="4218B5E3" w14:textId="3F4D0298" w:rsidR="00631186" w:rsidRPr="00631186" w:rsidRDefault="00631186" w:rsidP="00631186">
            <w:pPr>
              <w:spacing w:line="240" w:lineRule="auto"/>
              <w:jc w:val="center"/>
              <w:rPr>
                <w:rFonts w:eastAsia="Times New Roman"/>
                <w:color w:val="000000"/>
              </w:rPr>
            </w:pPr>
            <w:r w:rsidRPr="00165F43">
              <w:rPr>
                <w:rFonts w:eastAsia="Times New Roman"/>
                <w:color w:val="000000"/>
              </w:rPr>
              <w:t>2014</w:t>
            </w:r>
          </w:p>
        </w:tc>
        <w:tc>
          <w:tcPr>
            <w:tcW w:w="1067" w:type="dxa"/>
            <w:shd w:val="clear" w:color="auto" w:fill="auto"/>
            <w:noWrap/>
            <w:vAlign w:val="bottom"/>
            <w:hideMark/>
          </w:tcPr>
          <w:p w14:paraId="490697D0" w14:textId="4BC8EC47" w:rsidR="00631186" w:rsidRPr="00631186" w:rsidRDefault="00631186" w:rsidP="00631186">
            <w:pPr>
              <w:spacing w:line="240" w:lineRule="auto"/>
              <w:jc w:val="center"/>
              <w:rPr>
                <w:rFonts w:eastAsia="Times New Roman"/>
                <w:color w:val="000000"/>
              </w:rPr>
            </w:pPr>
            <w:r w:rsidRPr="00165F43">
              <w:rPr>
                <w:rFonts w:eastAsia="Times New Roman"/>
                <w:color w:val="000000"/>
              </w:rPr>
              <w:t>2063</w:t>
            </w:r>
          </w:p>
        </w:tc>
      </w:tr>
      <w:tr w:rsidR="00631186" w:rsidRPr="00ED4552" w14:paraId="21D2E737" w14:textId="77777777" w:rsidTr="00D32267">
        <w:trPr>
          <w:trHeight w:val="389"/>
        </w:trPr>
        <w:tc>
          <w:tcPr>
            <w:tcW w:w="1540" w:type="dxa"/>
            <w:shd w:val="clear" w:color="auto" w:fill="auto"/>
            <w:noWrap/>
            <w:vAlign w:val="center"/>
            <w:hideMark/>
          </w:tcPr>
          <w:p w14:paraId="5D54DA0C"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1B3DF3D9" w14:textId="5AB747D5" w:rsidR="00631186" w:rsidRPr="00631186" w:rsidRDefault="00631186" w:rsidP="00631186">
            <w:pPr>
              <w:spacing w:line="240" w:lineRule="auto"/>
              <w:jc w:val="center"/>
              <w:rPr>
                <w:rFonts w:eastAsia="Times New Roman"/>
                <w:color w:val="000000"/>
              </w:rPr>
            </w:pPr>
            <w:r w:rsidRPr="00165F43">
              <w:rPr>
                <w:rFonts w:eastAsia="Times New Roman"/>
                <w:color w:val="000000"/>
              </w:rPr>
              <w:t>3289</w:t>
            </w:r>
          </w:p>
        </w:tc>
        <w:tc>
          <w:tcPr>
            <w:tcW w:w="1066" w:type="dxa"/>
            <w:shd w:val="clear" w:color="auto" w:fill="auto"/>
            <w:noWrap/>
            <w:vAlign w:val="bottom"/>
            <w:hideMark/>
          </w:tcPr>
          <w:p w14:paraId="32C09E7B" w14:textId="236F746E" w:rsidR="00631186" w:rsidRPr="00631186" w:rsidRDefault="00631186" w:rsidP="00631186">
            <w:pPr>
              <w:spacing w:line="240" w:lineRule="auto"/>
              <w:jc w:val="center"/>
              <w:rPr>
                <w:rFonts w:eastAsia="Times New Roman"/>
                <w:color w:val="000000"/>
              </w:rPr>
            </w:pPr>
            <w:r w:rsidRPr="00165F43">
              <w:rPr>
                <w:rFonts w:eastAsia="Times New Roman"/>
                <w:color w:val="000000"/>
              </w:rPr>
              <w:t>3277</w:t>
            </w:r>
          </w:p>
        </w:tc>
        <w:tc>
          <w:tcPr>
            <w:tcW w:w="1066" w:type="dxa"/>
            <w:shd w:val="clear" w:color="auto" w:fill="auto"/>
            <w:noWrap/>
            <w:vAlign w:val="bottom"/>
            <w:hideMark/>
          </w:tcPr>
          <w:p w14:paraId="228C9593" w14:textId="73056844"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3216</w:t>
            </w:r>
          </w:p>
        </w:tc>
        <w:tc>
          <w:tcPr>
            <w:tcW w:w="1067" w:type="dxa"/>
            <w:shd w:val="clear" w:color="auto" w:fill="auto"/>
            <w:noWrap/>
            <w:vAlign w:val="bottom"/>
            <w:hideMark/>
          </w:tcPr>
          <w:p w14:paraId="0652E76C" w14:textId="499D2433" w:rsidR="00631186" w:rsidRPr="00631186" w:rsidRDefault="00631186" w:rsidP="00631186">
            <w:pPr>
              <w:spacing w:line="240" w:lineRule="auto"/>
              <w:jc w:val="center"/>
              <w:rPr>
                <w:rFonts w:eastAsia="Times New Roman"/>
                <w:color w:val="000000"/>
              </w:rPr>
            </w:pPr>
            <w:r w:rsidRPr="00165F43">
              <w:rPr>
                <w:rFonts w:eastAsia="Times New Roman"/>
                <w:color w:val="000000"/>
              </w:rPr>
              <w:t>3243</w:t>
            </w:r>
          </w:p>
        </w:tc>
        <w:tc>
          <w:tcPr>
            <w:tcW w:w="1066" w:type="dxa"/>
            <w:shd w:val="clear" w:color="auto" w:fill="auto"/>
            <w:noWrap/>
            <w:vAlign w:val="bottom"/>
            <w:hideMark/>
          </w:tcPr>
          <w:p w14:paraId="3584C47F" w14:textId="283E916F" w:rsidR="00631186" w:rsidRPr="00631186" w:rsidRDefault="00631186" w:rsidP="00631186">
            <w:pPr>
              <w:spacing w:line="240" w:lineRule="auto"/>
              <w:jc w:val="center"/>
              <w:rPr>
                <w:rFonts w:eastAsia="Times New Roman"/>
                <w:color w:val="000000"/>
              </w:rPr>
            </w:pPr>
            <w:r w:rsidRPr="00165F43">
              <w:rPr>
                <w:rFonts w:eastAsia="Times New Roman"/>
                <w:color w:val="000000"/>
              </w:rPr>
              <w:t>3415</w:t>
            </w:r>
          </w:p>
        </w:tc>
        <w:tc>
          <w:tcPr>
            <w:tcW w:w="1066" w:type="dxa"/>
            <w:shd w:val="clear" w:color="auto" w:fill="auto"/>
            <w:noWrap/>
            <w:vAlign w:val="bottom"/>
            <w:hideMark/>
          </w:tcPr>
          <w:p w14:paraId="417300B2" w14:textId="4C72780B" w:rsidR="00631186" w:rsidRPr="00631186" w:rsidRDefault="00631186" w:rsidP="00631186">
            <w:pPr>
              <w:spacing w:line="240" w:lineRule="auto"/>
              <w:jc w:val="center"/>
              <w:rPr>
                <w:rFonts w:eastAsia="Times New Roman"/>
                <w:color w:val="000000"/>
              </w:rPr>
            </w:pPr>
            <w:r w:rsidRPr="00165F43">
              <w:rPr>
                <w:rFonts w:eastAsia="Times New Roman"/>
                <w:color w:val="000000"/>
              </w:rPr>
              <w:t>3271</w:t>
            </w:r>
          </w:p>
        </w:tc>
        <w:tc>
          <w:tcPr>
            <w:tcW w:w="1067" w:type="dxa"/>
            <w:shd w:val="clear" w:color="auto" w:fill="auto"/>
            <w:noWrap/>
            <w:vAlign w:val="bottom"/>
            <w:hideMark/>
          </w:tcPr>
          <w:p w14:paraId="73EE8E38" w14:textId="28D146C0" w:rsidR="00631186" w:rsidRPr="00631186" w:rsidRDefault="00631186" w:rsidP="00631186">
            <w:pPr>
              <w:spacing w:line="240" w:lineRule="auto"/>
              <w:jc w:val="center"/>
              <w:rPr>
                <w:rFonts w:eastAsia="Times New Roman"/>
                <w:color w:val="000000"/>
              </w:rPr>
            </w:pPr>
            <w:r w:rsidRPr="00165F43">
              <w:rPr>
                <w:rFonts w:eastAsia="Times New Roman"/>
                <w:color w:val="000000"/>
              </w:rPr>
              <w:t>3243</w:t>
            </w:r>
          </w:p>
        </w:tc>
      </w:tr>
      <w:tr w:rsidR="00631186" w:rsidRPr="00ED4552" w14:paraId="52044CEA" w14:textId="77777777" w:rsidTr="00D32267">
        <w:trPr>
          <w:trHeight w:val="389"/>
        </w:trPr>
        <w:tc>
          <w:tcPr>
            <w:tcW w:w="1540" w:type="dxa"/>
            <w:shd w:val="clear" w:color="auto" w:fill="auto"/>
            <w:noWrap/>
            <w:vAlign w:val="center"/>
            <w:hideMark/>
          </w:tcPr>
          <w:p w14:paraId="32FCFFF9"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2EF4C8E0" w14:textId="6A0037E2" w:rsidR="00631186" w:rsidRPr="00631186" w:rsidRDefault="00631186" w:rsidP="00631186">
            <w:pPr>
              <w:spacing w:line="240" w:lineRule="auto"/>
              <w:jc w:val="center"/>
              <w:rPr>
                <w:rFonts w:eastAsia="Times New Roman"/>
                <w:color w:val="000000"/>
              </w:rPr>
            </w:pPr>
            <w:r w:rsidRPr="00165F43">
              <w:rPr>
                <w:rFonts w:eastAsia="Times New Roman"/>
                <w:color w:val="000000"/>
              </w:rPr>
              <w:t>2991</w:t>
            </w:r>
          </w:p>
        </w:tc>
        <w:tc>
          <w:tcPr>
            <w:tcW w:w="1066" w:type="dxa"/>
            <w:shd w:val="clear" w:color="auto" w:fill="auto"/>
            <w:noWrap/>
            <w:vAlign w:val="bottom"/>
            <w:hideMark/>
          </w:tcPr>
          <w:p w14:paraId="7FCB15E8" w14:textId="5AE7E1DF" w:rsidR="00631186" w:rsidRPr="00631186" w:rsidRDefault="00631186" w:rsidP="00631186">
            <w:pPr>
              <w:spacing w:line="240" w:lineRule="auto"/>
              <w:jc w:val="center"/>
              <w:rPr>
                <w:rFonts w:eastAsia="Times New Roman"/>
                <w:color w:val="000000"/>
              </w:rPr>
            </w:pPr>
            <w:r w:rsidRPr="00165F43">
              <w:rPr>
                <w:rFonts w:eastAsia="Times New Roman"/>
                <w:color w:val="000000"/>
              </w:rPr>
              <w:t>2952</w:t>
            </w:r>
          </w:p>
        </w:tc>
        <w:tc>
          <w:tcPr>
            <w:tcW w:w="1066" w:type="dxa"/>
            <w:shd w:val="clear" w:color="auto" w:fill="auto"/>
            <w:noWrap/>
            <w:vAlign w:val="bottom"/>
            <w:hideMark/>
          </w:tcPr>
          <w:p w14:paraId="2D147200" w14:textId="49521917"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2790</w:t>
            </w:r>
          </w:p>
        </w:tc>
        <w:tc>
          <w:tcPr>
            <w:tcW w:w="1067" w:type="dxa"/>
            <w:shd w:val="clear" w:color="auto" w:fill="auto"/>
            <w:noWrap/>
            <w:vAlign w:val="bottom"/>
            <w:hideMark/>
          </w:tcPr>
          <w:p w14:paraId="04662246" w14:textId="322C7613" w:rsidR="00631186" w:rsidRPr="00631186" w:rsidRDefault="00631186" w:rsidP="00631186">
            <w:pPr>
              <w:spacing w:line="240" w:lineRule="auto"/>
              <w:jc w:val="center"/>
              <w:rPr>
                <w:rFonts w:eastAsia="Times New Roman"/>
                <w:color w:val="000000"/>
              </w:rPr>
            </w:pPr>
            <w:r w:rsidRPr="00165F43">
              <w:rPr>
                <w:rFonts w:eastAsia="Times New Roman"/>
                <w:color w:val="000000"/>
              </w:rPr>
              <w:t>2950</w:t>
            </w:r>
          </w:p>
        </w:tc>
        <w:tc>
          <w:tcPr>
            <w:tcW w:w="1066" w:type="dxa"/>
            <w:shd w:val="clear" w:color="auto" w:fill="auto"/>
            <w:noWrap/>
            <w:vAlign w:val="bottom"/>
            <w:hideMark/>
          </w:tcPr>
          <w:p w14:paraId="5D3D9AB7" w14:textId="06CE1502" w:rsidR="00631186" w:rsidRPr="00631186" w:rsidRDefault="00631186" w:rsidP="00631186">
            <w:pPr>
              <w:spacing w:line="240" w:lineRule="auto"/>
              <w:jc w:val="center"/>
              <w:rPr>
                <w:rFonts w:eastAsia="Times New Roman"/>
                <w:color w:val="000000"/>
              </w:rPr>
            </w:pPr>
            <w:r w:rsidRPr="00165F43">
              <w:rPr>
                <w:rFonts w:eastAsia="Times New Roman"/>
                <w:color w:val="000000"/>
              </w:rPr>
              <w:t>2849</w:t>
            </w:r>
          </w:p>
        </w:tc>
        <w:tc>
          <w:tcPr>
            <w:tcW w:w="1066" w:type="dxa"/>
            <w:shd w:val="clear" w:color="auto" w:fill="auto"/>
            <w:noWrap/>
            <w:vAlign w:val="bottom"/>
            <w:hideMark/>
          </w:tcPr>
          <w:p w14:paraId="1F653CAB" w14:textId="06A407FA" w:rsidR="00631186" w:rsidRPr="00631186" w:rsidRDefault="00631186" w:rsidP="00631186">
            <w:pPr>
              <w:spacing w:line="240" w:lineRule="auto"/>
              <w:jc w:val="center"/>
              <w:rPr>
                <w:rFonts w:eastAsia="Times New Roman"/>
                <w:color w:val="000000"/>
              </w:rPr>
            </w:pPr>
            <w:r w:rsidRPr="00165F43">
              <w:rPr>
                <w:rFonts w:eastAsia="Times New Roman"/>
                <w:color w:val="000000"/>
              </w:rPr>
              <w:t>2873</w:t>
            </w:r>
          </w:p>
        </w:tc>
        <w:tc>
          <w:tcPr>
            <w:tcW w:w="1067" w:type="dxa"/>
            <w:shd w:val="clear" w:color="auto" w:fill="auto"/>
            <w:noWrap/>
            <w:vAlign w:val="bottom"/>
            <w:hideMark/>
          </w:tcPr>
          <w:p w14:paraId="09D52BF7" w14:textId="79AF9D30" w:rsidR="00631186" w:rsidRPr="00631186" w:rsidRDefault="00631186" w:rsidP="00631186">
            <w:pPr>
              <w:spacing w:line="240" w:lineRule="auto"/>
              <w:jc w:val="center"/>
              <w:rPr>
                <w:rFonts w:eastAsia="Times New Roman"/>
                <w:color w:val="000000"/>
              </w:rPr>
            </w:pPr>
            <w:r w:rsidRPr="00165F43">
              <w:rPr>
                <w:rFonts w:eastAsia="Times New Roman"/>
                <w:color w:val="000000"/>
              </w:rPr>
              <w:t>3287</w:t>
            </w:r>
          </w:p>
        </w:tc>
      </w:tr>
      <w:tr w:rsidR="00631186" w:rsidRPr="00ED4552" w14:paraId="0CDAE3E7" w14:textId="77777777" w:rsidTr="00D32267">
        <w:trPr>
          <w:trHeight w:val="389"/>
        </w:trPr>
        <w:tc>
          <w:tcPr>
            <w:tcW w:w="1540" w:type="dxa"/>
            <w:tcBorders>
              <w:bottom w:val="single" w:sz="4" w:space="0" w:color="auto"/>
            </w:tcBorders>
            <w:shd w:val="clear" w:color="auto" w:fill="auto"/>
            <w:noWrap/>
            <w:vAlign w:val="center"/>
            <w:hideMark/>
          </w:tcPr>
          <w:p w14:paraId="0A0790F7"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5F51130B" w14:textId="4666ED7F" w:rsidR="00631186" w:rsidRPr="00631186" w:rsidRDefault="00631186" w:rsidP="00631186">
            <w:pPr>
              <w:spacing w:line="240" w:lineRule="auto"/>
              <w:jc w:val="center"/>
              <w:rPr>
                <w:rFonts w:eastAsia="Times New Roman"/>
                <w:color w:val="000000"/>
              </w:rPr>
            </w:pPr>
            <w:r w:rsidRPr="00165F43">
              <w:rPr>
                <w:rFonts w:eastAsia="Times New Roman"/>
                <w:color w:val="000000"/>
              </w:rPr>
              <w:t>4170</w:t>
            </w:r>
          </w:p>
        </w:tc>
        <w:tc>
          <w:tcPr>
            <w:tcW w:w="1066" w:type="dxa"/>
            <w:tcBorders>
              <w:bottom w:val="single" w:sz="4" w:space="0" w:color="auto"/>
            </w:tcBorders>
            <w:shd w:val="clear" w:color="auto" w:fill="auto"/>
            <w:noWrap/>
            <w:vAlign w:val="bottom"/>
            <w:hideMark/>
          </w:tcPr>
          <w:p w14:paraId="4454797E" w14:textId="47FEBA1B" w:rsidR="00631186" w:rsidRPr="00631186" w:rsidRDefault="00631186" w:rsidP="00631186">
            <w:pPr>
              <w:spacing w:line="240" w:lineRule="auto"/>
              <w:jc w:val="center"/>
              <w:rPr>
                <w:rFonts w:eastAsia="Times New Roman"/>
                <w:color w:val="000000"/>
              </w:rPr>
            </w:pPr>
            <w:r w:rsidRPr="00165F43">
              <w:rPr>
                <w:rFonts w:eastAsia="Times New Roman"/>
                <w:color w:val="000000"/>
              </w:rPr>
              <w:t>4284</w:t>
            </w:r>
          </w:p>
        </w:tc>
        <w:tc>
          <w:tcPr>
            <w:tcW w:w="1066" w:type="dxa"/>
            <w:tcBorders>
              <w:bottom w:val="single" w:sz="4" w:space="0" w:color="auto"/>
            </w:tcBorders>
            <w:shd w:val="clear" w:color="auto" w:fill="auto"/>
            <w:noWrap/>
            <w:vAlign w:val="bottom"/>
            <w:hideMark/>
          </w:tcPr>
          <w:p w14:paraId="77C5B135" w14:textId="4CB042F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4104</w:t>
            </w:r>
          </w:p>
        </w:tc>
        <w:tc>
          <w:tcPr>
            <w:tcW w:w="1067" w:type="dxa"/>
            <w:tcBorders>
              <w:bottom w:val="single" w:sz="4" w:space="0" w:color="auto"/>
            </w:tcBorders>
            <w:shd w:val="clear" w:color="auto" w:fill="auto"/>
            <w:noWrap/>
            <w:vAlign w:val="bottom"/>
            <w:hideMark/>
          </w:tcPr>
          <w:p w14:paraId="762C47AB" w14:textId="73DBFF5F" w:rsidR="00631186" w:rsidRPr="00631186" w:rsidRDefault="00631186" w:rsidP="00631186">
            <w:pPr>
              <w:spacing w:line="240" w:lineRule="auto"/>
              <w:jc w:val="center"/>
              <w:rPr>
                <w:rFonts w:eastAsia="Times New Roman"/>
                <w:color w:val="000000"/>
              </w:rPr>
            </w:pPr>
            <w:r w:rsidRPr="00165F43">
              <w:rPr>
                <w:rFonts w:eastAsia="Times New Roman"/>
                <w:color w:val="000000"/>
              </w:rPr>
              <w:t>4398</w:t>
            </w:r>
          </w:p>
        </w:tc>
        <w:tc>
          <w:tcPr>
            <w:tcW w:w="1066" w:type="dxa"/>
            <w:tcBorders>
              <w:bottom w:val="single" w:sz="4" w:space="0" w:color="auto"/>
            </w:tcBorders>
            <w:shd w:val="clear" w:color="auto" w:fill="auto"/>
            <w:noWrap/>
            <w:vAlign w:val="bottom"/>
            <w:hideMark/>
          </w:tcPr>
          <w:p w14:paraId="1BC6706C" w14:textId="1E9233AB" w:rsidR="00631186" w:rsidRPr="00631186" w:rsidRDefault="00631186" w:rsidP="00631186">
            <w:pPr>
              <w:spacing w:line="240" w:lineRule="auto"/>
              <w:jc w:val="center"/>
              <w:rPr>
                <w:rFonts w:eastAsia="Times New Roman"/>
                <w:color w:val="000000"/>
              </w:rPr>
            </w:pPr>
            <w:r w:rsidRPr="00165F43">
              <w:rPr>
                <w:rFonts w:eastAsia="Times New Roman"/>
                <w:color w:val="000000"/>
              </w:rPr>
              <w:t>4257</w:t>
            </w:r>
          </w:p>
        </w:tc>
        <w:tc>
          <w:tcPr>
            <w:tcW w:w="1066" w:type="dxa"/>
            <w:tcBorders>
              <w:bottom w:val="single" w:sz="4" w:space="0" w:color="auto"/>
            </w:tcBorders>
            <w:shd w:val="clear" w:color="auto" w:fill="auto"/>
            <w:noWrap/>
            <w:vAlign w:val="bottom"/>
            <w:hideMark/>
          </w:tcPr>
          <w:p w14:paraId="26D3981B" w14:textId="2631CCFD" w:rsidR="00631186" w:rsidRPr="00631186" w:rsidRDefault="00631186" w:rsidP="00631186">
            <w:pPr>
              <w:spacing w:line="240" w:lineRule="auto"/>
              <w:jc w:val="center"/>
              <w:rPr>
                <w:rFonts w:eastAsia="Times New Roman"/>
                <w:color w:val="000000"/>
              </w:rPr>
            </w:pPr>
            <w:r w:rsidRPr="00165F43">
              <w:rPr>
                <w:rFonts w:eastAsia="Times New Roman"/>
                <w:color w:val="000000"/>
              </w:rPr>
              <w:t>4145</w:t>
            </w:r>
          </w:p>
        </w:tc>
        <w:tc>
          <w:tcPr>
            <w:tcW w:w="1067" w:type="dxa"/>
            <w:tcBorders>
              <w:bottom w:val="single" w:sz="4" w:space="0" w:color="auto"/>
            </w:tcBorders>
            <w:shd w:val="clear" w:color="auto" w:fill="auto"/>
            <w:noWrap/>
            <w:vAlign w:val="bottom"/>
            <w:hideMark/>
          </w:tcPr>
          <w:p w14:paraId="1E7F187B" w14:textId="770E5F47" w:rsidR="00631186" w:rsidRPr="00631186" w:rsidRDefault="00631186" w:rsidP="00631186">
            <w:pPr>
              <w:spacing w:line="240" w:lineRule="auto"/>
              <w:jc w:val="center"/>
              <w:rPr>
                <w:rFonts w:eastAsia="Times New Roman"/>
                <w:color w:val="000000"/>
              </w:rPr>
            </w:pPr>
            <w:r w:rsidRPr="00165F43">
              <w:rPr>
                <w:rFonts w:eastAsia="Times New Roman"/>
                <w:color w:val="000000"/>
              </w:rPr>
              <w:t>4324</w:t>
            </w:r>
          </w:p>
        </w:tc>
      </w:tr>
      <w:tr w:rsidR="002F1C54" w:rsidRPr="00ED4552" w14:paraId="4244DFDE" w14:textId="77777777" w:rsidTr="002F1C54">
        <w:trPr>
          <w:trHeight w:val="389"/>
        </w:trPr>
        <w:tc>
          <w:tcPr>
            <w:tcW w:w="1540" w:type="dxa"/>
            <w:tcBorders>
              <w:top w:val="single" w:sz="4" w:space="0" w:color="auto"/>
            </w:tcBorders>
            <w:shd w:val="clear" w:color="auto" w:fill="auto"/>
            <w:noWrap/>
            <w:vAlign w:val="center"/>
            <w:hideMark/>
          </w:tcPr>
          <w:p w14:paraId="4465D7C1" w14:textId="77777777" w:rsidR="002F1C54" w:rsidRPr="00ED4552" w:rsidRDefault="002F1C54" w:rsidP="002F1C54">
            <w:pPr>
              <w:spacing w:line="240" w:lineRule="auto"/>
              <w:jc w:val="center"/>
              <w:rPr>
                <w:rFonts w:eastAsia="Times New Roman"/>
                <w:color w:val="000000"/>
              </w:rPr>
            </w:pPr>
          </w:p>
        </w:tc>
        <w:tc>
          <w:tcPr>
            <w:tcW w:w="7464" w:type="dxa"/>
            <w:gridSpan w:val="7"/>
            <w:tcBorders>
              <w:top w:val="single" w:sz="4" w:space="0" w:color="auto"/>
            </w:tcBorders>
            <w:shd w:val="clear" w:color="auto" w:fill="auto"/>
            <w:noWrap/>
            <w:vAlign w:val="center"/>
            <w:hideMark/>
          </w:tcPr>
          <w:p w14:paraId="5D7A9221" w14:textId="57695BEB" w:rsidR="002F1C54" w:rsidRPr="00ED4552" w:rsidRDefault="002F1C54" w:rsidP="002F1C54">
            <w:pPr>
              <w:spacing w:line="240" w:lineRule="auto"/>
              <w:jc w:val="center"/>
              <w:rPr>
                <w:rFonts w:eastAsia="Times New Roman"/>
              </w:rPr>
            </w:pPr>
            <w:r w:rsidRPr="002F1C54">
              <w:rPr>
                <w:rFonts w:eastAsia="Times New Roman"/>
              </w:rPr>
              <w:t>AIC Weight</w:t>
            </w:r>
          </w:p>
        </w:tc>
      </w:tr>
      <w:tr w:rsidR="00631186" w:rsidRPr="00ED4552" w14:paraId="70D9A4E5" w14:textId="77777777" w:rsidTr="00CD11D2">
        <w:trPr>
          <w:trHeight w:val="389"/>
        </w:trPr>
        <w:tc>
          <w:tcPr>
            <w:tcW w:w="1540" w:type="dxa"/>
            <w:shd w:val="clear" w:color="auto" w:fill="auto"/>
            <w:noWrap/>
            <w:vAlign w:val="center"/>
            <w:hideMark/>
          </w:tcPr>
          <w:p w14:paraId="674D265B"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1</w:t>
            </w:r>
          </w:p>
        </w:tc>
        <w:tc>
          <w:tcPr>
            <w:tcW w:w="1066" w:type="dxa"/>
            <w:shd w:val="clear" w:color="auto" w:fill="auto"/>
            <w:noWrap/>
            <w:vAlign w:val="bottom"/>
            <w:hideMark/>
          </w:tcPr>
          <w:p w14:paraId="15C561AE" w14:textId="4413334E" w:rsidR="00631186" w:rsidRPr="00631186" w:rsidRDefault="00631186" w:rsidP="00631186">
            <w:pPr>
              <w:spacing w:line="240" w:lineRule="auto"/>
              <w:jc w:val="center"/>
              <w:rPr>
                <w:rFonts w:eastAsia="Times New Roman"/>
                <w:color w:val="000000"/>
              </w:rPr>
            </w:pPr>
            <w:r w:rsidRPr="00165F43">
              <w:rPr>
                <w:rFonts w:eastAsia="Times New Roman"/>
                <w:color w:val="000000"/>
              </w:rPr>
              <w:t>.43</w:t>
            </w:r>
          </w:p>
        </w:tc>
        <w:tc>
          <w:tcPr>
            <w:tcW w:w="1066" w:type="dxa"/>
            <w:shd w:val="clear" w:color="auto" w:fill="auto"/>
            <w:noWrap/>
            <w:vAlign w:val="bottom"/>
            <w:hideMark/>
          </w:tcPr>
          <w:p w14:paraId="504103E9" w14:textId="780C404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93FE838" w14:textId="2FA406C3"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.57</w:t>
            </w:r>
          </w:p>
        </w:tc>
        <w:tc>
          <w:tcPr>
            <w:tcW w:w="1067" w:type="dxa"/>
            <w:shd w:val="clear" w:color="auto" w:fill="auto"/>
            <w:noWrap/>
            <w:vAlign w:val="bottom"/>
            <w:hideMark/>
          </w:tcPr>
          <w:p w14:paraId="53BC9FBC" w14:textId="7D61650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648BEA6" w14:textId="1D7E77F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FC6A77E" w14:textId="2E1B39EB"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31467A9" w14:textId="6CE86C71"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7EBB1A2B" w14:textId="77777777" w:rsidTr="00CD11D2">
        <w:trPr>
          <w:trHeight w:val="389"/>
        </w:trPr>
        <w:tc>
          <w:tcPr>
            <w:tcW w:w="1540" w:type="dxa"/>
            <w:shd w:val="clear" w:color="auto" w:fill="auto"/>
            <w:noWrap/>
            <w:vAlign w:val="center"/>
            <w:hideMark/>
          </w:tcPr>
          <w:p w14:paraId="6897D19C"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2</w:t>
            </w:r>
          </w:p>
        </w:tc>
        <w:tc>
          <w:tcPr>
            <w:tcW w:w="1066" w:type="dxa"/>
            <w:shd w:val="clear" w:color="auto" w:fill="auto"/>
            <w:noWrap/>
            <w:vAlign w:val="bottom"/>
            <w:hideMark/>
          </w:tcPr>
          <w:p w14:paraId="23514795" w14:textId="0FB58779"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033E6EA" w14:textId="1A8B863C"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622E52EE" w14:textId="7E7F292D"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26306FF2" w14:textId="273145E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B4365F7" w14:textId="29DA335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3AB8068" w14:textId="2BC89E52"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56A0127" w14:textId="0DAE36A5"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1E064892" w14:textId="77777777" w:rsidTr="00CD11D2">
        <w:trPr>
          <w:trHeight w:val="389"/>
        </w:trPr>
        <w:tc>
          <w:tcPr>
            <w:tcW w:w="1540" w:type="dxa"/>
            <w:shd w:val="clear" w:color="auto" w:fill="auto"/>
            <w:noWrap/>
            <w:vAlign w:val="center"/>
            <w:hideMark/>
          </w:tcPr>
          <w:p w14:paraId="6AE7DE20"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3</w:t>
            </w:r>
          </w:p>
        </w:tc>
        <w:tc>
          <w:tcPr>
            <w:tcW w:w="1066" w:type="dxa"/>
            <w:shd w:val="clear" w:color="auto" w:fill="auto"/>
            <w:noWrap/>
            <w:vAlign w:val="bottom"/>
            <w:hideMark/>
          </w:tcPr>
          <w:p w14:paraId="5C41713A" w14:textId="2EBFF48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5A1A4CC" w14:textId="00CAA6A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353C0113" w14:textId="5738DA4E"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5A01FD02" w14:textId="34A3FE4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19541E08" w14:textId="54621F1D"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4B10C663" w14:textId="53B05325"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5D97A79E" w14:textId="7DDDDC6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2C952A7E" w14:textId="77777777" w:rsidTr="00CD11D2">
        <w:trPr>
          <w:trHeight w:val="389"/>
        </w:trPr>
        <w:tc>
          <w:tcPr>
            <w:tcW w:w="1540" w:type="dxa"/>
            <w:shd w:val="clear" w:color="auto" w:fill="auto"/>
            <w:noWrap/>
            <w:vAlign w:val="center"/>
            <w:hideMark/>
          </w:tcPr>
          <w:p w14:paraId="721AB94A"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4</w:t>
            </w:r>
          </w:p>
        </w:tc>
        <w:tc>
          <w:tcPr>
            <w:tcW w:w="1066" w:type="dxa"/>
            <w:shd w:val="clear" w:color="auto" w:fill="auto"/>
            <w:noWrap/>
            <w:vAlign w:val="bottom"/>
            <w:hideMark/>
          </w:tcPr>
          <w:p w14:paraId="06434B31" w14:textId="768CA411"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5EA83B4A" w14:textId="005285B9"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76F77154" w14:textId="5E3BF261"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shd w:val="clear" w:color="auto" w:fill="auto"/>
            <w:noWrap/>
            <w:vAlign w:val="bottom"/>
            <w:hideMark/>
          </w:tcPr>
          <w:p w14:paraId="0DC38F7E" w14:textId="53B46FD0"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22647E83" w14:textId="441FA5F3"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shd w:val="clear" w:color="auto" w:fill="auto"/>
            <w:noWrap/>
            <w:vAlign w:val="bottom"/>
            <w:hideMark/>
          </w:tcPr>
          <w:p w14:paraId="045621BD" w14:textId="413CCB9F"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shd w:val="clear" w:color="auto" w:fill="auto"/>
            <w:noWrap/>
            <w:vAlign w:val="bottom"/>
            <w:hideMark/>
          </w:tcPr>
          <w:p w14:paraId="77590156" w14:textId="79041E83"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r w:rsidR="00631186" w:rsidRPr="00ED4552" w14:paraId="2D471127" w14:textId="77777777" w:rsidTr="00CD11D2">
        <w:trPr>
          <w:trHeight w:val="389"/>
        </w:trPr>
        <w:tc>
          <w:tcPr>
            <w:tcW w:w="1540" w:type="dxa"/>
            <w:tcBorders>
              <w:bottom w:val="single" w:sz="4" w:space="0" w:color="auto"/>
            </w:tcBorders>
            <w:shd w:val="clear" w:color="auto" w:fill="auto"/>
            <w:noWrap/>
            <w:vAlign w:val="center"/>
            <w:hideMark/>
          </w:tcPr>
          <w:p w14:paraId="718BED20" w14:textId="77777777" w:rsidR="00631186" w:rsidRPr="00ED4552" w:rsidRDefault="00631186" w:rsidP="00631186">
            <w:pPr>
              <w:spacing w:line="240" w:lineRule="auto"/>
              <w:jc w:val="center"/>
              <w:rPr>
                <w:rFonts w:eastAsia="Times New Roman"/>
                <w:color w:val="000000"/>
              </w:rPr>
            </w:pPr>
            <w:r w:rsidRPr="00ED4552">
              <w:rPr>
                <w:rFonts w:eastAsia="Times New Roman"/>
                <w:color w:val="000000"/>
              </w:rPr>
              <w:t>5</w:t>
            </w:r>
          </w:p>
        </w:tc>
        <w:tc>
          <w:tcPr>
            <w:tcW w:w="1066" w:type="dxa"/>
            <w:tcBorders>
              <w:bottom w:val="single" w:sz="4" w:space="0" w:color="auto"/>
            </w:tcBorders>
            <w:shd w:val="clear" w:color="auto" w:fill="auto"/>
            <w:noWrap/>
            <w:vAlign w:val="bottom"/>
            <w:hideMark/>
          </w:tcPr>
          <w:p w14:paraId="2014DE29" w14:textId="3AE92F8D"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5B9B9659" w14:textId="7936473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7AE3AACC" w14:textId="5221A9B6" w:rsidR="00631186" w:rsidRPr="00631186" w:rsidRDefault="00631186" w:rsidP="00631186">
            <w:pPr>
              <w:spacing w:line="240" w:lineRule="auto"/>
              <w:jc w:val="center"/>
              <w:rPr>
                <w:rFonts w:eastAsia="Times New Roman"/>
                <w:b/>
                <w:bCs/>
                <w:color w:val="000000"/>
              </w:rPr>
            </w:pPr>
            <w:r w:rsidRPr="00165F43">
              <w:rPr>
                <w:rFonts w:eastAsia="Times New Roman"/>
                <w:b/>
                <w:bCs/>
                <w:color w:val="000000"/>
              </w:rPr>
              <w:t>1</w:t>
            </w:r>
          </w:p>
        </w:tc>
        <w:tc>
          <w:tcPr>
            <w:tcW w:w="1067" w:type="dxa"/>
            <w:tcBorders>
              <w:bottom w:val="single" w:sz="4" w:space="0" w:color="auto"/>
            </w:tcBorders>
            <w:shd w:val="clear" w:color="auto" w:fill="auto"/>
            <w:noWrap/>
            <w:vAlign w:val="bottom"/>
            <w:hideMark/>
          </w:tcPr>
          <w:p w14:paraId="0B1C457B" w14:textId="5C158B37"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56A22C6A" w14:textId="7F9767A0"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6" w:type="dxa"/>
            <w:tcBorders>
              <w:bottom w:val="single" w:sz="4" w:space="0" w:color="auto"/>
            </w:tcBorders>
            <w:shd w:val="clear" w:color="auto" w:fill="auto"/>
            <w:noWrap/>
            <w:vAlign w:val="bottom"/>
            <w:hideMark/>
          </w:tcPr>
          <w:p w14:paraId="268EC935" w14:textId="43529078"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c>
          <w:tcPr>
            <w:tcW w:w="1067" w:type="dxa"/>
            <w:tcBorders>
              <w:bottom w:val="single" w:sz="4" w:space="0" w:color="auto"/>
            </w:tcBorders>
            <w:shd w:val="clear" w:color="auto" w:fill="auto"/>
            <w:noWrap/>
            <w:vAlign w:val="bottom"/>
            <w:hideMark/>
          </w:tcPr>
          <w:p w14:paraId="4EC9C2E8" w14:textId="484E6DCA" w:rsidR="00631186" w:rsidRPr="00631186" w:rsidRDefault="00631186" w:rsidP="00631186">
            <w:pPr>
              <w:spacing w:line="240" w:lineRule="auto"/>
              <w:jc w:val="center"/>
              <w:rPr>
                <w:rFonts w:eastAsia="Times New Roman"/>
                <w:color w:val="000000"/>
              </w:rPr>
            </w:pPr>
            <w:r w:rsidRPr="00165F43">
              <w:rPr>
                <w:rFonts w:eastAsia="Times New Roman"/>
                <w:color w:val="000000"/>
              </w:rPr>
              <w:t>0</w:t>
            </w:r>
          </w:p>
        </w:tc>
      </w:tr>
    </w:tbl>
    <w:p w14:paraId="37A64D04" w14:textId="5F25BF3F" w:rsidR="00D07BE6" w:rsidRDefault="00D07BE6" w:rsidP="00D07BE6"/>
    <w:p w14:paraId="4626B285" w14:textId="30B5FB98" w:rsidR="00832785" w:rsidRDefault="00832785" w:rsidP="00D07BE6">
      <w:r>
        <w:tab/>
        <w:t xml:space="preserve">The graphical fit of the models </w:t>
      </w:r>
      <w:r w:rsidR="00B73EC8">
        <w:t>to response error and</w:t>
      </w:r>
      <w:r w:rsidR="00633DA7">
        <w:t xml:space="preserve"> times</w:t>
      </w:r>
      <w:r w:rsidR="00B73EC8">
        <w:t xml:space="preserve"> </w:t>
      </w:r>
      <w:r>
        <w:t>is shown in Figure 14</w:t>
      </w:r>
      <w:r w:rsidR="00B73EC8">
        <w:t xml:space="preserve">. The additive and multiplicative four-factor models </w:t>
      </w:r>
      <w:r w:rsidR="007D6022">
        <w:t xml:space="preserve">(models 8 and 9) performed worse than the three-factor semantic and orthographic models and </w:t>
      </w:r>
      <w:r w:rsidR="00B73EC8">
        <w:t xml:space="preserve">are excluded from Figure 14 </w:t>
      </w:r>
      <w:r w:rsidR="003317BA">
        <w:t>to better present</w:t>
      </w:r>
      <w:r w:rsidR="007D6022">
        <w:t xml:space="preserve"> the other model predictions. </w:t>
      </w:r>
    </w:p>
    <w:p w14:paraId="3D596BC4" w14:textId="35A1E626" w:rsidR="00BE7D44" w:rsidRDefault="00BE7D44" w:rsidP="00BE7D44">
      <w:pPr>
        <w:pStyle w:val="Caption"/>
        <w:keepNext/>
      </w:pPr>
      <w:r>
        <w:t xml:space="preserve">Figure </w:t>
      </w:r>
      <w:fldSimple w:instr=" SEQ Figure \* ARABIC ">
        <w:r w:rsidR="00380DC8">
          <w:rPr>
            <w:noProof/>
          </w:rPr>
          <w:t>14</w:t>
        </w:r>
      </w:fldSimple>
    </w:p>
    <w:p w14:paraId="30484C15" w14:textId="1FD03BF1" w:rsidR="00A75948" w:rsidRPr="00A75948" w:rsidRDefault="003317BA" w:rsidP="00A75948">
      <w:pPr>
        <w:rPr>
          <w:i/>
          <w:iCs/>
        </w:rPr>
      </w:pPr>
      <w:r>
        <w:rPr>
          <w:i/>
          <w:iCs/>
        </w:rPr>
        <w:t>Diffusion</w:t>
      </w:r>
      <w:r w:rsidR="00A75948">
        <w:rPr>
          <w:i/>
          <w:iCs/>
        </w:rPr>
        <w:t xml:space="preserve"> </w:t>
      </w:r>
      <w:r>
        <w:rPr>
          <w:i/>
          <w:iCs/>
        </w:rPr>
        <w:t>F</w:t>
      </w:r>
      <w:r w:rsidR="00A75948">
        <w:rPr>
          <w:i/>
          <w:iCs/>
        </w:rPr>
        <w:t xml:space="preserve">its to </w:t>
      </w:r>
      <w:r>
        <w:rPr>
          <w:i/>
          <w:iCs/>
        </w:rPr>
        <w:t>P</w:t>
      </w:r>
      <w:r w:rsidR="00A75948">
        <w:rPr>
          <w:i/>
          <w:iCs/>
        </w:rPr>
        <w:t>articipant-</w:t>
      </w:r>
      <w:r>
        <w:rPr>
          <w:i/>
          <w:iCs/>
        </w:rPr>
        <w:t>L</w:t>
      </w:r>
      <w:r w:rsidR="00A75948">
        <w:rPr>
          <w:i/>
          <w:iCs/>
        </w:rPr>
        <w:t xml:space="preserve">evel </w:t>
      </w:r>
      <w:r>
        <w:rPr>
          <w:i/>
          <w:iCs/>
        </w:rPr>
        <w:t>R</w:t>
      </w:r>
      <w:r w:rsidR="00A75948">
        <w:rPr>
          <w:i/>
          <w:iCs/>
        </w:rPr>
        <w:t xml:space="preserve">esponse </w:t>
      </w:r>
      <w:r>
        <w:rPr>
          <w:i/>
          <w:iCs/>
        </w:rPr>
        <w:t>E</w:t>
      </w:r>
      <w:r w:rsidR="00A75948">
        <w:rPr>
          <w:i/>
          <w:iCs/>
        </w:rPr>
        <w:t xml:space="preserve">rror and </w:t>
      </w:r>
      <w:r>
        <w:rPr>
          <w:i/>
          <w:iCs/>
        </w:rPr>
        <w:t>R</w:t>
      </w:r>
      <w:r w:rsidR="00A75948">
        <w:rPr>
          <w:i/>
          <w:iCs/>
        </w:rPr>
        <w:t xml:space="preserve">esponse </w:t>
      </w:r>
      <w:r>
        <w:rPr>
          <w:i/>
          <w:iCs/>
        </w:rPr>
        <w:t>T</w:t>
      </w:r>
      <w:r w:rsidR="00A75948">
        <w:rPr>
          <w:i/>
          <w:iCs/>
        </w:rPr>
        <w:t xml:space="preserve">ime </w:t>
      </w:r>
      <w:r>
        <w:rPr>
          <w:i/>
          <w:iCs/>
        </w:rPr>
        <w:t>D</w:t>
      </w:r>
      <w:r w:rsidR="00A75948">
        <w:rPr>
          <w:i/>
          <w:iCs/>
        </w:rPr>
        <w:t>istributions</w:t>
      </w:r>
    </w:p>
    <w:p w14:paraId="6406DE00" w14:textId="39D54E22" w:rsidR="00454CFA" w:rsidRDefault="00454CFA" w:rsidP="00D07BE6">
      <w:r>
        <w:rPr>
          <w:noProof/>
        </w:rPr>
        <w:lastRenderedPageBreak/>
        <w:drawing>
          <wp:inline distT="0" distB="0" distL="0" distR="0" wp14:anchorId="51BE8952" wp14:editId="1CAEA5CB">
            <wp:extent cx="5943600" cy="4610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943600" cy="4610455"/>
                    </a:xfrm>
                    <a:prstGeom prst="rect">
                      <a:avLst/>
                    </a:prstGeom>
                  </pic:spPr>
                </pic:pic>
              </a:graphicData>
            </a:graphic>
          </wp:inline>
        </w:drawing>
      </w:r>
      <w:r w:rsidR="00056569">
        <w:t xml:space="preserve">                                                                                                                                                                                                                                                                </w:t>
      </w:r>
    </w:p>
    <w:p w14:paraId="24D391CD" w14:textId="7313EE50" w:rsidR="007D6022" w:rsidRDefault="007D6022" w:rsidP="007D6022">
      <w:r>
        <w:tab/>
      </w:r>
      <w:r w:rsidR="00191DB9">
        <w:t xml:space="preserve">The relationship between response time over response error is most clearly demonstrated at a group level in Figure 15, which plots response time quantiles for the data binned by response error quantiles. The semantic and orthographic models underestimate the number of responses made with high error. </w:t>
      </w:r>
      <w:commentRangeStart w:id="95"/>
      <w:r w:rsidR="00191DB9">
        <w:t xml:space="preserve">The average estimate for the proportion of guesses </w:t>
      </w:r>
      <w:r w:rsidR="00191DB9" w:rsidRPr="00871C35">
        <w:rPr>
          <w:i/>
          <w:iCs/>
        </w:rPr>
        <w:t>β</w:t>
      </w:r>
      <w:r w:rsidR="00191DB9">
        <w:t xml:space="preserve"> is lower for these models</w:t>
      </w:r>
      <w:commentRangeEnd w:id="95"/>
      <w:r w:rsidR="00191DB9">
        <w:rPr>
          <w:rStyle w:val="CommentReference"/>
        </w:rPr>
        <w:commentReference w:id="95"/>
      </w:r>
      <w:r w:rsidR="00191DB9">
        <w:t xml:space="preserve"> (Table 9), resulting in a 0.9 error quantile prediction lower than the observed data or the models without orthographic or semantic intrusion factors. </w:t>
      </w:r>
      <w:r w:rsidR="003317BA">
        <w:t>Conversely, t</w:t>
      </w:r>
      <w:r w:rsidR="007770D9">
        <w:t xml:space="preserve">he </w:t>
      </w:r>
      <w:r w:rsidR="003317BA">
        <w:t xml:space="preserve">flat and temporal models overestimate high error responses, attributable to high estimates of </w:t>
      </w:r>
      <w:r w:rsidR="003317BA" w:rsidRPr="00871C35">
        <w:rPr>
          <w:i/>
          <w:iCs/>
        </w:rPr>
        <w:t>β</w:t>
      </w:r>
      <w:r w:rsidR="003317BA">
        <w:t xml:space="preserve">. The spatiotemporal model </w:t>
      </w:r>
      <w:r w:rsidR="007301F4">
        <w:t>makes the closest prediction in terms of high error responses.</w:t>
      </w:r>
      <w:r w:rsidR="00D52B39">
        <w:t xml:space="preserve"> </w:t>
      </w:r>
      <w:r w:rsidR="000D47A3">
        <w:t xml:space="preserve">Notably, all models under consideration misfit the .9 </w:t>
      </w:r>
      <w:r w:rsidR="00D05B8D">
        <w:t>RT quantiles for the three most accurate error bins. This can be interpreted as a proportion of accurate responses which are slower than the models predict.</w:t>
      </w:r>
      <w:r w:rsidR="00D05D71">
        <w:t xml:space="preserve"> In </w:t>
      </w:r>
      <w:r w:rsidR="00D05D71">
        <w:lastRenderedPageBreak/>
        <w:t>particular, the flat, temporal, and spatiotemporal gradient models overpredict the magnitude of the slow error effect, while the orthographic and semantic models uniformly underpredict the slowest RTs across the entire range of errors.</w:t>
      </w:r>
      <w:commentRangeStart w:id="96"/>
      <w:commentRangeEnd w:id="96"/>
      <w:r w:rsidR="00D05D71">
        <w:rPr>
          <w:rStyle w:val="CommentReference"/>
        </w:rPr>
        <w:commentReference w:id="96"/>
      </w:r>
      <w:r w:rsidR="00D05D71">
        <w:t xml:space="preserve"> There are substantial changes in RT across sessions, such that RTs in the first sessions tend to be slower than later sessions for most participants, which may explain why we do not observe a miss of this magnitude in Experiment 1, which had fewer </w:t>
      </w:r>
      <w:r w:rsidR="001F714D">
        <w:t xml:space="preserve">subsequent </w:t>
      </w:r>
      <w:r w:rsidR="00D05D71">
        <w:t>sessions.</w:t>
      </w:r>
    </w:p>
    <w:p w14:paraId="032911AF" w14:textId="77777777" w:rsidR="00D05D71" w:rsidRDefault="00D05D71" w:rsidP="007D6022"/>
    <w:p w14:paraId="2D88DB13" w14:textId="77777777" w:rsidR="00A84DFB" w:rsidRDefault="00A84DFB" w:rsidP="00A84DFB">
      <w:pPr>
        <w:pStyle w:val="Caption"/>
        <w:keepNext/>
      </w:pPr>
      <w:r>
        <w:t xml:space="preserve">Figure </w:t>
      </w:r>
      <w:r w:rsidR="00487857">
        <w:fldChar w:fldCharType="begin"/>
      </w:r>
      <w:r w:rsidR="00487857">
        <w:instrText xml:space="preserve"> SEQ Figure \* ARABIC </w:instrText>
      </w:r>
      <w:r w:rsidR="00487857">
        <w:fldChar w:fldCharType="separate"/>
      </w:r>
      <w:r>
        <w:rPr>
          <w:noProof/>
        </w:rPr>
        <w:t>15</w:t>
      </w:r>
      <w:r w:rsidR="00487857">
        <w:rPr>
          <w:noProof/>
        </w:rPr>
        <w:fldChar w:fldCharType="end"/>
      </w:r>
    </w:p>
    <w:p w14:paraId="76493394" w14:textId="77777777" w:rsidR="00A84DFB" w:rsidRPr="00380DC8" w:rsidRDefault="00A84DFB" w:rsidP="00A84DFB">
      <w:pPr>
        <w:rPr>
          <w:i/>
          <w:iCs/>
        </w:rPr>
      </w:pPr>
      <w:r>
        <w:rPr>
          <w:i/>
          <w:iCs/>
        </w:rPr>
        <w:t>Model fits to group-level response error and time quantiles</w:t>
      </w:r>
    </w:p>
    <w:p w14:paraId="714CA023" w14:textId="77777777" w:rsidR="00A84DFB" w:rsidRDefault="00A84DFB" w:rsidP="00A84DFB">
      <w:r>
        <w:rPr>
          <w:noProof/>
        </w:rPr>
        <w:drawing>
          <wp:inline distT="0" distB="0" distL="0" distR="0" wp14:anchorId="093D9DF0" wp14:editId="1BE0B5D7">
            <wp:extent cx="5943600" cy="2221865"/>
            <wp:effectExtent l="0" t="0" r="0" b="0"/>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43600" cy="2221865"/>
                    </a:xfrm>
                    <a:prstGeom prst="rect">
                      <a:avLst/>
                    </a:prstGeom>
                  </pic:spPr>
                </pic:pic>
              </a:graphicData>
            </a:graphic>
          </wp:inline>
        </w:drawing>
      </w:r>
    </w:p>
    <w:p w14:paraId="36FA422B" w14:textId="77777777" w:rsidR="000D47A3" w:rsidRPr="000D47A3" w:rsidRDefault="000D47A3" w:rsidP="007D6022"/>
    <w:p w14:paraId="309CBE6A" w14:textId="581AC5D7" w:rsidR="008D7A45" w:rsidRDefault="008D7A45" w:rsidP="008D7A45">
      <w:pPr>
        <w:pStyle w:val="Caption"/>
        <w:keepNext/>
      </w:pPr>
      <w:r>
        <w:t xml:space="preserve">Table </w:t>
      </w:r>
      <w:fldSimple w:instr=" SEQ Table \* ARABIC ">
        <w:r>
          <w:rPr>
            <w:noProof/>
          </w:rPr>
          <w:t>9</w:t>
        </w:r>
      </w:fldSimple>
    </w:p>
    <w:p w14:paraId="1624BB26" w14:textId="756E6F8C" w:rsidR="008D7A45" w:rsidRPr="00A84DFB" w:rsidRDefault="008D7A45" w:rsidP="008D7A45">
      <w:pPr>
        <w:rPr>
          <w:i/>
          <w:iCs/>
        </w:rPr>
      </w:pPr>
      <w:r w:rsidRPr="00A84DFB">
        <w:rPr>
          <w:i/>
          <w:iCs/>
        </w:rPr>
        <w:t xml:space="preserve">Average </w:t>
      </w:r>
      <w:r w:rsidR="00A84DFB" w:rsidRPr="00A84DFB">
        <w:rPr>
          <w:i/>
          <w:iCs/>
        </w:rPr>
        <w:t>Parameter Estimates</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7"/>
        <w:gridCol w:w="1084"/>
        <w:gridCol w:w="1084"/>
        <w:gridCol w:w="1083"/>
        <w:gridCol w:w="1084"/>
        <w:gridCol w:w="1083"/>
        <w:gridCol w:w="1084"/>
        <w:gridCol w:w="1083"/>
        <w:gridCol w:w="1094"/>
      </w:tblGrid>
      <w:tr w:rsidR="008D7A45" w14:paraId="2A091F8E" w14:textId="77777777" w:rsidTr="0089666E">
        <w:trPr>
          <w:trHeight w:val="608"/>
        </w:trPr>
        <w:tc>
          <w:tcPr>
            <w:tcW w:w="857" w:type="dxa"/>
            <w:vMerge w:val="restart"/>
            <w:tcBorders>
              <w:top w:val="single" w:sz="4" w:space="0" w:color="auto"/>
            </w:tcBorders>
            <w:vAlign w:val="center"/>
          </w:tcPr>
          <w:p w14:paraId="73220ED7" w14:textId="77777777" w:rsidR="008D7A45" w:rsidRDefault="008D7A45" w:rsidP="0089666E">
            <w:pPr>
              <w:spacing w:line="240" w:lineRule="auto"/>
              <w:jc w:val="center"/>
            </w:pPr>
            <w:r w:rsidRPr="00871C35">
              <w:t>Model</w:t>
            </w:r>
          </w:p>
        </w:tc>
        <w:tc>
          <w:tcPr>
            <w:tcW w:w="8679" w:type="dxa"/>
            <w:gridSpan w:val="8"/>
            <w:tcBorders>
              <w:top w:val="single" w:sz="4" w:space="0" w:color="auto"/>
            </w:tcBorders>
            <w:vAlign w:val="center"/>
          </w:tcPr>
          <w:p w14:paraId="7CA03B1F" w14:textId="77777777" w:rsidR="008D7A45" w:rsidRDefault="008D7A45" w:rsidP="0089666E">
            <w:pPr>
              <w:spacing w:line="240" w:lineRule="auto"/>
              <w:jc w:val="center"/>
            </w:pPr>
            <w:r>
              <w:rPr>
                <w:rFonts w:eastAsia="Times New Roman"/>
                <w:color w:val="000000"/>
              </w:rPr>
              <w:t>Average Parameter Estimates</w:t>
            </w:r>
          </w:p>
        </w:tc>
      </w:tr>
      <w:tr w:rsidR="008D7A45" w14:paraId="44958683" w14:textId="77777777" w:rsidTr="008D7A45">
        <w:trPr>
          <w:trHeight w:val="200"/>
        </w:trPr>
        <w:tc>
          <w:tcPr>
            <w:tcW w:w="857" w:type="dxa"/>
            <w:vMerge/>
            <w:tcBorders>
              <w:bottom w:val="single" w:sz="4" w:space="0" w:color="auto"/>
            </w:tcBorders>
            <w:vAlign w:val="center"/>
          </w:tcPr>
          <w:p w14:paraId="3B0C57D6" w14:textId="77777777" w:rsidR="008D7A45" w:rsidRDefault="008D7A45" w:rsidP="0089666E">
            <w:pPr>
              <w:spacing w:line="240" w:lineRule="auto"/>
              <w:jc w:val="center"/>
            </w:pPr>
          </w:p>
        </w:tc>
        <w:tc>
          <w:tcPr>
            <w:tcW w:w="1084" w:type="dxa"/>
            <w:tcBorders>
              <w:bottom w:val="single" w:sz="4" w:space="0" w:color="auto"/>
            </w:tcBorders>
            <w:vAlign w:val="center"/>
          </w:tcPr>
          <w:p w14:paraId="639290FF" w14:textId="77777777" w:rsidR="008D7A45" w:rsidRDefault="008D7A45" w:rsidP="0089666E">
            <w:pPr>
              <w:spacing w:line="240" w:lineRule="auto"/>
              <w:jc w:val="center"/>
            </w:pPr>
            <w:r w:rsidRPr="00871C35">
              <w:rPr>
                <w:i/>
                <w:iCs/>
              </w:rPr>
              <w:t>μ</w:t>
            </w:r>
            <w:r w:rsidRPr="00871C35">
              <w:rPr>
                <w:i/>
                <w:iCs/>
                <w:vertAlign w:val="subscript"/>
              </w:rPr>
              <w:t>1</w:t>
            </w:r>
          </w:p>
        </w:tc>
        <w:tc>
          <w:tcPr>
            <w:tcW w:w="1084" w:type="dxa"/>
            <w:tcBorders>
              <w:bottom w:val="single" w:sz="4" w:space="0" w:color="auto"/>
            </w:tcBorders>
            <w:vAlign w:val="center"/>
          </w:tcPr>
          <w:p w14:paraId="08D161D4" w14:textId="77777777" w:rsidR="008D7A45" w:rsidRDefault="008D7A45" w:rsidP="0089666E">
            <w:pPr>
              <w:spacing w:line="240" w:lineRule="auto"/>
              <w:jc w:val="center"/>
            </w:pPr>
            <w:r w:rsidRPr="00871C35">
              <w:rPr>
                <w:i/>
                <w:iCs/>
              </w:rPr>
              <w:t>μ</w:t>
            </w:r>
            <w:r w:rsidRPr="00871C35">
              <w:rPr>
                <w:i/>
                <w:iCs/>
                <w:vertAlign w:val="subscript"/>
              </w:rPr>
              <w:t>2</w:t>
            </w:r>
          </w:p>
        </w:tc>
        <w:tc>
          <w:tcPr>
            <w:tcW w:w="1083" w:type="dxa"/>
            <w:tcBorders>
              <w:bottom w:val="single" w:sz="4" w:space="0" w:color="auto"/>
            </w:tcBorders>
            <w:vAlign w:val="center"/>
          </w:tcPr>
          <w:p w14:paraId="63A2B7AA" w14:textId="77777777" w:rsidR="008D7A45" w:rsidRDefault="008D7A45" w:rsidP="0089666E">
            <w:pPr>
              <w:spacing w:line="240" w:lineRule="auto"/>
              <w:jc w:val="center"/>
            </w:pPr>
            <w:r w:rsidRPr="00871C35">
              <w:rPr>
                <w:i/>
                <w:iCs/>
              </w:rPr>
              <w:t>η</w:t>
            </w:r>
            <w:r w:rsidRPr="00871C35">
              <w:rPr>
                <w:i/>
                <w:iCs/>
                <w:vertAlign w:val="subscript"/>
              </w:rPr>
              <w:t>1</w:t>
            </w:r>
          </w:p>
        </w:tc>
        <w:tc>
          <w:tcPr>
            <w:tcW w:w="1084" w:type="dxa"/>
            <w:tcBorders>
              <w:bottom w:val="single" w:sz="4" w:space="0" w:color="auto"/>
            </w:tcBorders>
            <w:vAlign w:val="center"/>
          </w:tcPr>
          <w:p w14:paraId="746CD0B1" w14:textId="77777777" w:rsidR="008D7A45" w:rsidRDefault="008D7A45" w:rsidP="0089666E">
            <w:pPr>
              <w:spacing w:line="240" w:lineRule="auto"/>
              <w:jc w:val="center"/>
            </w:pPr>
            <w:r w:rsidRPr="00871C35">
              <w:rPr>
                <w:i/>
                <w:iCs/>
              </w:rPr>
              <w:t>η</w:t>
            </w:r>
            <w:r w:rsidRPr="00871C35">
              <w:rPr>
                <w:i/>
                <w:iCs/>
                <w:vertAlign w:val="subscript"/>
              </w:rPr>
              <w:t>2</w:t>
            </w:r>
          </w:p>
        </w:tc>
        <w:tc>
          <w:tcPr>
            <w:tcW w:w="1083" w:type="dxa"/>
            <w:tcBorders>
              <w:bottom w:val="single" w:sz="4" w:space="0" w:color="auto"/>
            </w:tcBorders>
            <w:vAlign w:val="center"/>
          </w:tcPr>
          <w:p w14:paraId="0D8F11A3" w14:textId="77777777" w:rsidR="008D7A45" w:rsidRDefault="008D7A45" w:rsidP="0089666E">
            <w:pPr>
              <w:spacing w:line="240" w:lineRule="auto"/>
              <w:jc w:val="center"/>
            </w:pPr>
            <w:r w:rsidRPr="00871C35">
              <w:rPr>
                <w:i/>
                <w:iCs/>
              </w:rPr>
              <w:t>a</w:t>
            </w:r>
            <w:r w:rsidRPr="00871C35">
              <w:rPr>
                <w:i/>
                <w:iCs/>
                <w:vertAlign w:val="subscript"/>
              </w:rPr>
              <w:t>1</w:t>
            </w:r>
          </w:p>
        </w:tc>
        <w:tc>
          <w:tcPr>
            <w:tcW w:w="1084" w:type="dxa"/>
            <w:tcBorders>
              <w:bottom w:val="single" w:sz="4" w:space="0" w:color="auto"/>
            </w:tcBorders>
            <w:vAlign w:val="center"/>
          </w:tcPr>
          <w:p w14:paraId="44A44D17" w14:textId="77777777" w:rsidR="008D7A45" w:rsidRDefault="008D7A45" w:rsidP="0089666E">
            <w:pPr>
              <w:spacing w:line="240" w:lineRule="auto"/>
              <w:jc w:val="center"/>
            </w:pPr>
            <w:r w:rsidRPr="00871C35">
              <w:rPr>
                <w:i/>
                <w:iCs/>
              </w:rPr>
              <w:t>a</w:t>
            </w:r>
            <w:r w:rsidRPr="00871C35">
              <w:rPr>
                <w:i/>
                <w:iCs/>
                <w:vertAlign w:val="subscript"/>
              </w:rPr>
              <w:t>2</w:t>
            </w:r>
          </w:p>
        </w:tc>
        <w:tc>
          <w:tcPr>
            <w:tcW w:w="1083" w:type="dxa"/>
            <w:tcBorders>
              <w:bottom w:val="single" w:sz="4" w:space="0" w:color="auto"/>
            </w:tcBorders>
            <w:vAlign w:val="center"/>
          </w:tcPr>
          <w:p w14:paraId="6E2E5201" w14:textId="77777777" w:rsidR="008D7A45" w:rsidRDefault="008D7A45" w:rsidP="0089666E">
            <w:pPr>
              <w:spacing w:line="240" w:lineRule="auto"/>
              <w:jc w:val="center"/>
            </w:pPr>
            <w:r w:rsidRPr="00871C35">
              <w:rPr>
                <w:rFonts w:eastAsia="Times New Roman"/>
                <w:i/>
                <w:iCs/>
                <w:color w:val="000000"/>
              </w:rPr>
              <w:t>γ</w:t>
            </w:r>
          </w:p>
        </w:tc>
        <w:tc>
          <w:tcPr>
            <w:tcW w:w="1094" w:type="dxa"/>
            <w:tcBorders>
              <w:bottom w:val="single" w:sz="4" w:space="0" w:color="auto"/>
            </w:tcBorders>
            <w:vAlign w:val="center"/>
          </w:tcPr>
          <w:p w14:paraId="020CEABA" w14:textId="77777777" w:rsidR="008D7A45" w:rsidRDefault="008D7A45" w:rsidP="0089666E">
            <w:pPr>
              <w:spacing w:line="240" w:lineRule="auto"/>
              <w:jc w:val="center"/>
            </w:pPr>
            <w:r w:rsidRPr="00871C35">
              <w:rPr>
                <w:i/>
                <w:iCs/>
              </w:rPr>
              <w:t>β</w:t>
            </w:r>
          </w:p>
        </w:tc>
      </w:tr>
      <w:tr w:rsidR="008D7A45" w14:paraId="57064CBA" w14:textId="77777777" w:rsidTr="008D7A45">
        <w:trPr>
          <w:trHeight w:val="22"/>
        </w:trPr>
        <w:tc>
          <w:tcPr>
            <w:tcW w:w="857" w:type="dxa"/>
            <w:tcBorders>
              <w:top w:val="single" w:sz="4" w:space="0" w:color="auto"/>
            </w:tcBorders>
            <w:vAlign w:val="center"/>
          </w:tcPr>
          <w:p w14:paraId="37561820" w14:textId="77777777" w:rsidR="008D7A45" w:rsidRDefault="008D7A45" w:rsidP="0089666E">
            <w:pPr>
              <w:spacing w:line="240" w:lineRule="auto"/>
              <w:jc w:val="center"/>
            </w:pPr>
            <w:r w:rsidRPr="00871C35">
              <w:t>3</w:t>
            </w:r>
          </w:p>
        </w:tc>
        <w:tc>
          <w:tcPr>
            <w:tcW w:w="1084" w:type="dxa"/>
            <w:tcBorders>
              <w:top w:val="single" w:sz="4" w:space="0" w:color="auto"/>
            </w:tcBorders>
            <w:vAlign w:val="center"/>
          </w:tcPr>
          <w:p w14:paraId="7CE84782" w14:textId="77777777" w:rsidR="008D7A45" w:rsidRDefault="008D7A45" w:rsidP="0089666E">
            <w:pPr>
              <w:spacing w:line="240" w:lineRule="auto"/>
              <w:jc w:val="center"/>
            </w:pPr>
            <w:r w:rsidRPr="00FB660E">
              <w:rPr>
                <w:rFonts w:eastAsia="Times New Roman"/>
                <w:color w:val="000000"/>
              </w:rPr>
              <w:t>3.95</w:t>
            </w:r>
          </w:p>
        </w:tc>
        <w:tc>
          <w:tcPr>
            <w:tcW w:w="1084" w:type="dxa"/>
            <w:tcBorders>
              <w:top w:val="single" w:sz="4" w:space="0" w:color="auto"/>
            </w:tcBorders>
            <w:vAlign w:val="center"/>
          </w:tcPr>
          <w:p w14:paraId="760C35CB" w14:textId="77777777" w:rsidR="008D7A45" w:rsidRDefault="008D7A45" w:rsidP="0089666E">
            <w:pPr>
              <w:spacing w:line="240" w:lineRule="auto"/>
              <w:jc w:val="center"/>
            </w:pPr>
            <w:r w:rsidRPr="00FB660E">
              <w:rPr>
                <w:rFonts w:eastAsia="Times New Roman"/>
                <w:color w:val="000000"/>
              </w:rPr>
              <w:t>1.51</w:t>
            </w:r>
          </w:p>
        </w:tc>
        <w:tc>
          <w:tcPr>
            <w:tcW w:w="1083" w:type="dxa"/>
            <w:tcBorders>
              <w:top w:val="single" w:sz="4" w:space="0" w:color="auto"/>
            </w:tcBorders>
            <w:vAlign w:val="center"/>
          </w:tcPr>
          <w:p w14:paraId="4D78986B" w14:textId="77777777" w:rsidR="008D7A45" w:rsidRDefault="008D7A45" w:rsidP="0089666E">
            <w:pPr>
              <w:spacing w:line="240" w:lineRule="auto"/>
              <w:jc w:val="center"/>
            </w:pPr>
            <w:r w:rsidRPr="00FB660E">
              <w:rPr>
                <w:rFonts w:eastAsia="Times New Roman"/>
                <w:color w:val="000000"/>
              </w:rPr>
              <w:t>0.32</w:t>
            </w:r>
          </w:p>
        </w:tc>
        <w:tc>
          <w:tcPr>
            <w:tcW w:w="1084" w:type="dxa"/>
            <w:tcBorders>
              <w:top w:val="single" w:sz="4" w:space="0" w:color="auto"/>
            </w:tcBorders>
            <w:vAlign w:val="center"/>
          </w:tcPr>
          <w:p w14:paraId="267C1B76" w14:textId="77777777" w:rsidR="008D7A45" w:rsidRDefault="008D7A45" w:rsidP="0089666E">
            <w:pPr>
              <w:spacing w:line="240" w:lineRule="auto"/>
              <w:jc w:val="center"/>
            </w:pPr>
            <w:r w:rsidRPr="00FB660E">
              <w:rPr>
                <w:rFonts w:eastAsia="Times New Roman"/>
                <w:color w:val="000000"/>
              </w:rPr>
              <w:t>0.39</w:t>
            </w:r>
          </w:p>
        </w:tc>
        <w:tc>
          <w:tcPr>
            <w:tcW w:w="1083" w:type="dxa"/>
            <w:tcBorders>
              <w:top w:val="single" w:sz="4" w:space="0" w:color="auto"/>
            </w:tcBorders>
            <w:vAlign w:val="center"/>
          </w:tcPr>
          <w:p w14:paraId="02364880" w14:textId="77777777" w:rsidR="008D7A45" w:rsidRDefault="008D7A45" w:rsidP="0089666E">
            <w:pPr>
              <w:spacing w:line="240" w:lineRule="auto"/>
              <w:jc w:val="center"/>
            </w:pPr>
            <w:r w:rsidRPr="00FB660E">
              <w:rPr>
                <w:rFonts w:eastAsia="Times New Roman"/>
                <w:color w:val="000000"/>
              </w:rPr>
              <w:t>2.83</w:t>
            </w:r>
          </w:p>
        </w:tc>
        <w:tc>
          <w:tcPr>
            <w:tcW w:w="1084" w:type="dxa"/>
            <w:tcBorders>
              <w:top w:val="single" w:sz="4" w:space="0" w:color="auto"/>
            </w:tcBorders>
            <w:vAlign w:val="center"/>
          </w:tcPr>
          <w:p w14:paraId="778806AD" w14:textId="77777777" w:rsidR="008D7A45" w:rsidRDefault="008D7A45" w:rsidP="0089666E">
            <w:pPr>
              <w:spacing w:line="240" w:lineRule="auto"/>
              <w:jc w:val="center"/>
            </w:pPr>
            <w:r w:rsidRPr="00FB660E">
              <w:rPr>
                <w:rFonts w:eastAsia="Times New Roman"/>
                <w:color w:val="000000"/>
              </w:rPr>
              <w:t>1.36</w:t>
            </w:r>
          </w:p>
        </w:tc>
        <w:tc>
          <w:tcPr>
            <w:tcW w:w="1083" w:type="dxa"/>
            <w:tcBorders>
              <w:top w:val="single" w:sz="4" w:space="0" w:color="auto"/>
            </w:tcBorders>
            <w:vAlign w:val="center"/>
          </w:tcPr>
          <w:p w14:paraId="38751330" w14:textId="77777777" w:rsidR="008D7A45" w:rsidRDefault="008D7A45" w:rsidP="0089666E">
            <w:pPr>
              <w:spacing w:line="240" w:lineRule="auto"/>
              <w:jc w:val="center"/>
            </w:pPr>
            <w:r w:rsidRPr="00FB660E">
              <w:rPr>
                <w:rFonts w:eastAsia="Times New Roman"/>
                <w:color w:val="000000"/>
              </w:rPr>
              <w:t>0.12</w:t>
            </w:r>
          </w:p>
        </w:tc>
        <w:tc>
          <w:tcPr>
            <w:tcW w:w="1094" w:type="dxa"/>
            <w:tcBorders>
              <w:top w:val="single" w:sz="4" w:space="0" w:color="auto"/>
            </w:tcBorders>
            <w:vAlign w:val="center"/>
          </w:tcPr>
          <w:p w14:paraId="7E6DD80C" w14:textId="77777777" w:rsidR="008D7A45" w:rsidRDefault="008D7A45" w:rsidP="0089666E">
            <w:pPr>
              <w:spacing w:line="240" w:lineRule="auto"/>
              <w:jc w:val="center"/>
            </w:pPr>
            <w:r w:rsidRPr="00FB660E">
              <w:rPr>
                <w:rFonts w:eastAsia="Times New Roman"/>
                <w:color w:val="000000"/>
              </w:rPr>
              <w:t>0.30</w:t>
            </w:r>
          </w:p>
        </w:tc>
      </w:tr>
      <w:tr w:rsidR="008D7A45" w14:paraId="57A6FF91" w14:textId="77777777" w:rsidTr="008D7A45">
        <w:trPr>
          <w:trHeight w:val="22"/>
        </w:trPr>
        <w:tc>
          <w:tcPr>
            <w:tcW w:w="857" w:type="dxa"/>
            <w:vAlign w:val="center"/>
          </w:tcPr>
          <w:p w14:paraId="27BA6BE4" w14:textId="77777777" w:rsidR="008D7A45" w:rsidRDefault="008D7A45" w:rsidP="0089666E">
            <w:pPr>
              <w:spacing w:line="240" w:lineRule="auto"/>
              <w:jc w:val="center"/>
            </w:pPr>
            <w:r w:rsidRPr="00871C35">
              <w:t>4</w:t>
            </w:r>
          </w:p>
        </w:tc>
        <w:tc>
          <w:tcPr>
            <w:tcW w:w="1084" w:type="dxa"/>
            <w:vAlign w:val="center"/>
          </w:tcPr>
          <w:p w14:paraId="35C9C805" w14:textId="77777777" w:rsidR="008D7A45" w:rsidRDefault="008D7A45" w:rsidP="0089666E">
            <w:pPr>
              <w:spacing w:line="240" w:lineRule="auto"/>
              <w:jc w:val="center"/>
            </w:pPr>
            <w:r w:rsidRPr="00FB660E">
              <w:rPr>
                <w:rFonts w:eastAsia="Times New Roman"/>
                <w:color w:val="000000"/>
              </w:rPr>
              <w:t>4.34</w:t>
            </w:r>
          </w:p>
        </w:tc>
        <w:tc>
          <w:tcPr>
            <w:tcW w:w="1084" w:type="dxa"/>
            <w:vAlign w:val="center"/>
          </w:tcPr>
          <w:p w14:paraId="190B3884" w14:textId="77777777" w:rsidR="008D7A45" w:rsidRDefault="008D7A45" w:rsidP="0089666E">
            <w:pPr>
              <w:spacing w:line="240" w:lineRule="auto"/>
              <w:jc w:val="center"/>
            </w:pPr>
            <w:r w:rsidRPr="00FB660E">
              <w:rPr>
                <w:rFonts w:eastAsia="Times New Roman"/>
                <w:color w:val="000000"/>
              </w:rPr>
              <w:t>0.97</w:t>
            </w:r>
          </w:p>
        </w:tc>
        <w:tc>
          <w:tcPr>
            <w:tcW w:w="1083" w:type="dxa"/>
            <w:vAlign w:val="center"/>
          </w:tcPr>
          <w:p w14:paraId="5E83EB7B" w14:textId="77777777" w:rsidR="008D7A45" w:rsidRDefault="008D7A45" w:rsidP="0089666E">
            <w:pPr>
              <w:spacing w:line="240" w:lineRule="auto"/>
              <w:jc w:val="center"/>
            </w:pPr>
            <w:r w:rsidRPr="00FB660E">
              <w:rPr>
                <w:rFonts w:eastAsia="Times New Roman"/>
                <w:color w:val="000000"/>
              </w:rPr>
              <w:t>0.04</w:t>
            </w:r>
          </w:p>
        </w:tc>
        <w:tc>
          <w:tcPr>
            <w:tcW w:w="1084" w:type="dxa"/>
            <w:vAlign w:val="center"/>
          </w:tcPr>
          <w:p w14:paraId="05EDAB1F" w14:textId="77777777" w:rsidR="008D7A45" w:rsidRDefault="008D7A45" w:rsidP="0089666E">
            <w:pPr>
              <w:spacing w:line="240" w:lineRule="auto"/>
              <w:jc w:val="center"/>
            </w:pPr>
            <w:r w:rsidRPr="00FB660E">
              <w:rPr>
                <w:rFonts w:eastAsia="Times New Roman"/>
                <w:color w:val="000000"/>
              </w:rPr>
              <w:t>0.10</w:t>
            </w:r>
          </w:p>
        </w:tc>
        <w:tc>
          <w:tcPr>
            <w:tcW w:w="1083" w:type="dxa"/>
            <w:vAlign w:val="center"/>
          </w:tcPr>
          <w:p w14:paraId="09CA8B26" w14:textId="77777777" w:rsidR="008D7A45" w:rsidRDefault="008D7A45" w:rsidP="0089666E">
            <w:pPr>
              <w:spacing w:line="240" w:lineRule="auto"/>
              <w:jc w:val="center"/>
            </w:pPr>
            <w:r w:rsidRPr="00FB660E">
              <w:rPr>
                <w:rFonts w:eastAsia="Times New Roman"/>
                <w:color w:val="000000"/>
              </w:rPr>
              <w:t>2.78</w:t>
            </w:r>
          </w:p>
        </w:tc>
        <w:tc>
          <w:tcPr>
            <w:tcW w:w="1084" w:type="dxa"/>
            <w:vAlign w:val="center"/>
          </w:tcPr>
          <w:p w14:paraId="3A48DDD6" w14:textId="77777777" w:rsidR="008D7A45" w:rsidRDefault="008D7A45" w:rsidP="0089666E">
            <w:pPr>
              <w:spacing w:line="240" w:lineRule="auto"/>
              <w:jc w:val="center"/>
            </w:pPr>
            <w:r w:rsidRPr="00FB660E">
              <w:rPr>
                <w:rFonts w:eastAsia="Times New Roman"/>
                <w:color w:val="000000"/>
              </w:rPr>
              <w:t>1.44</w:t>
            </w:r>
          </w:p>
        </w:tc>
        <w:tc>
          <w:tcPr>
            <w:tcW w:w="1083" w:type="dxa"/>
            <w:vAlign w:val="center"/>
          </w:tcPr>
          <w:p w14:paraId="18733AF4" w14:textId="77777777" w:rsidR="008D7A45" w:rsidRDefault="008D7A45" w:rsidP="0089666E">
            <w:pPr>
              <w:spacing w:line="240" w:lineRule="auto"/>
              <w:jc w:val="center"/>
            </w:pPr>
            <w:r w:rsidRPr="00FB660E">
              <w:rPr>
                <w:rFonts w:eastAsia="Times New Roman"/>
                <w:color w:val="000000"/>
              </w:rPr>
              <w:t>0.14</w:t>
            </w:r>
          </w:p>
        </w:tc>
        <w:tc>
          <w:tcPr>
            <w:tcW w:w="1094" w:type="dxa"/>
            <w:vAlign w:val="center"/>
          </w:tcPr>
          <w:p w14:paraId="17A95ED0" w14:textId="77777777" w:rsidR="008D7A45" w:rsidRDefault="008D7A45" w:rsidP="0089666E">
            <w:pPr>
              <w:spacing w:line="240" w:lineRule="auto"/>
              <w:jc w:val="center"/>
            </w:pPr>
            <w:r w:rsidRPr="00FB660E">
              <w:rPr>
                <w:rFonts w:eastAsia="Times New Roman"/>
                <w:color w:val="000000"/>
              </w:rPr>
              <w:t>0.32</w:t>
            </w:r>
          </w:p>
        </w:tc>
      </w:tr>
      <w:tr w:rsidR="008D7A45" w14:paraId="4E9988D9" w14:textId="77777777" w:rsidTr="008D7A45">
        <w:trPr>
          <w:trHeight w:val="22"/>
        </w:trPr>
        <w:tc>
          <w:tcPr>
            <w:tcW w:w="857" w:type="dxa"/>
            <w:vAlign w:val="center"/>
          </w:tcPr>
          <w:p w14:paraId="3CA74BBF" w14:textId="77777777" w:rsidR="008D7A45" w:rsidRDefault="008D7A45" w:rsidP="0089666E">
            <w:pPr>
              <w:spacing w:line="240" w:lineRule="auto"/>
              <w:jc w:val="center"/>
            </w:pPr>
            <w:r w:rsidRPr="00871C35">
              <w:t>5</w:t>
            </w:r>
          </w:p>
        </w:tc>
        <w:tc>
          <w:tcPr>
            <w:tcW w:w="1084" w:type="dxa"/>
            <w:vAlign w:val="center"/>
          </w:tcPr>
          <w:p w14:paraId="7911B1B4" w14:textId="77777777" w:rsidR="008D7A45" w:rsidRDefault="008D7A45" w:rsidP="0089666E">
            <w:pPr>
              <w:spacing w:line="240" w:lineRule="auto"/>
              <w:jc w:val="center"/>
            </w:pPr>
            <w:r w:rsidRPr="00FB660E">
              <w:rPr>
                <w:rFonts w:eastAsia="Times New Roman"/>
                <w:color w:val="000000"/>
              </w:rPr>
              <w:t>4.71</w:t>
            </w:r>
          </w:p>
        </w:tc>
        <w:tc>
          <w:tcPr>
            <w:tcW w:w="1084" w:type="dxa"/>
            <w:vAlign w:val="center"/>
          </w:tcPr>
          <w:p w14:paraId="36DB45FF" w14:textId="77777777" w:rsidR="008D7A45" w:rsidRDefault="008D7A45" w:rsidP="0089666E">
            <w:pPr>
              <w:spacing w:line="240" w:lineRule="auto"/>
              <w:jc w:val="center"/>
            </w:pPr>
            <w:r w:rsidRPr="00FB660E">
              <w:rPr>
                <w:rFonts w:eastAsia="Times New Roman"/>
                <w:color w:val="000000"/>
              </w:rPr>
              <w:t>1.46</w:t>
            </w:r>
          </w:p>
        </w:tc>
        <w:tc>
          <w:tcPr>
            <w:tcW w:w="1083" w:type="dxa"/>
            <w:vAlign w:val="center"/>
          </w:tcPr>
          <w:p w14:paraId="15190801" w14:textId="77777777" w:rsidR="008D7A45" w:rsidRDefault="008D7A45" w:rsidP="0089666E">
            <w:pPr>
              <w:spacing w:line="240" w:lineRule="auto"/>
              <w:jc w:val="center"/>
            </w:pPr>
            <w:r w:rsidRPr="00FB660E">
              <w:rPr>
                <w:rFonts w:eastAsia="Times New Roman"/>
                <w:color w:val="000000"/>
              </w:rPr>
              <w:t>0.24</w:t>
            </w:r>
          </w:p>
        </w:tc>
        <w:tc>
          <w:tcPr>
            <w:tcW w:w="1084" w:type="dxa"/>
            <w:vAlign w:val="center"/>
          </w:tcPr>
          <w:p w14:paraId="7C54C2F6" w14:textId="77777777" w:rsidR="008D7A45" w:rsidRDefault="008D7A45" w:rsidP="0089666E">
            <w:pPr>
              <w:spacing w:line="240" w:lineRule="auto"/>
              <w:jc w:val="center"/>
            </w:pPr>
            <w:r w:rsidRPr="00FB660E">
              <w:rPr>
                <w:rFonts w:eastAsia="Times New Roman"/>
                <w:color w:val="000000"/>
              </w:rPr>
              <w:t>0.08</w:t>
            </w:r>
          </w:p>
        </w:tc>
        <w:tc>
          <w:tcPr>
            <w:tcW w:w="1083" w:type="dxa"/>
            <w:vAlign w:val="center"/>
          </w:tcPr>
          <w:p w14:paraId="5AC844D6" w14:textId="77777777" w:rsidR="008D7A45" w:rsidRDefault="008D7A45" w:rsidP="0089666E">
            <w:pPr>
              <w:spacing w:line="240" w:lineRule="auto"/>
              <w:jc w:val="center"/>
            </w:pPr>
            <w:r w:rsidRPr="00FB660E">
              <w:rPr>
                <w:rFonts w:eastAsia="Times New Roman"/>
                <w:color w:val="000000"/>
              </w:rPr>
              <w:t>3.03</w:t>
            </w:r>
          </w:p>
        </w:tc>
        <w:tc>
          <w:tcPr>
            <w:tcW w:w="1084" w:type="dxa"/>
            <w:vAlign w:val="center"/>
          </w:tcPr>
          <w:p w14:paraId="5005AE1E" w14:textId="77777777" w:rsidR="008D7A45" w:rsidRDefault="008D7A45" w:rsidP="0089666E">
            <w:pPr>
              <w:spacing w:line="240" w:lineRule="auto"/>
              <w:jc w:val="center"/>
            </w:pPr>
            <w:r w:rsidRPr="00FB660E">
              <w:rPr>
                <w:rFonts w:eastAsia="Times New Roman"/>
                <w:color w:val="000000"/>
              </w:rPr>
              <w:t>1.34</w:t>
            </w:r>
          </w:p>
        </w:tc>
        <w:tc>
          <w:tcPr>
            <w:tcW w:w="1083" w:type="dxa"/>
            <w:vAlign w:val="center"/>
          </w:tcPr>
          <w:p w14:paraId="04F58FB7" w14:textId="77777777" w:rsidR="008D7A45" w:rsidRDefault="008D7A45" w:rsidP="0089666E">
            <w:pPr>
              <w:spacing w:line="240" w:lineRule="auto"/>
              <w:jc w:val="center"/>
            </w:pPr>
            <w:r w:rsidRPr="00FB660E">
              <w:rPr>
                <w:rFonts w:eastAsia="Times New Roman"/>
                <w:color w:val="000000"/>
              </w:rPr>
              <w:t>0.07</w:t>
            </w:r>
          </w:p>
        </w:tc>
        <w:tc>
          <w:tcPr>
            <w:tcW w:w="1094" w:type="dxa"/>
            <w:vAlign w:val="center"/>
          </w:tcPr>
          <w:p w14:paraId="5B9718A6" w14:textId="77777777" w:rsidR="008D7A45" w:rsidRDefault="008D7A45" w:rsidP="0089666E">
            <w:pPr>
              <w:spacing w:line="240" w:lineRule="auto"/>
              <w:jc w:val="center"/>
            </w:pPr>
            <w:r w:rsidRPr="00FB660E">
              <w:rPr>
                <w:rFonts w:eastAsia="Times New Roman"/>
                <w:color w:val="000000"/>
              </w:rPr>
              <w:t>0.27</w:t>
            </w:r>
          </w:p>
        </w:tc>
      </w:tr>
      <w:tr w:rsidR="008D7A45" w14:paraId="655623FB" w14:textId="77777777" w:rsidTr="008D7A45">
        <w:trPr>
          <w:trHeight w:val="22"/>
        </w:trPr>
        <w:tc>
          <w:tcPr>
            <w:tcW w:w="857" w:type="dxa"/>
            <w:vAlign w:val="center"/>
          </w:tcPr>
          <w:p w14:paraId="7323BFED" w14:textId="77777777" w:rsidR="008D7A45" w:rsidRDefault="008D7A45" w:rsidP="0089666E">
            <w:pPr>
              <w:spacing w:line="240" w:lineRule="auto"/>
              <w:jc w:val="center"/>
            </w:pPr>
            <w:r w:rsidRPr="00871C35">
              <w:t>6</w:t>
            </w:r>
          </w:p>
        </w:tc>
        <w:tc>
          <w:tcPr>
            <w:tcW w:w="1084" w:type="dxa"/>
            <w:vAlign w:val="center"/>
          </w:tcPr>
          <w:p w14:paraId="3D86D1CC" w14:textId="77777777" w:rsidR="008D7A45" w:rsidRDefault="008D7A45" w:rsidP="0089666E">
            <w:pPr>
              <w:spacing w:line="240" w:lineRule="auto"/>
              <w:jc w:val="center"/>
            </w:pPr>
            <w:r w:rsidRPr="00FB660E">
              <w:rPr>
                <w:rFonts w:eastAsia="Times New Roman"/>
                <w:color w:val="000000"/>
              </w:rPr>
              <w:t>3.71</w:t>
            </w:r>
          </w:p>
        </w:tc>
        <w:tc>
          <w:tcPr>
            <w:tcW w:w="1084" w:type="dxa"/>
            <w:vAlign w:val="center"/>
          </w:tcPr>
          <w:p w14:paraId="782B4BC2" w14:textId="77777777" w:rsidR="008D7A45" w:rsidRDefault="008D7A45" w:rsidP="0089666E">
            <w:pPr>
              <w:spacing w:line="240" w:lineRule="auto"/>
              <w:jc w:val="center"/>
            </w:pPr>
            <w:r w:rsidRPr="00FB660E">
              <w:rPr>
                <w:rFonts w:eastAsia="Times New Roman"/>
                <w:color w:val="000000"/>
              </w:rPr>
              <w:t>1.76</w:t>
            </w:r>
          </w:p>
        </w:tc>
        <w:tc>
          <w:tcPr>
            <w:tcW w:w="1083" w:type="dxa"/>
            <w:vAlign w:val="center"/>
          </w:tcPr>
          <w:p w14:paraId="30064AB6" w14:textId="77777777" w:rsidR="008D7A45" w:rsidRDefault="008D7A45" w:rsidP="0089666E">
            <w:pPr>
              <w:spacing w:line="240" w:lineRule="auto"/>
              <w:jc w:val="center"/>
            </w:pPr>
            <w:r w:rsidRPr="00FB660E">
              <w:rPr>
                <w:rFonts w:eastAsia="Times New Roman"/>
                <w:color w:val="000000"/>
              </w:rPr>
              <w:t>0.44</w:t>
            </w:r>
          </w:p>
        </w:tc>
        <w:tc>
          <w:tcPr>
            <w:tcW w:w="1084" w:type="dxa"/>
            <w:vAlign w:val="center"/>
          </w:tcPr>
          <w:p w14:paraId="7C6CFE0E" w14:textId="77777777" w:rsidR="008D7A45" w:rsidRDefault="008D7A45" w:rsidP="0089666E">
            <w:pPr>
              <w:spacing w:line="240" w:lineRule="auto"/>
              <w:jc w:val="center"/>
            </w:pPr>
            <w:r w:rsidRPr="00FB660E">
              <w:rPr>
                <w:rFonts w:eastAsia="Times New Roman"/>
                <w:color w:val="000000"/>
              </w:rPr>
              <w:t>0.19</w:t>
            </w:r>
          </w:p>
        </w:tc>
        <w:tc>
          <w:tcPr>
            <w:tcW w:w="1083" w:type="dxa"/>
            <w:vAlign w:val="center"/>
          </w:tcPr>
          <w:p w14:paraId="7C5B6C66" w14:textId="77777777" w:rsidR="008D7A45" w:rsidRDefault="008D7A45" w:rsidP="0089666E">
            <w:pPr>
              <w:spacing w:line="240" w:lineRule="auto"/>
              <w:jc w:val="center"/>
            </w:pPr>
            <w:r w:rsidRPr="00FB660E">
              <w:rPr>
                <w:rFonts w:eastAsia="Times New Roman"/>
                <w:color w:val="000000"/>
              </w:rPr>
              <w:t>2.60</w:t>
            </w:r>
          </w:p>
        </w:tc>
        <w:tc>
          <w:tcPr>
            <w:tcW w:w="1084" w:type="dxa"/>
            <w:vAlign w:val="center"/>
          </w:tcPr>
          <w:p w14:paraId="5A5A7512" w14:textId="77777777" w:rsidR="008D7A45" w:rsidRDefault="008D7A45" w:rsidP="0089666E">
            <w:pPr>
              <w:spacing w:line="240" w:lineRule="auto"/>
              <w:jc w:val="center"/>
            </w:pPr>
            <w:r w:rsidRPr="00FB660E">
              <w:rPr>
                <w:rFonts w:eastAsia="Times New Roman"/>
                <w:color w:val="000000"/>
              </w:rPr>
              <w:t>1.37</w:t>
            </w:r>
          </w:p>
        </w:tc>
        <w:tc>
          <w:tcPr>
            <w:tcW w:w="1083" w:type="dxa"/>
            <w:vAlign w:val="center"/>
          </w:tcPr>
          <w:p w14:paraId="5B4A22A8" w14:textId="77777777" w:rsidR="008D7A45" w:rsidRDefault="008D7A45" w:rsidP="0089666E">
            <w:pPr>
              <w:spacing w:line="240" w:lineRule="auto"/>
              <w:jc w:val="center"/>
            </w:pPr>
            <w:r w:rsidRPr="00FB660E">
              <w:rPr>
                <w:rFonts w:eastAsia="Times New Roman"/>
                <w:color w:val="000000"/>
              </w:rPr>
              <w:t>0.17</w:t>
            </w:r>
          </w:p>
        </w:tc>
        <w:tc>
          <w:tcPr>
            <w:tcW w:w="1094" w:type="dxa"/>
            <w:vAlign w:val="center"/>
          </w:tcPr>
          <w:p w14:paraId="46206F2E" w14:textId="77777777" w:rsidR="008D7A45" w:rsidRDefault="008D7A45" w:rsidP="0089666E">
            <w:pPr>
              <w:spacing w:line="240" w:lineRule="auto"/>
              <w:jc w:val="center"/>
            </w:pPr>
            <w:r w:rsidRPr="00FB660E">
              <w:rPr>
                <w:rFonts w:eastAsia="Times New Roman"/>
                <w:color w:val="000000"/>
              </w:rPr>
              <w:t>0.20</w:t>
            </w:r>
          </w:p>
        </w:tc>
      </w:tr>
      <w:tr w:rsidR="008D7A45" w14:paraId="01A8DC2F" w14:textId="77777777" w:rsidTr="008D7A45">
        <w:trPr>
          <w:trHeight w:val="22"/>
        </w:trPr>
        <w:tc>
          <w:tcPr>
            <w:tcW w:w="857" w:type="dxa"/>
            <w:vAlign w:val="center"/>
          </w:tcPr>
          <w:p w14:paraId="34AF4015" w14:textId="77777777" w:rsidR="008D7A45" w:rsidRDefault="008D7A45" w:rsidP="0089666E">
            <w:pPr>
              <w:spacing w:line="240" w:lineRule="auto"/>
              <w:jc w:val="center"/>
            </w:pPr>
            <w:r w:rsidRPr="00871C35">
              <w:t>7</w:t>
            </w:r>
          </w:p>
        </w:tc>
        <w:tc>
          <w:tcPr>
            <w:tcW w:w="1084" w:type="dxa"/>
            <w:vAlign w:val="center"/>
          </w:tcPr>
          <w:p w14:paraId="423A2EAF" w14:textId="77777777" w:rsidR="008D7A45" w:rsidRDefault="008D7A45" w:rsidP="0089666E">
            <w:pPr>
              <w:spacing w:line="240" w:lineRule="auto"/>
              <w:jc w:val="center"/>
            </w:pPr>
            <w:r w:rsidRPr="00FB660E">
              <w:rPr>
                <w:rFonts w:eastAsia="Times New Roman"/>
                <w:color w:val="000000"/>
              </w:rPr>
              <w:t>3.18</w:t>
            </w:r>
          </w:p>
        </w:tc>
        <w:tc>
          <w:tcPr>
            <w:tcW w:w="1084" w:type="dxa"/>
            <w:vAlign w:val="center"/>
          </w:tcPr>
          <w:p w14:paraId="4D1DCD3C" w14:textId="77777777" w:rsidR="008D7A45" w:rsidRDefault="008D7A45" w:rsidP="0089666E">
            <w:pPr>
              <w:spacing w:line="240" w:lineRule="auto"/>
              <w:jc w:val="center"/>
            </w:pPr>
            <w:r w:rsidRPr="00FB660E">
              <w:rPr>
                <w:rFonts w:eastAsia="Times New Roman"/>
                <w:color w:val="000000"/>
              </w:rPr>
              <w:t>1.04</w:t>
            </w:r>
          </w:p>
        </w:tc>
        <w:tc>
          <w:tcPr>
            <w:tcW w:w="1083" w:type="dxa"/>
            <w:vAlign w:val="center"/>
          </w:tcPr>
          <w:p w14:paraId="0B575296" w14:textId="77777777" w:rsidR="008D7A45" w:rsidRDefault="008D7A45" w:rsidP="0089666E">
            <w:pPr>
              <w:spacing w:line="240" w:lineRule="auto"/>
              <w:jc w:val="center"/>
            </w:pPr>
            <w:r w:rsidRPr="00FB660E">
              <w:rPr>
                <w:rFonts w:eastAsia="Times New Roman"/>
                <w:color w:val="000000"/>
              </w:rPr>
              <w:t>0.41</w:t>
            </w:r>
          </w:p>
        </w:tc>
        <w:tc>
          <w:tcPr>
            <w:tcW w:w="1084" w:type="dxa"/>
            <w:vAlign w:val="center"/>
          </w:tcPr>
          <w:p w14:paraId="30080B87" w14:textId="77777777" w:rsidR="008D7A45" w:rsidRDefault="008D7A45" w:rsidP="0089666E">
            <w:pPr>
              <w:spacing w:line="240" w:lineRule="auto"/>
              <w:jc w:val="center"/>
            </w:pPr>
            <w:r w:rsidRPr="00FB660E">
              <w:rPr>
                <w:rFonts w:eastAsia="Times New Roman"/>
                <w:color w:val="000000"/>
              </w:rPr>
              <w:t>0.15</w:t>
            </w:r>
          </w:p>
        </w:tc>
        <w:tc>
          <w:tcPr>
            <w:tcW w:w="1083" w:type="dxa"/>
            <w:vAlign w:val="center"/>
          </w:tcPr>
          <w:p w14:paraId="3FAEF503" w14:textId="77777777" w:rsidR="008D7A45" w:rsidRDefault="008D7A45" w:rsidP="0089666E">
            <w:pPr>
              <w:spacing w:line="240" w:lineRule="auto"/>
              <w:jc w:val="center"/>
            </w:pPr>
            <w:r w:rsidRPr="00FB660E">
              <w:rPr>
                <w:rFonts w:eastAsia="Times New Roman"/>
                <w:color w:val="000000"/>
              </w:rPr>
              <w:t>2.30</w:t>
            </w:r>
          </w:p>
        </w:tc>
        <w:tc>
          <w:tcPr>
            <w:tcW w:w="1084" w:type="dxa"/>
            <w:vAlign w:val="center"/>
          </w:tcPr>
          <w:p w14:paraId="35FA4C0E" w14:textId="77777777" w:rsidR="008D7A45" w:rsidRDefault="008D7A45" w:rsidP="0089666E">
            <w:pPr>
              <w:spacing w:line="240" w:lineRule="auto"/>
              <w:jc w:val="center"/>
            </w:pPr>
            <w:r w:rsidRPr="00FB660E">
              <w:rPr>
                <w:rFonts w:eastAsia="Times New Roman"/>
                <w:color w:val="000000"/>
              </w:rPr>
              <w:t>1.21</w:t>
            </w:r>
          </w:p>
        </w:tc>
        <w:tc>
          <w:tcPr>
            <w:tcW w:w="1083" w:type="dxa"/>
            <w:vAlign w:val="center"/>
          </w:tcPr>
          <w:p w14:paraId="5E44985D" w14:textId="77777777" w:rsidR="008D7A45" w:rsidRDefault="008D7A45" w:rsidP="0089666E">
            <w:pPr>
              <w:spacing w:line="240" w:lineRule="auto"/>
              <w:jc w:val="center"/>
            </w:pPr>
            <w:r w:rsidRPr="00FB660E">
              <w:rPr>
                <w:rFonts w:eastAsia="Times New Roman"/>
                <w:color w:val="000000"/>
              </w:rPr>
              <w:t>0.15</w:t>
            </w:r>
          </w:p>
        </w:tc>
        <w:tc>
          <w:tcPr>
            <w:tcW w:w="1094" w:type="dxa"/>
            <w:vAlign w:val="center"/>
          </w:tcPr>
          <w:p w14:paraId="08961B7A" w14:textId="77777777" w:rsidR="008D7A45" w:rsidRDefault="008D7A45" w:rsidP="0089666E">
            <w:pPr>
              <w:spacing w:line="240" w:lineRule="auto"/>
              <w:jc w:val="center"/>
            </w:pPr>
            <w:r w:rsidRPr="00FB660E">
              <w:rPr>
                <w:rFonts w:eastAsia="Times New Roman"/>
                <w:color w:val="000000"/>
              </w:rPr>
              <w:t>0.15</w:t>
            </w:r>
          </w:p>
        </w:tc>
      </w:tr>
      <w:tr w:rsidR="008D7A45" w14:paraId="65511EA9" w14:textId="77777777" w:rsidTr="008D7A45">
        <w:trPr>
          <w:trHeight w:val="22"/>
        </w:trPr>
        <w:tc>
          <w:tcPr>
            <w:tcW w:w="857" w:type="dxa"/>
            <w:vAlign w:val="center"/>
          </w:tcPr>
          <w:p w14:paraId="4613A7C7" w14:textId="77777777" w:rsidR="008D7A45" w:rsidRDefault="008D7A45" w:rsidP="0089666E">
            <w:pPr>
              <w:spacing w:line="240" w:lineRule="auto"/>
              <w:jc w:val="center"/>
            </w:pPr>
            <w:r w:rsidRPr="00871C35">
              <w:t>8</w:t>
            </w:r>
          </w:p>
        </w:tc>
        <w:tc>
          <w:tcPr>
            <w:tcW w:w="1084" w:type="dxa"/>
            <w:vAlign w:val="center"/>
          </w:tcPr>
          <w:p w14:paraId="7B1859AD" w14:textId="77777777" w:rsidR="008D7A45" w:rsidRDefault="008D7A45" w:rsidP="0089666E">
            <w:pPr>
              <w:spacing w:line="240" w:lineRule="auto"/>
              <w:jc w:val="center"/>
            </w:pPr>
            <w:r w:rsidRPr="00FB660E">
              <w:rPr>
                <w:rFonts w:eastAsia="Times New Roman"/>
                <w:color w:val="000000"/>
              </w:rPr>
              <w:t>3.69</w:t>
            </w:r>
          </w:p>
        </w:tc>
        <w:tc>
          <w:tcPr>
            <w:tcW w:w="1084" w:type="dxa"/>
            <w:vAlign w:val="center"/>
          </w:tcPr>
          <w:p w14:paraId="70354C16" w14:textId="77777777" w:rsidR="008D7A45" w:rsidRDefault="008D7A45" w:rsidP="0089666E">
            <w:pPr>
              <w:spacing w:line="240" w:lineRule="auto"/>
              <w:jc w:val="center"/>
            </w:pPr>
            <w:r w:rsidRPr="00FB660E">
              <w:rPr>
                <w:rFonts w:eastAsia="Times New Roman"/>
                <w:color w:val="000000"/>
              </w:rPr>
              <w:t>1.72</w:t>
            </w:r>
          </w:p>
        </w:tc>
        <w:tc>
          <w:tcPr>
            <w:tcW w:w="1083" w:type="dxa"/>
            <w:vAlign w:val="center"/>
          </w:tcPr>
          <w:p w14:paraId="47B4ED24" w14:textId="77777777" w:rsidR="008D7A45" w:rsidRDefault="008D7A45" w:rsidP="0089666E">
            <w:pPr>
              <w:spacing w:line="240" w:lineRule="auto"/>
              <w:jc w:val="center"/>
            </w:pPr>
            <w:r w:rsidRPr="00FB660E">
              <w:rPr>
                <w:rFonts w:eastAsia="Times New Roman"/>
                <w:color w:val="000000"/>
              </w:rPr>
              <w:t>0.27</w:t>
            </w:r>
          </w:p>
        </w:tc>
        <w:tc>
          <w:tcPr>
            <w:tcW w:w="1084" w:type="dxa"/>
            <w:vAlign w:val="center"/>
          </w:tcPr>
          <w:p w14:paraId="02FA4F61" w14:textId="77777777" w:rsidR="008D7A45" w:rsidRDefault="008D7A45" w:rsidP="0089666E">
            <w:pPr>
              <w:spacing w:line="240" w:lineRule="auto"/>
              <w:jc w:val="center"/>
            </w:pPr>
            <w:r w:rsidRPr="00FB660E">
              <w:rPr>
                <w:rFonts w:eastAsia="Times New Roman"/>
                <w:color w:val="000000"/>
              </w:rPr>
              <w:t>0.24</w:t>
            </w:r>
          </w:p>
        </w:tc>
        <w:tc>
          <w:tcPr>
            <w:tcW w:w="1083" w:type="dxa"/>
            <w:vAlign w:val="center"/>
          </w:tcPr>
          <w:p w14:paraId="57C3F2C9" w14:textId="77777777" w:rsidR="008D7A45" w:rsidRDefault="008D7A45" w:rsidP="0089666E">
            <w:pPr>
              <w:spacing w:line="240" w:lineRule="auto"/>
              <w:jc w:val="center"/>
            </w:pPr>
            <w:r w:rsidRPr="00FB660E">
              <w:rPr>
                <w:rFonts w:eastAsia="Times New Roman"/>
                <w:color w:val="000000"/>
              </w:rPr>
              <w:t>2.70</w:t>
            </w:r>
          </w:p>
        </w:tc>
        <w:tc>
          <w:tcPr>
            <w:tcW w:w="1084" w:type="dxa"/>
            <w:vAlign w:val="center"/>
          </w:tcPr>
          <w:p w14:paraId="1345EBDB" w14:textId="77777777" w:rsidR="008D7A45" w:rsidRDefault="008D7A45" w:rsidP="0089666E">
            <w:pPr>
              <w:spacing w:line="240" w:lineRule="auto"/>
              <w:jc w:val="center"/>
            </w:pPr>
            <w:r w:rsidRPr="00FB660E">
              <w:rPr>
                <w:rFonts w:eastAsia="Times New Roman"/>
                <w:color w:val="000000"/>
              </w:rPr>
              <w:t>1.49</w:t>
            </w:r>
          </w:p>
        </w:tc>
        <w:tc>
          <w:tcPr>
            <w:tcW w:w="1083" w:type="dxa"/>
            <w:vAlign w:val="center"/>
          </w:tcPr>
          <w:p w14:paraId="7C75EB13" w14:textId="77777777" w:rsidR="008D7A45" w:rsidRDefault="008D7A45" w:rsidP="0089666E">
            <w:pPr>
              <w:spacing w:line="240" w:lineRule="auto"/>
              <w:jc w:val="center"/>
            </w:pPr>
            <w:r w:rsidRPr="00FB660E">
              <w:rPr>
                <w:rFonts w:eastAsia="Times New Roman"/>
                <w:color w:val="000000"/>
              </w:rPr>
              <w:t>0.12</w:t>
            </w:r>
          </w:p>
        </w:tc>
        <w:tc>
          <w:tcPr>
            <w:tcW w:w="1094" w:type="dxa"/>
            <w:vAlign w:val="center"/>
          </w:tcPr>
          <w:p w14:paraId="52C832C9" w14:textId="77777777" w:rsidR="008D7A45" w:rsidRDefault="008D7A45" w:rsidP="0089666E">
            <w:pPr>
              <w:spacing w:line="240" w:lineRule="auto"/>
              <w:jc w:val="center"/>
            </w:pPr>
            <w:r w:rsidRPr="00FB660E">
              <w:rPr>
                <w:rFonts w:eastAsia="Times New Roman"/>
                <w:color w:val="000000"/>
              </w:rPr>
              <w:t>0.15</w:t>
            </w:r>
          </w:p>
        </w:tc>
      </w:tr>
      <w:tr w:rsidR="008D7A45" w14:paraId="751A1374" w14:textId="77777777" w:rsidTr="008D7A45">
        <w:trPr>
          <w:trHeight w:val="22"/>
        </w:trPr>
        <w:tc>
          <w:tcPr>
            <w:tcW w:w="857" w:type="dxa"/>
            <w:tcBorders>
              <w:bottom w:val="single" w:sz="4" w:space="0" w:color="auto"/>
            </w:tcBorders>
            <w:vAlign w:val="center"/>
          </w:tcPr>
          <w:p w14:paraId="74122AD5" w14:textId="77777777" w:rsidR="008D7A45" w:rsidRDefault="008D7A45" w:rsidP="0089666E">
            <w:pPr>
              <w:spacing w:line="240" w:lineRule="auto"/>
              <w:jc w:val="center"/>
            </w:pPr>
            <w:r w:rsidRPr="00871C35">
              <w:lastRenderedPageBreak/>
              <w:t>9</w:t>
            </w:r>
          </w:p>
        </w:tc>
        <w:tc>
          <w:tcPr>
            <w:tcW w:w="1084" w:type="dxa"/>
            <w:tcBorders>
              <w:bottom w:val="single" w:sz="4" w:space="0" w:color="auto"/>
            </w:tcBorders>
            <w:vAlign w:val="center"/>
          </w:tcPr>
          <w:p w14:paraId="78022DBA" w14:textId="77777777" w:rsidR="008D7A45" w:rsidRDefault="008D7A45" w:rsidP="0089666E">
            <w:pPr>
              <w:spacing w:line="240" w:lineRule="auto"/>
              <w:jc w:val="center"/>
            </w:pPr>
            <w:r w:rsidRPr="00FB660E">
              <w:rPr>
                <w:rFonts w:eastAsia="Times New Roman"/>
                <w:color w:val="000000"/>
              </w:rPr>
              <w:t>4.26</w:t>
            </w:r>
          </w:p>
        </w:tc>
        <w:tc>
          <w:tcPr>
            <w:tcW w:w="1084" w:type="dxa"/>
            <w:tcBorders>
              <w:bottom w:val="single" w:sz="4" w:space="0" w:color="auto"/>
            </w:tcBorders>
            <w:vAlign w:val="center"/>
          </w:tcPr>
          <w:p w14:paraId="06A13E9F" w14:textId="77777777" w:rsidR="008D7A45" w:rsidRDefault="008D7A45" w:rsidP="0089666E">
            <w:pPr>
              <w:spacing w:line="240" w:lineRule="auto"/>
              <w:jc w:val="center"/>
            </w:pPr>
            <w:r w:rsidRPr="00FB660E">
              <w:rPr>
                <w:rFonts w:eastAsia="Times New Roman"/>
                <w:color w:val="000000"/>
              </w:rPr>
              <w:t>0.16</w:t>
            </w:r>
          </w:p>
        </w:tc>
        <w:tc>
          <w:tcPr>
            <w:tcW w:w="1083" w:type="dxa"/>
            <w:tcBorders>
              <w:bottom w:val="single" w:sz="4" w:space="0" w:color="auto"/>
            </w:tcBorders>
            <w:vAlign w:val="center"/>
          </w:tcPr>
          <w:p w14:paraId="72EC0B96" w14:textId="77777777" w:rsidR="008D7A45" w:rsidRDefault="008D7A45" w:rsidP="0089666E">
            <w:pPr>
              <w:spacing w:line="240" w:lineRule="auto"/>
              <w:jc w:val="center"/>
            </w:pPr>
            <w:r w:rsidRPr="00FB660E">
              <w:rPr>
                <w:rFonts w:eastAsia="Times New Roman"/>
                <w:color w:val="000000"/>
              </w:rPr>
              <w:t>0.11</w:t>
            </w:r>
          </w:p>
        </w:tc>
        <w:tc>
          <w:tcPr>
            <w:tcW w:w="1084" w:type="dxa"/>
            <w:tcBorders>
              <w:bottom w:val="single" w:sz="4" w:space="0" w:color="auto"/>
            </w:tcBorders>
            <w:vAlign w:val="center"/>
          </w:tcPr>
          <w:p w14:paraId="648571AD" w14:textId="77777777" w:rsidR="008D7A45" w:rsidRDefault="008D7A45" w:rsidP="0089666E">
            <w:pPr>
              <w:spacing w:line="240" w:lineRule="auto"/>
              <w:jc w:val="center"/>
            </w:pPr>
            <w:r w:rsidRPr="00FB660E">
              <w:rPr>
                <w:rFonts w:eastAsia="Times New Roman"/>
                <w:color w:val="000000"/>
              </w:rPr>
              <w:t>0.01</w:t>
            </w:r>
          </w:p>
        </w:tc>
        <w:tc>
          <w:tcPr>
            <w:tcW w:w="1083" w:type="dxa"/>
            <w:tcBorders>
              <w:bottom w:val="single" w:sz="4" w:space="0" w:color="auto"/>
            </w:tcBorders>
            <w:vAlign w:val="center"/>
          </w:tcPr>
          <w:p w14:paraId="6E66E12C" w14:textId="77777777" w:rsidR="008D7A45" w:rsidRDefault="008D7A45" w:rsidP="0089666E">
            <w:pPr>
              <w:spacing w:line="240" w:lineRule="auto"/>
              <w:jc w:val="center"/>
            </w:pPr>
            <w:r w:rsidRPr="00FB660E">
              <w:rPr>
                <w:rFonts w:eastAsia="Times New Roman"/>
                <w:color w:val="000000"/>
              </w:rPr>
              <w:t>2.72</w:t>
            </w:r>
          </w:p>
        </w:tc>
        <w:tc>
          <w:tcPr>
            <w:tcW w:w="1084" w:type="dxa"/>
            <w:tcBorders>
              <w:bottom w:val="single" w:sz="4" w:space="0" w:color="auto"/>
            </w:tcBorders>
            <w:vAlign w:val="center"/>
          </w:tcPr>
          <w:p w14:paraId="7BD94154" w14:textId="77777777" w:rsidR="008D7A45" w:rsidRDefault="008D7A45" w:rsidP="0089666E">
            <w:pPr>
              <w:spacing w:line="240" w:lineRule="auto"/>
              <w:jc w:val="center"/>
            </w:pPr>
            <w:r w:rsidRPr="00FB660E">
              <w:rPr>
                <w:rFonts w:eastAsia="Times New Roman"/>
                <w:color w:val="000000"/>
              </w:rPr>
              <w:t>1.29</w:t>
            </w:r>
          </w:p>
        </w:tc>
        <w:tc>
          <w:tcPr>
            <w:tcW w:w="1083" w:type="dxa"/>
            <w:tcBorders>
              <w:bottom w:val="single" w:sz="4" w:space="0" w:color="auto"/>
            </w:tcBorders>
            <w:vAlign w:val="center"/>
          </w:tcPr>
          <w:p w14:paraId="58AC2688" w14:textId="77777777" w:rsidR="008D7A45" w:rsidRDefault="008D7A45" w:rsidP="0089666E">
            <w:pPr>
              <w:spacing w:line="240" w:lineRule="auto"/>
              <w:jc w:val="center"/>
            </w:pPr>
            <w:r w:rsidRPr="00FB660E">
              <w:rPr>
                <w:rFonts w:eastAsia="Times New Roman"/>
                <w:color w:val="000000"/>
              </w:rPr>
              <w:t>0.09</w:t>
            </w:r>
          </w:p>
        </w:tc>
        <w:tc>
          <w:tcPr>
            <w:tcW w:w="1094" w:type="dxa"/>
            <w:tcBorders>
              <w:bottom w:val="single" w:sz="4" w:space="0" w:color="auto"/>
            </w:tcBorders>
            <w:vAlign w:val="center"/>
          </w:tcPr>
          <w:p w14:paraId="5F4F025A" w14:textId="77777777" w:rsidR="008D7A45" w:rsidRDefault="008D7A45" w:rsidP="0089666E">
            <w:pPr>
              <w:spacing w:line="240" w:lineRule="auto"/>
              <w:jc w:val="center"/>
            </w:pPr>
            <w:r w:rsidRPr="00FB660E">
              <w:rPr>
                <w:rFonts w:eastAsia="Times New Roman"/>
                <w:color w:val="000000"/>
              </w:rPr>
              <w:t>0.34</w:t>
            </w:r>
          </w:p>
        </w:tc>
      </w:tr>
      <w:tr w:rsidR="008D7A45" w14:paraId="76D9E344" w14:textId="77777777" w:rsidTr="008D7A45">
        <w:trPr>
          <w:trHeight w:val="22"/>
        </w:trPr>
        <w:tc>
          <w:tcPr>
            <w:tcW w:w="857" w:type="dxa"/>
            <w:tcBorders>
              <w:top w:val="single" w:sz="4" w:space="0" w:color="auto"/>
              <w:bottom w:val="single" w:sz="4" w:space="0" w:color="auto"/>
            </w:tcBorders>
            <w:vAlign w:val="center"/>
          </w:tcPr>
          <w:p w14:paraId="04694467" w14:textId="77777777" w:rsidR="008D7A45" w:rsidRPr="00871C35" w:rsidRDefault="008D7A45" w:rsidP="0089666E">
            <w:pPr>
              <w:spacing w:line="240" w:lineRule="auto"/>
              <w:jc w:val="center"/>
            </w:pPr>
          </w:p>
        </w:tc>
        <w:tc>
          <w:tcPr>
            <w:tcW w:w="1084" w:type="dxa"/>
            <w:tcBorders>
              <w:top w:val="single" w:sz="4" w:space="0" w:color="auto"/>
              <w:bottom w:val="single" w:sz="4" w:space="0" w:color="auto"/>
            </w:tcBorders>
            <w:vAlign w:val="center"/>
          </w:tcPr>
          <w:p w14:paraId="5571CF40"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κ</w:t>
            </w:r>
          </w:p>
        </w:tc>
        <w:tc>
          <w:tcPr>
            <w:tcW w:w="1084" w:type="dxa"/>
            <w:tcBorders>
              <w:top w:val="single" w:sz="4" w:space="0" w:color="auto"/>
              <w:bottom w:val="single" w:sz="4" w:space="0" w:color="auto"/>
            </w:tcBorders>
            <w:vAlign w:val="center"/>
          </w:tcPr>
          <w:p w14:paraId="0A28AE0F"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λ</w:t>
            </w:r>
            <w:r w:rsidRPr="00871C35">
              <w:rPr>
                <w:rFonts w:eastAsia="Times New Roman"/>
                <w:i/>
                <w:iCs/>
                <w:color w:val="000000"/>
                <w:vertAlign w:val="subscript"/>
              </w:rPr>
              <w:t>1</w:t>
            </w:r>
          </w:p>
        </w:tc>
        <w:tc>
          <w:tcPr>
            <w:tcW w:w="1083" w:type="dxa"/>
            <w:tcBorders>
              <w:top w:val="single" w:sz="4" w:space="0" w:color="auto"/>
              <w:bottom w:val="single" w:sz="4" w:space="0" w:color="auto"/>
            </w:tcBorders>
            <w:vAlign w:val="center"/>
          </w:tcPr>
          <w:p w14:paraId="55AA26D3"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λ</w:t>
            </w:r>
            <w:r w:rsidRPr="00871C35">
              <w:rPr>
                <w:rFonts w:eastAsia="Times New Roman"/>
                <w:i/>
                <w:iCs/>
                <w:color w:val="000000"/>
                <w:vertAlign w:val="subscript"/>
              </w:rPr>
              <w:t>2</w:t>
            </w:r>
          </w:p>
        </w:tc>
        <w:tc>
          <w:tcPr>
            <w:tcW w:w="1084" w:type="dxa"/>
            <w:tcBorders>
              <w:top w:val="single" w:sz="4" w:space="0" w:color="auto"/>
              <w:bottom w:val="single" w:sz="4" w:space="0" w:color="auto"/>
            </w:tcBorders>
            <w:vAlign w:val="center"/>
          </w:tcPr>
          <w:p w14:paraId="7BA06163"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ζ</w:t>
            </w:r>
          </w:p>
        </w:tc>
        <w:tc>
          <w:tcPr>
            <w:tcW w:w="1083" w:type="dxa"/>
            <w:tcBorders>
              <w:top w:val="single" w:sz="4" w:space="0" w:color="auto"/>
              <w:bottom w:val="single" w:sz="4" w:space="0" w:color="auto"/>
            </w:tcBorders>
            <w:vAlign w:val="center"/>
          </w:tcPr>
          <w:p w14:paraId="52C51304"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ρ</w:t>
            </w:r>
          </w:p>
        </w:tc>
        <w:tc>
          <w:tcPr>
            <w:tcW w:w="1084" w:type="dxa"/>
            <w:tcBorders>
              <w:top w:val="single" w:sz="4" w:space="0" w:color="auto"/>
              <w:bottom w:val="single" w:sz="4" w:space="0" w:color="auto"/>
            </w:tcBorders>
            <w:vAlign w:val="center"/>
          </w:tcPr>
          <w:p w14:paraId="6D776AA0"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χ</w:t>
            </w:r>
          </w:p>
        </w:tc>
        <w:tc>
          <w:tcPr>
            <w:tcW w:w="1083" w:type="dxa"/>
            <w:tcBorders>
              <w:top w:val="single" w:sz="4" w:space="0" w:color="auto"/>
              <w:bottom w:val="single" w:sz="4" w:space="0" w:color="auto"/>
            </w:tcBorders>
            <w:vAlign w:val="center"/>
          </w:tcPr>
          <w:p w14:paraId="194264BA" w14:textId="77777777" w:rsidR="008D7A45" w:rsidRPr="00FB660E" w:rsidRDefault="008D7A45" w:rsidP="0089666E">
            <w:pPr>
              <w:spacing w:line="240" w:lineRule="auto"/>
              <w:jc w:val="center"/>
              <w:rPr>
                <w:rFonts w:eastAsia="Times New Roman"/>
                <w:color w:val="000000"/>
              </w:rPr>
            </w:pPr>
            <w:r w:rsidRPr="00871C35">
              <w:rPr>
                <w:rFonts w:eastAsia="Times New Roman"/>
                <w:i/>
                <w:iCs/>
                <w:color w:val="000000"/>
              </w:rPr>
              <w:t>ψ</w:t>
            </w:r>
          </w:p>
        </w:tc>
        <w:tc>
          <w:tcPr>
            <w:tcW w:w="1094" w:type="dxa"/>
            <w:tcBorders>
              <w:top w:val="single" w:sz="4" w:space="0" w:color="auto"/>
              <w:bottom w:val="single" w:sz="4" w:space="0" w:color="auto"/>
            </w:tcBorders>
            <w:vAlign w:val="center"/>
          </w:tcPr>
          <w:p w14:paraId="231EFCED" w14:textId="77777777" w:rsidR="008D7A45" w:rsidRPr="00FB660E" w:rsidRDefault="008D7A45" w:rsidP="0089666E">
            <w:pPr>
              <w:spacing w:line="240" w:lineRule="auto"/>
              <w:jc w:val="center"/>
              <w:rPr>
                <w:rFonts w:eastAsia="Times New Roman"/>
                <w:color w:val="000000"/>
              </w:rPr>
            </w:pPr>
            <w:r w:rsidRPr="00871C35">
              <w:rPr>
                <w:i/>
                <w:iCs/>
              </w:rPr>
              <w:t>T</w:t>
            </w:r>
            <w:r w:rsidRPr="00871C35">
              <w:rPr>
                <w:i/>
                <w:iCs/>
                <w:vertAlign w:val="subscript"/>
              </w:rPr>
              <w:t>er</w:t>
            </w:r>
          </w:p>
        </w:tc>
      </w:tr>
      <w:tr w:rsidR="008D7A45" w14:paraId="6318E278" w14:textId="77777777" w:rsidTr="008D7A45">
        <w:trPr>
          <w:trHeight w:val="22"/>
        </w:trPr>
        <w:tc>
          <w:tcPr>
            <w:tcW w:w="857" w:type="dxa"/>
            <w:tcBorders>
              <w:top w:val="single" w:sz="4" w:space="0" w:color="auto"/>
            </w:tcBorders>
            <w:vAlign w:val="center"/>
          </w:tcPr>
          <w:p w14:paraId="1FF0995F" w14:textId="77777777" w:rsidR="008D7A45" w:rsidRPr="00871C35" w:rsidRDefault="008D7A45" w:rsidP="0089666E">
            <w:pPr>
              <w:spacing w:line="240" w:lineRule="auto"/>
              <w:jc w:val="center"/>
            </w:pPr>
            <w:r w:rsidRPr="00871C35">
              <w:t>3</w:t>
            </w:r>
          </w:p>
        </w:tc>
        <w:tc>
          <w:tcPr>
            <w:tcW w:w="1084" w:type="dxa"/>
            <w:tcBorders>
              <w:top w:val="single" w:sz="4" w:space="0" w:color="auto"/>
            </w:tcBorders>
            <w:vAlign w:val="center"/>
          </w:tcPr>
          <w:p w14:paraId="6C389A1D"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527D4B1C"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2BB765B0"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35C4D5B9"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5B47EA4E" w14:textId="77777777" w:rsidR="008D7A45" w:rsidRPr="00871C35" w:rsidRDefault="008D7A45" w:rsidP="0089666E">
            <w:pPr>
              <w:spacing w:line="240" w:lineRule="auto"/>
              <w:jc w:val="center"/>
              <w:rPr>
                <w:rFonts w:eastAsia="Times New Roman"/>
                <w:i/>
                <w:iCs/>
                <w:color w:val="000000"/>
              </w:rPr>
            </w:pPr>
          </w:p>
        </w:tc>
        <w:tc>
          <w:tcPr>
            <w:tcW w:w="1084" w:type="dxa"/>
            <w:tcBorders>
              <w:top w:val="single" w:sz="4" w:space="0" w:color="auto"/>
            </w:tcBorders>
            <w:vAlign w:val="center"/>
          </w:tcPr>
          <w:p w14:paraId="70F492D7" w14:textId="77777777" w:rsidR="008D7A45" w:rsidRPr="00871C35" w:rsidRDefault="008D7A45" w:rsidP="0089666E">
            <w:pPr>
              <w:spacing w:line="240" w:lineRule="auto"/>
              <w:jc w:val="center"/>
              <w:rPr>
                <w:rFonts w:eastAsia="Times New Roman"/>
                <w:i/>
                <w:iCs/>
                <w:color w:val="000000"/>
              </w:rPr>
            </w:pPr>
          </w:p>
        </w:tc>
        <w:tc>
          <w:tcPr>
            <w:tcW w:w="1083" w:type="dxa"/>
            <w:tcBorders>
              <w:top w:val="single" w:sz="4" w:space="0" w:color="auto"/>
            </w:tcBorders>
            <w:vAlign w:val="center"/>
          </w:tcPr>
          <w:p w14:paraId="71B24082" w14:textId="77777777" w:rsidR="008D7A45" w:rsidRPr="00871C35" w:rsidRDefault="008D7A45" w:rsidP="0089666E">
            <w:pPr>
              <w:spacing w:line="240" w:lineRule="auto"/>
              <w:jc w:val="center"/>
              <w:rPr>
                <w:rFonts w:eastAsia="Times New Roman"/>
                <w:i/>
                <w:iCs/>
                <w:color w:val="000000"/>
              </w:rPr>
            </w:pPr>
          </w:p>
        </w:tc>
        <w:tc>
          <w:tcPr>
            <w:tcW w:w="1094" w:type="dxa"/>
            <w:tcBorders>
              <w:top w:val="single" w:sz="4" w:space="0" w:color="auto"/>
            </w:tcBorders>
            <w:vAlign w:val="center"/>
          </w:tcPr>
          <w:p w14:paraId="5E61A58C" w14:textId="77777777" w:rsidR="008D7A45" w:rsidRPr="00871C35" w:rsidRDefault="008D7A45" w:rsidP="0089666E">
            <w:pPr>
              <w:spacing w:line="240" w:lineRule="auto"/>
              <w:jc w:val="center"/>
              <w:rPr>
                <w:i/>
                <w:iCs/>
              </w:rPr>
            </w:pPr>
            <w:r w:rsidRPr="00FB660E">
              <w:rPr>
                <w:rFonts w:eastAsia="Times New Roman"/>
                <w:color w:val="000000"/>
              </w:rPr>
              <w:t>0.10</w:t>
            </w:r>
          </w:p>
        </w:tc>
      </w:tr>
      <w:tr w:rsidR="008D7A45" w14:paraId="29C2CC9D" w14:textId="77777777" w:rsidTr="008D7A45">
        <w:trPr>
          <w:trHeight w:val="22"/>
        </w:trPr>
        <w:tc>
          <w:tcPr>
            <w:tcW w:w="857" w:type="dxa"/>
            <w:vAlign w:val="center"/>
          </w:tcPr>
          <w:p w14:paraId="4CB5040A" w14:textId="77777777" w:rsidR="008D7A45" w:rsidRPr="00871C35" w:rsidRDefault="008D7A45" w:rsidP="0089666E">
            <w:pPr>
              <w:spacing w:line="240" w:lineRule="auto"/>
              <w:jc w:val="center"/>
            </w:pPr>
            <w:r w:rsidRPr="00871C35">
              <w:t>4</w:t>
            </w:r>
          </w:p>
        </w:tc>
        <w:tc>
          <w:tcPr>
            <w:tcW w:w="1084" w:type="dxa"/>
            <w:vAlign w:val="center"/>
          </w:tcPr>
          <w:p w14:paraId="5768C36E"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0.49</w:t>
            </w:r>
          </w:p>
        </w:tc>
        <w:tc>
          <w:tcPr>
            <w:tcW w:w="1084" w:type="dxa"/>
            <w:vAlign w:val="center"/>
          </w:tcPr>
          <w:p w14:paraId="691E3DF5"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1.23</w:t>
            </w:r>
          </w:p>
        </w:tc>
        <w:tc>
          <w:tcPr>
            <w:tcW w:w="1083" w:type="dxa"/>
            <w:vAlign w:val="center"/>
          </w:tcPr>
          <w:p w14:paraId="483BC887"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0.53</w:t>
            </w:r>
          </w:p>
        </w:tc>
        <w:tc>
          <w:tcPr>
            <w:tcW w:w="1084" w:type="dxa"/>
            <w:vAlign w:val="center"/>
          </w:tcPr>
          <w:p w14:paraId="3888CBCB"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72FF0209" w14:textId="77777777" w:rsidR="008D7A45" w:rsidRPr="00871C35" w:rsidRDefault="008D7A45" w:rsidP="0089666E">
            <w:pPr>
              <w:spacing w:line="240" w:lineRule="auto"/>
              <w:jc w:val="center"/>
              <w:rPr>
                <w:rFonts w:eastAsia="Times New Roman"/>
                <w:i/>
                <w:iCs/>
                <w:color w:val="000000"/>
              </w:rPr>
            </w:pPr>
          </w:p>
        </w:tc>
        <w:tc>
          <w:tcPr>
            <w:tcW w:w="1084" w:type="dxa"/>
            <w:vAlign w:val="center"/>
          </w:tcPr>
          <w:p w14:paraId="3BFE0490"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1B01D45E" w14:textId="77777777" w:rsidR="008D7A45" w:rsidRPr="00871C35" w:rsidRDefault="008D7A45" w:rsidP="0089666E">
            <w:pPr>
              <w:spacing w:line="240" w:lineRule="auto"/>
              <w:jc w:val="center"/>
              <w:rPr>
                <w:rFonts w:eastAsia="Times New Roman"/>
                <w:i/>
                <w:iCs/>
                <w:color w:val="000000"/>
              </w:rPr>
            </w:pPr>
          </w:p>
        </w:tc>
        <w:tc>
          <w:tcPr>
            <w:tcW w:w="1094" w:type="dxa"/>
            <w:vAlign w:val="center"/>
          </w:tcPr>
          <w:p w14:paraId="303CDBA3"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0.07</w:t>
            </w:r>
          </w:p>
        </w:tc>
      </w:tr>
      <w:tr w:rsidR="008D7A45" w14:paraId="3DC691CE" w14:textId="77777777" w:rsidTr="008D7A45">
        <w:trPr>
          <w:trHeight w:val="22"/>
        </w:trPr>
        <w:tc>
          <w:tcPr>
            <w:tcW w:w="857" w:type="dxa"/>
            <w:vAlign w:val="center"/>
          </w:tcPr>
          <w:p w14:paraId="3130790E" w14:textId="77777777" w:rsidR="008D7A45" w:rsidRPr="00871C35" w:rsidRDefault="008D7A45" w:rsidP="0089666E">
            <w:pPr>
              <w:spacing w:line="240" w:lineRule="auto"/>
              <w:jc w:val="center"/>
            </w:pPr>
            <w:r w:rsidRPr="00871C35">
              <w:t>5</w:t>
            </w:r>
          </w:p>
        </w:tc>
        <w:tc>
          <w:tcPr>
            <w:tcW w:w="1084" w:type="dxa"/>
            <w:vAlign w:val="center"/>
          </w:tcPr>
          <w:p w14:paraId="2BA0D5A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0.72</w:t>
            </w:r>
          </w:p>
        </w:tc>
        <w:tc>
          <w:tcPr>
            <w:tcW w:w="1084" w:type="dxa"/>
            <w:vAlign w:val="center"/>
          </w:tcPr>
          <w:p w14:paraId="5430E053"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0.17</w:t>
            </w:r>
          </w:p>
        </w:tc>
        <w:tc>
          <w:tcPr>
            <w:tcW w:w="1083" w:type="dxa"/>
            <w:vAlign w:val="center"/>
          </w:tcPr>
          <w:p w14:paraId="721AB1A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051D79C2"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0.78</w:t>
            </w:r>
          </w:p>
        </w:tc>
        <w:tc>
          <w:tcPr>
            <w:tcW w:w="1083" w:type="dxa"/>
            <w:vAlign w:val="center"/>
          </w:tcPr>
          <w:p w14:paraId="56D4BC26"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0.86</w:t>
            </w:r>
          </w:p>
        </w:tc>
        <w:tc>
          <w:tcPr>
            <w:tcW w:w="1084" w:type="dxa"/>
            <w:vAlign w:val="center"/>
          </w:tcPr>
          <w:p w14:paraId="3A42F23E" w14:textId="77777777" w:rsidR="008D7A45" w:rsidRPr="00871C35" w:rsidRDefault="008D7A45" w:rsidP="0089666E">
            <w:pPr>
              <w:spacing w:line="240" w:lineRule="auto"/>
              <w:jc w:val="center"/>
              <w:rPr>
                <w:rFonts w:eastAsia="Times New Roman"/>
                <w:i/>
                <w:iCs/>
                <w:color w:val="000000"/>
              </w:rPr>
            </w:pPr>
          </w:p>
        </w:tc>
        <w:tc>
          <w:tcPr>
            <w:tcW w:w="1083" w:type="dxa"/>
            <w:vAlign w:val="center"/>
          </w:tcPr>
          <w:p w14:paraId="355418B4" w14:textId="77777777" w:rsidR="008D7A45" w:rsidRPr="00871C35" w:rsidRDefault="008D7A45" w:rsidP="0089666E">
            <w:pPr>
              <w:spacing w:line="240" w:lineRule="auto"/>
              <w:jc w:val="center"/>
              <w:rPr>
                <w:rFonts w:eastAsia="Times New Roman"/>
                <w:i/>
                <w:iCs/>
                <w:color w:val="000000"/>
              </w:rPr>
            </w:pPr>
          </w:p>
        </w:tc>
        <w:tc>
          <w:tcPr>
            <w:tcW w:w="1094" w:type="dxa"/>
            <w:vAlign w:val="center"/>
          </w:tcPr>
          <w:p w14:paraId="7644859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0.07</w:t>
            </w:r>
          </w:p>
        </w:tc>
      </w:tr>
      <w:tr w:rsidR="008D7A45" w14:paraId="24FCDDA3" w14:textId="77777777" w:rsidTr="008D7A45">
        <w:trPr>
          <w:trHeight w:val="22"/>
        </w:trPr>
        <w:tc>
          <w:tcPr>
            <w:tcW w:w="857" w:type="dxa"/>
            <w:vAlign w:val="center"/>
          </w:tcPr>
          <w:p w14:paraId="05D4677A" w14:textId="77777777" w:rsidR="008D7A45" w:rsidRPr="00871C35" w:rsidRDefault="008D7A45" w:rsidP="0089666E">
            <w:pPr>
              <w:spacing w:line="240" w:lineRule="auto"/>
              <w:jc w:val="center"/>
            </w:pPr>
            <w:r w:rsidRPr="00871C35">
              <w:t>6</w:t>
            </w:r>
          </w:p>
        </w:tc>
        <w:tc>
          <w:tcPr>
            <w:tcW w:w="1084" w:type="dxa"/>
            <w:vAlign w:val="center"/>
          </w:tcPr>
          <w:p w14:paraId="40926C6A"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0.67</w:t>
            </w:r>
          </w:p>
        </w:tc>
        <w:tc>
          <w:tcPr>
            <w:tcW w:w="1084" w:type="dxa"/>
            <w:vAlign w:val="center"/>
          </w:tcPr>
          <w:p w14:paraId="4C56081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0.77</w:t>
            </w:r>
          </w:p>
        </w:tc>
        <w:tc>
          <w:tcPr>
            <w:tcW w:w="1083" w:type="dxa"/>
            <w:vAlign w:val="center"/>
          </w:tcPr>
          <w:p w14:paraId="1B80E4D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1.12</w:t>
            </w:r>
          </w:p>
        </w:tc>
        <w:tc>
          <w:tcPr>
            <w:tcW w:w="1084" w:type="dxa"/>
            <w:vAlign w:val="center"/>
          </w:tcPr>
          <w:p w14:paraId="3AD81CC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0.36</w:t>
            </w:r>
          </w:p>
        </w:tc>
        <w:tc>
          <w:tcPr>
            <w:tcW w:w="1083" w:type="dxa"/>
            <w:vAlign w:val="center"/>
          </w:tcPr>
          <w:p w14:paraId="0FD567EC"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0.51</w:t>
            </w:r>
          </w:p>
        </w:tc>
        <w:tc>
          <w:tcPr>
            <w:tcW w:w="1084" w:type="dxa"/>
            <w:vAlign w:val="center"/>
          </w:tcPr>
          <w:p w14:paraId="090089DA"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0.23</w:t>
            </w:r>
          </w:p>
        </w:tc>
        <w:tc>
          <w:tcPr>
            <w:tcW w:w="1083" w:type="dxa"/>
            <w:vAlign w:val="center"/>
          </w:tcPr>
          <w:p w14:paraId="74B51DC0" w14:textId="77777777" w:rsidR="008D7A45" w:rsidRPr="00871C35" w:rsidRDefault="008D7A45" w:rsidP="0089666E">
            <w:pPr>
              <w:spacing w:line="240" w:lineRule="auto"/>
              <w:jc w:val="center"/>
              <w:rPr>
                <w:rFonts w:eastAsia="Times New Roman"/>
                <w:i/>
                <w:iCs/>
                <w:color w:val="000000"/>
              </w:rPr>
            </w:pPr>
            <w:r w:rsidRPr="00FB660E">
              <w:rPr>
                <w:rFonts w:eastAsia="Times New Roman"/>
                <w:color w:val="000000"/>
              </w:rPr>
              <w:t>0.00</w:t>
            </w:r>
          </w:p>
        </w:tc>
        <w:tc>
          <w:tcPr>
            <w:tcW w:w="1094" w:type="dxa"/>
            <w:vAlign w:val="center"/>
          </w:tcPr>
          <w:p w14:paraId="6343395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0.11</w:t>
            </w:r>
          </w:p>
        </w:tc>
      </w:tr>
      <w:tr w:rsidR="008D7A45" w14:paraId="6DB9F63F" w14:textId="77777777" w:rsidTr="008D7A45">
        <w:trPr>
          <w:trHeight w:val="22"/>
        </w:trPr>
        <w:tc>
          <w:tcPr>
            <w:tcW w:w="857" w:type="dxa"/>
            <w:vAlign w:val="center"/>
          </w:tcPr>
          <w:p w14:paraId="13CF6DD1" w14:textId="77777777" w:rsidR="008D7A45" w:rsidRPr="00871C35" w:rsidRDefault="008D7A45" w:rsidP="0089666E">
            <w:pPr>
              <w:spacing w:line="240" w:lineRule="auto"/>
              <w:jc w:val="center"/>
            </w:pPr>
            <w:r w:rsidRPr="00871C35">
              <w:t>7</w:t>
            </w:r>
          </w:p>
        </w:tc>
        <w:tc>
          <w:tcPr>
            <w:tcW w:w="1084" w:type="dxa"/>
            <w:vAlign w:val="center"/>
          </w:tcPr>
          <w:p w14:paraId="17B495DD"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0.70</w:t>
            </w:r>
          </w:p>
        </w:tc>
        <w:tc>
          <w:tcPr>
            <w:tcW w:w="1084" w:type="dxa"/>
            <w:vAlign w:val="center"/>
          </w:tcPr>
          <w:p w14:paraId="05E5F5D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0.62</w:t>
            </w:r>
          </w:p>
        </w:tc>
        <w:tc>
          <w:tcPr>
            <w:tcW w:w="1083" w:type="dxa"/>
            <w:vAlign w:val="center"/>
          </w:tcPr>
          <w:p w14:paraId="6214CF3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0.89</w:t>
            </w:r>
          </w:p>
        </w:tc>
        <w:tc>
          <w:tcPr>
            <w:tcW w:w="1084" w:type="dxa"/>
            <w:vAlign w:val="center"/>
          </w:tcPr>
          <w:p w14:paraId="535E147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0.29</w:t>
            </w:r>
          </w:p>
        </w:tc>
        <w:tc>
          <w:tcPr>
            <w:tcW w:w="1083" w:type="dxa"/>
            <w:vAlign w:val="center"/>
          </w:tcPr>
          <w:p w14:paraId="5B4529B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0.22</w:t>
            </w:r>
          </w:p>
        </w:tc>
        <w:tc>
          <w:tcPr>
            <w:tcW w:w="1084" w:type="dxa"/>
            <w:vAlign w:val="center"/>
          </w:tcPr>
          <w:p w14:paraId="075E7308"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0.33</w:t>
            </w:r>
          </w:p>
        </w:tc>
        <w:tc>
          <w:tcPr>
            <w:tcW w:w="1083" w:type="dxa"/>
            <w:vAlign w:val="center"/>
          </w:tcPr>
          <w:p w14:paraId="4D6F9EB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1.00</w:t>
            </w:r>
          </w:p>
        </w:tc>
        <w:tc>
          <w:tcPr>
            <w:tcW w:w="1094" w:type="dxa"/>
            <w:vAlign w:val="center"/>
          </w:tcPr>
          <w:p w14:paraId="4E27F39F"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0.13</w:t>
            </w:r>
          </w:p>
        </w:tc>
      </w:tr>
      <w:tr w:rsidR="008D7A45" w14:paraId="10F07224" w14:textId="77777777" w:rsidTr="008D7A45">
        <w:trPr>
          <w:trHeight w:val="22"/>
        </w:trPr>
        <w:tc>
          <w:tcPr>
            <w:tcW w:w="857" w:type="dxa"/>
            <w:vAlign w:val="center"/>
          </w:tcPr>
          <w:p w14:paraId="1228C6C6" w14:textId="77777777" w:rsidR="008D7A45" w:rsidRPr="00871C35" w:rsidRDefault="008D7A45" w:rsidP="0089666E">
            <w:pPr>
              <w:spacing w:line="240" w:lineRule="auto"/>
              <w:jc w:val="center"/>
            </w:pPr>
            <w:r w:rsidRPr="00871C35">
              <w:t>8</w:t>
            </w:r>
          </w:p>
        </w:tc>
        <w:tc>
          <w:tcPr>
            <w:tcW w:w="1084" w:type="dxa"/>
            <w:vAlign w:val="center"/>
          </w:tcPr>
          <w:p w14:paraId="415E656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0.62</w:t>
            </w:r>
          </w:p>
        </w:tc>
        <w:tc>
          <w:tcPr>
            <w:tcW w:w="1084" w:type="dxa"/>
            <w:vAlign w:val="center"/>
          </w:tcPr>
          <w:p w14:paraId="5D643711"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0.45</w:t>
            </w:r>
          </w:p>
        </w:tc>
        <w:tc>
          <w:tcPr>
            <w:tcW w:w="1083" w:type="dxa"/>
            <w:vAlign w:val="center"/>
          </w:tcPr>
          <w:p w14:paraId="68A1788A"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0.94</w:t>
            </w:r>
          </w:p>
        </w:tc>
        <w:tc>
          <w:tcPr>
            <w:tcW w:w="1084" w:type="dxa"/>
            <w:vAlign w:val="center"/>
          </w:tcPr>
          <w:p w14:paraId="159A3F8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0.37</w:t>
            </w:r>
          </w:p>
        </w:tc>
        <w:tc>
          <w:tcPr>
            <w:tcW w:w="1083" w:type="dxa"/>
            <w:vAlign w:val="center"/>
          </w:tcPr>
          <w:p w14:paraId="59838EAE"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0.48</w:t>
            </w:r>
          </w:p>
        </w:tc>
        <w:tc>
          <w:tcPr>
            <w:tcW w:w="1084" w:type="dxa"/>
            <w:vAlign w:val="center"/>
          </w:tcPr>
          <w:p w14:paraId="2705A059"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0.18</w:t>
            </w:r>
          </w:p>
        </w:tc>
        <w:tc>
          <w:tcPr>
            <w:tcW w:w="1083" w:type="dxa"/>
            <w:vAlign w:val="center"/>
          </w:tcPr>
          <w:p w14:paraId="1DE548D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0.38</w:t>
            </w:r>
          </w:p>
        </w:tc>
        <w:tc>
          <w:tcPr>
            <w:tcW w:w="1094" w:type="dxa"/>
            <w:vAlign w:val="center"/>
          </w:tcPr>
          <w:p w14:paraId="0027C65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0.08</w:t>
            </w:r>
          </w:p>
        </w:tc>
      </w:tr>
      <w:tr w:rsidR="008D7A45" w14:paraId="6980441A" w14:textId="77777777" w:rsidTr="008D7A45">
        <w:trPr>
          <w:trHeight w:val="369"/>
        </w:trPr>
        <w:tc>
          <w:tcPr>
            <w:tcW w:w="857" w:type="dxa"/>
            <w:tcBorders>
              <w:bottom w:val="single" w:sz="4" w:space="0" w:color="auto"/>
            </w:tcBorders>
            <w:vAlign w:val="center"/>
          </w:tcPr>
          <w:p w14:paraId="73577896" w14:textId="77777777" w:rsidR="008D7A45" w:rsidRPr="00871C35" w:rsidRDefault="008D7A45" w:rsidP="0089666E">
            <w:pPr>
              <w:spacing w:line="240" w:lineRule="auto"/>
              <w:jc w:val="center"/>
            </w:pPr>
            <w:r w:rsidRPr="00871C35">
              <w:t>9</w:t>
            </w:r>
          </w:p>
        </w:tc>
        <w:tc>
          <w:tcPr>
            <w:tcW w:w="1084" w:type="dxa"/>
            <w:tcBorders>
              <w:bottom w:val="single" w:sz="4" w:space="0" w:color="auto"/>
            </w:tcBorders>
            <w:vAlign w:val="center"/>
          </w:tcPr>
          <w:p w14:paraId="7DBA12D2"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0.74</w:t>
            </w:r>
          </w:p>
        </w:tc>
        <w:tc>
          <w:tcPr>
            <w:tcW w:w="1084" w:type="dxa"/>
            <w:tcBorders>
              <w:bottom w:val="single" w:sz="4" w:space="0" w:color="auto"/>
            </w:tcBorders>
            <w:vAlign w:val="center"/>
          </w:tcPr>
          <w:p w14:paraId="66711020"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0.70</w:t>
            </w:r>
          </w:p>
        </w:tc>
        <w:tc>
          <w:tcPr>
            <w:tcW w:w="1083" w:type="dxa"/>
            <w:tcBorders>
              <w:bottom w:val="single" w:sz="4" w:space="0" w:color="auto"/>
            </w:tcBorders>
            <w:vAlign w:val="center"/>
          </w:tcPr>
          <w:p w14:paraId="1A8495FC"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1.03</w:t>
            </w:r>
          </w:p>
        </w:tc>
        <w:tc>
          <w:tcPr>
            <w:tcW w:w="1084" w:type="dxa"/>
            <w:tcBorders>
              <w:bottom w:val="single" w:sz="4" w:space="0" w:color="auto"/>
            </w:tcBorders>
            <w:vAlign w:val="center"/>
          </w:tcPr>
          <w:p w14:paraId="6B7AAFC6"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0.10</w:t>
            </w:r>
          </w:p>
        </w:tc>
        <w:tc>
          <w:tcPr>
            <w:tcW w:w="1083" w:type="dxa"/>
            <w:tcBorders>
              <w:bottom w:val="single" w:sz="4" w:space="0" w:color="auto"/>
            </w:tcBorders>
            <w:vAlign w:val="center"/>
          </w:tcPr>
          <w:p w14:paraId="5CB626DB"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0.45</w:t>
            </w:r>
          </w:p>
        </w:tc>
        <w:tc>
          <w:tcPr>
            <w:tcW w:w="1084" w:type="dxa"/>
            <w:tcBorders>
              <w:bottom w:val="single" w:sz="4" w:space="0" w:color="auto"/>
            </w:tcBorders>
            <w:vAlign w:val="center"/>
          </w:tcPr>
          <w:p w14:paraId="52FD7700"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0.46</w:t>
            </w:r>
          </w:p>
        </w:tc>
        <w:tc>
          <w:tcPr>
            <w:tcW w:w="1083" w:type="dxa"/>
            <w:tcBorders>
              <w:bottom w:val="single" w:sz="4" w:space="0" w:color="auto"/>
            </w:tcBorders>
            <w:vAlign w:val="center"/>
          </w:tcPr>
          <w:p w14:paraId="60CB13DD"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0.10</w:t>
            </w:r>
          </w:p>
        </w:tc>
        <w:tc>
          <w:tcPr>
            <w:tcW w:w="1094" w:type="dxa"/>
            <w:tcBorders>
              <w:bottom w:val="single" w:sz="4" w:space="0" w:color="auto"/>
            </w:tcBorders>
            <w:vAlign w:val="center"/>
          </w:tcPr>
          <w:p w14:paraId="69C5EF75" w14:textId="77777777" w:rsidR="008D7A45" w:rsidRPr="00FB660E" w:rsidRDefault="008D7A45" w:rsidP="0089666E">
            <w:pPr>
              <w:spacing w:line="240" w:lineRule="auto"/>
              <w:jc w:val="center"/>
              <w:rPr>
                <w:rFonts w:eastAsia="Times New Roman"/>
                <w:color w:val="000000"/>
              </w:rPr>
            </w:pPr>
            <w:r w:rsidRPr="00FB660E">
              <w:rPr>
                <w:rFonts w:eastAsia="Times New Roman"/>
                <w:color w:val="000000"/>
              </w:rPr>
              <w:t>0.09</w:t>
            </w:r>
          </w:p>
        </w:tc>
      </w:tr>
    </w:tbl>
    <w:p w14:paraId="154B5CD1" w14:textId="3000ACC4" w:rsidR="000A078C" w:rsidRDefault="000A078C" w:rsidP="000A078C">
      <w:pPr>
        <w:pStyle w:val="Heading2"/>
        <w:ind w:firstLine="0"/>
      </w:pPr>
      <w:r>
        <w:t>Discussion</w:t>
      </w:r>
      <w:r w:rsidR="00056569">
        <w:t xml:space="preserve">                                                                                                                                                                                                      </w:t>
      </w:r>
    </w:p>
    <w:p w14:paraId="5BBC32CD" w14:textId="6D66337F" w:rsidR="00584806" w:rsidRDefault="00241ED0" w:rsidP="00D52B39">
      <w:r>
        <w:tab/>
        <w:t xml:space="preserve">In Experiment 2, </w:t>
      </w:r>
      <w:r w:rsidR="00D0454E">
        <w:t xml:space="preserve">we found </w:t>
      </w:r>
      <w:r w:rsidR="00033103">
        <w:t xml:space="preserve">an overall preference in AIC terms for the spatiotemporal model. </w:t>
      </w:r>
      <w:r w:rsidR="00495093">
        <w:t xml:space="preserve">When the models were fit to response error data, </w:t>
      </w:r>
      <w:r w:rsidR="004E5D19">
        <w:t>the data from three of five participants were best fit by the spatiotemporal model</w:t>
      </w:r>
      <w:r w:rsidR="00033103">
        <w:t xml:space="preserve">, with the </w:t>
      </w:r>
      <w:r w:rsidR="00DE65B3">
        <w:t>exceptions</w:t>
      </w:r>
      <w:r w:rsidR="00033103">
        <w:t xml:space="preserve"> being</w:t>
      </w:r>
      <w:r w:rsidR="00DE65B3">
        <w:t xml:space="preserve"> Participant 2 and Participant 5</w:t>
      </w:r>
      <w:r w:rsidR="00BD5113">
        <w:t>, who illustrate the range of individual differences when the data are considered at a participant level</w:t>
      </w:r>
      <w:r w:rsidR="00033103">
        <w:t xml:space="preserve">. </w:t>
      </w:r>
      <w:r w:rsidR="00A82547">
        <w:t>Participant 2 is notable for having</w:t>
      </w:r>
      <w:r w:rsidR="006452A2">
        <w:t xml:space="preserve"> low response error overall</w:t>
      </w:r>
      <w:r w:rsidR="00A82547">
        <w:t xml:space="preserve"> </w:t>
      </w:r>
      <w:r w:rsidR="006452A2">
        <w:t xml:space="preserve">and </w:t>
      </w:r>
      <w:r w:rsidR="00A82547">
        <w:t xml:space="preserve">fewer non-target </w:t>
      </w:r>
      <w:r w:rsidR="00056AAA">
        <w:t>responses but</w:t>
      </w:r>
      <w:r w:rsidR="00A82547">
        <w:t xml:space="preserve"> </w:t>
      </w:r>
      <w:r w:rsidR="00D52B39">
        <w:t xml:space="preserve">potentially </w:t>
      </w:r>
      <w:r w:rsidR="00A82547">
        <w:t xml:space="preserve">being more sensitive to the </w:t>
      </w:r>
      <w:r w:rsidR="00D8452E">
        <w:t xml:space="preserve">word-based </w:t>
      </w:r>
      <w:r w:rsidR="00A82547">
        <w:t>similarity between items</w:t>
      </w:r>
      <w:r w:rsidR="006452A2">
        <w:t xml:space="preserve"> when intrusions do occur</w:t>
      </w:r>
      <w:r w:rsidR="00A82547">
        <w:t xml:space="preserve">, as suggested by a preference for the orthographic </w:t>
      </w:r>
      <w:r w:rsidR="002B5FF7">
        <w:t xml:space="preserve">model. </w:t>
      </w:r>
      <w:r w:rsidR="006452A2">
        <w:t xml:space="preserve">In contrast, </w:t>
      </w:r>
      <w:r w:rsidR="002B5FF7">
        <w:t xml:space="preserve">Participant 5 </w:t>
      </w:r>
      <w:r w:rsidR="006452A2">
        <w:t>responded with greater overall error,</w:t>
      </w:r>
      <w:r w:rsidR="00D52B39">
        <w:t xml:space="preserve"> and was better fit by the flat intrusion gradient model.</w:t>
      </w:r>
      <w:r w:rsidR="00584806">
        <w:t xml:space="preserve"> </w:t>
      </w:r>
    </w:p>
    <w:p w14:paraId="11A87E99" w14:textId="6DC6F626" w:rsidR="000432C0" w:rsidRDefault="00D8452E" w:rsidP="00A336A3">
      <w:pPr>
        <w:ind w:firstLine="720"/>
      </w:pPr>
      <w:r>
        <w:t>When comparing the diffusion variants of the models</w:t>
      </w:r>
      <w:r w:rsidR="000F6654">
        <w:t>,</w:t>
      </w:r>
      <w:r w:rsidR="00DD604A">
        <w:t xml:space="preserve"> all</w:t>
      </w:r>
      <w:r w:rsidR="00C157C9">
        <w:t xml:space="preserve"> five participants are best fit by the spatiotemporal model.</w:t>
      </w:r>
      <w:r w:rsidR="00D52B39">
        <w:t xml:space="preserve"> </w:t>
      </w:r>
      <w:r w:rsidR="00A336A3">
        <w:t>The main reason for the spatiotemporal model’s advantage over the alternative models was its ability to predict the RT and the proportion of guessed responses with high error</w:t>
      </w:r>
      <w:r w:rsidR="002B1932">
        <w:t xml:space="preserve"> compared to the temporal and flat gradient models which overpredicted high error responses</w:t>
      </w:r>
      <w:r w:rsidR="00A336A3">
        <w:t xml:space="preserve">. </w:t>
      </w:r>
      <w:r w:rsidR="002B1932">
        <w:t>In addition to the lower estimate for the proportion of uniform guesses,</w:t>
      </w:r>
      <w:r w:rsidR="00136860">
        <w:t xml:space="preserve"> intrusions</w:t>
      </w:r>
      <w:r w:rsidR="002B1932">
        <w:t xml:space="preserve"> in the spatiotemporal model are also </w:t>
      </w:r>
      <w:r w:rsidR="00136860">
        <w:t>more likely</w:t>
      </w:r>
      <w:r w:rsidR="002B1932">
        <w:t xml:space="preserve"> to come from near non-targets</w:t>
      </w:r>
      <w:r w:rsidR="00136860">
        <w:t xml:space="preserve">, which reduces the contribution of further intrusions which </w:t>
      </w:r>
      <w:r w:rsidR="002B1932">
        <w:t xml:space="preserve">yield high error responses. </w:t>
      </w:r>
    </w:p>
    <w:p w14:paraId="66BB12B1" w14:textId="19AD87AD" w:rsidR="00867807" w:rsidRDefault="002B1932" w:rsidP="00867807">
      <w:pPr>
        <w:ind w:firstLine="720"/>
      </w:pPr>
      <w:r>
        <w:lastRenderedPageBreak/>
        <w:t>Contrary to our expect</w:t>
      </w:r>
      <w:r w:rsidR="00EC0E01">
        <w:t>ation that the similarity-based intrusion component in our model would be improved by adding item-based similarity to the model in the semantic and orthographic components, we did not find an advantage when comparing these models to the spatiotemporal model.</w:t>
      </w:r>
      <w:r w:rsidR="00FE0991">
        <w:t xml:space="preserve"> One explanation for our finding comes from our choice in</w:t>
      </w:r>
      <w:r w:rsidR="000263CE">
        <w:t xml:space="preserve"> </w:t>
      </w:r>
      <w:r w:rsidR="00FE0991">
        <w:t xml:space="preserve">stimuli: </w:t>
      </w:r>
      <w:r w:rsidR="0081439D">
        <w:t xml:space="preserve">words were limited to be exactly four letters in length, which limited the number of close semantic and orthographic </w:t>
      </w:r>
      <w:r w:rsidR="000263CE">
        <w:t xml:space="preserve">word </w:t>
      </w:r>
      <w:r w:rsidR="0081439D">
        <w:t xml:space="preserve">pairs. Additionally, study lists were constructed by randomly selecting words from across the entire stimuli pool, </w:t>
      </w:r>
      <w:commentRangeStart w:id="97"/>
      <w:r w:rsidR="0081439D">
        <w:t>making high pairwise similarity within a single list even less likely</w:t>
      </w:r>
      <w:r w:rsidR="008E208B">
        <w:t>, further limiting the potential effect of item-based similarity relative to the similarity of the spatiotemporal presentation context</w:t>
      </w:r>
      <w:r w:rsidR="0081439D">
        <w:t>.</w:t>
      </w:r>
      <w:commentRangeEnd w:id="97"/>
      <w:r w:rsidR="000263CE">
        <w:rPr>
          <w:rStyle w:val="CommentReference"/>
        </w:rPr>
        <w:commentReference w:id="97"/>
      </w:r>
      <w:r w:rsidR="00C819B7" w:rsidRPr="00C819B7">
        <w:t xml:space="preserve"> </w:t>
      </w:r>
      <w:r w:rsidR="00C819B7">
        <w:t xml:space="preserve">While Sommers and Lewis (1999) found greatest confusability between words separated by a single grapheme, </w:t>
      </w:r>
      <w:r w:rsidR="0083773A">
        <w:t xml:space="preserve">there were very few occasions in our experiment where a </w:t>
      </w:r>
      <w:proofErr w:type="spellStart"/>
      <w:r w:rsidR="0083773A">
        <w:t>Levenshtein</w:t>
      </w:r>
      <w:proofErr w:type="spellEnd"/>
      <w:r w:rsidR="0083773A">
        <w:t xml:space="preserve"> distance of 1 (an equivalent orthographic measure) occurred. </w:t>
      </w:r>
      <w:r w:rsidR="008C118A">
        <w:t xml:space="preserve">However, it is worth noting that even subtle effects in semantic similarity in free recall tasks have been observed to have large effects on transitional probabilities in the </w:t>
      </w:r>
      <w:r w:rsidR="00170F4D">
        <w:t xml:space="preserve">sequence of recalled items </w:t>
      </w:r>
      <w:r w:rsidR="008C118A">
        <w:t xml:space="preserve">(Howard &amp; </w:t>
      </w:r>
      <w:proofErr w:type="spellStart"/>
      <w:r w:rsidR="008C118A">
        <w:t>Kahana</w:t>
      </w:r>
      <w:proofErr w:type="spellEnd"/>
      <w:r w:rsidR="008C118A">
        <w:t xml:space="preserve">, 2002). </w:t>
      </w:r>
      <w:r w:rsidR="00170F4D">
        <w:t xml:space="preserve">That we did not observe an effect of semantics may be due to the </w:t>
      </w:r>
      <w:proofErr w:type="gramStart"/>
      <w:r w:rsidR="00170F4D">
        <w:t>particular</w:t>
      </w:r>
      <w:r w:rsidR="008C118A">
        <w:t xml:space="preserve"> demands</w:t>
      </w:r>
      <w:proofErr w:type="gramEnd"/>
      <w:r w:rsidR="008C118A">
        <w:t xml:space="preserve"> of the</w:t>
      </w:r>
      <w:r w:rsidR="00170F4D">
        <w:t xml:space="preserve"> source</w:t>
      </w:r>
      <w:r w:rsidR="008C118A">
        <w:t xml:space="preserve"> task</w:t>
      </w:r>
      <w:r w:rsidR="00170F4D">
        <w:t>,</w:t>
      </w:r>
      <w:r w:rsidR="008C118A">
        <w:t xml:space="preserve"> in that the location of the item was the reported feature</w:t>
      </w:r>
      <w:r w:rsidR="00EF4B9D">
        <w:t xml:space="preserve">. </w:t>
      </w:r>
      <w:r w:rsidR="00170F4D">
        <w:t>In</w:t>
      </w:r>
      <w:r w:rsidR="00EF4B9D">
        <w:t xml:space="preserve"> addition</w:t>
      </w:r>
      <w:r w:rsidR="00170F4D">
        <w:t>, there is</w:t>
      </w:r>
      <w:r w:rsidR="00EF4B9D">
        <w:t xml:space="preserve"> evidence from the visual working memory literature that location occupies a privileged role in the memory for item features (</w:t>
      </w:r>
      <w:proofErr w:type="spellStart"/>
      <w:r w:rsidR="008C118A">
        <w:t>Pertzov</w:t>
      </w:r>
      <w:proofErr w:type="spellEnd"/>
      <w:r w:rsidR="008C118A">
        <w:t xml:space="preserve"> &amp; Husain, 2014</w:t>
      </w:r>
      <w:r w:rsidR="00EF4B9D">
        <w:t>)</w:t>
      </w:r>
      <w:r w:rsidR="0028790F">
        <w:t>.</w:t>
      </w:r>
      <w:r w:rsidR="00F56234">
        <w:t xml:space="preserve">  </w:t>
      </w:r>
      <w:r w:rsidR="00FD43CE">
        <w:t xml:space="preserve">It is possible that using stimuli where word similarity </w:t>
      </w:r>
      <w:proofErr w:type="gramStart"/>
      <w:r w:rsidR="008C118A">
        <w:t>are</w:t>
      </w:r>
      <w:proofErr w:type="gramEnd"/>
      <w:r w:rsidR="008C118A">
        <w:t xml:space="preserve"> explicitly controlled</w:t>
      </w:r>
      <w:r w:rsidR="00FD43CE">
        <w:t>, we might find a preference for the more elaborated intrusion models</w:t>
      </w:r>
      <w:r w:rsidR="00865459">
        <w:t xml:space="preserve">, but </w:t>
      </w:r>
      <w:r w:rsidR="00F56234">
        <w:t>it is clear that spatiotemporal similarity dominates the probability of intrusions in the present dataset.</w:t>
      </w:r>
    </w:p>
    <w:p w14:paraId="313AA614" w14:textId="77777777" w:rsidR="00867807" w:rsidRDefault="00867807">
      <w:pPr>
        <w:spacing w:after="160" w:line="259" w:lineRule="auto"/>
      </w:pPr>
      <w:r>
        <w:br w:type="page"/>
      </w:r>
    </w:p>
    <w:p w14:paraId="7C00197D" w14:textId="2176D44B" w:rsidR="000A078C" w:rsidRDefault="000A078C" w:rsidP="000A078C">
      <w:pPr>
        <w:pStyle w:val="Heading1"/>
      </w:pPr>
      <w:r>
        <w:lastRenderedPageBreak/>
        <w:t>General Discussion</w:t>
      </w:r>
    </w:p>
    <w:p w14:paraId="6842E0F4" w14:textId="74061C29" w:rsidR="008625C5" w:rsidRDefault="00F56234" w:rsidP="00D366C2">
      <w:pPr>
        <w:ind w:firstLine="720"/>
      </w:pPr>
      <w:r>
        <w:t>O</w:t>
      </w:r>
      <w:r w:rsidR="00552342">
        <w:t xml:space="preserve">ur main theoretical goal in this study was to investigate the contribution of intrusions from non-target items in a continuous-outcome source memory task, while also empirically testing the effect of sequential and simultaneous presentation of item and source information in the task. </w:t>
      </w:r>
      <w:commentRangeStart w:id="98"/>
      <w:r w:rsidR="00D366C2">
        <w:t>The main contribution of our</w:t>
      </w:r>
      <w:r w:rsidR="009924EC">
        <w:t xml:space="preserve"> work </w:t>
      </w:r>
      <w:r w:rsidR="00D366C2">
        <w:t xml:space="preserve">in </w:t>
      </w:r>
      <w:r w:rsidR="009924EC">
        <w:t xml:space="preserve">introducing the similarity-based intrusion probability gradient models </w:t>
      </w:r>
      <w:r w:rsidR="00D366C2">
        <w:t xml:space="preserve">is that it </w:t>
      </w:r>
      <w:r w:rsidR="009924EC">
        <w:t>represent</w:t>
      </w:r>
      <w:r w:rsidR="00D366C2">
        <w:t>s</w:t>
      </w:r>
      <w:r w:rsidR="009924EC">
        <w:t xml:space="preserve"> </w:t>
      </w:r>
      <w:r w:rsidR="00D366C2">
        <w:t>a novel attempt</w:t>
      </w:r>
      <w:r w:rsidR="009924EC">
        <w:t xml:space="preserve"> to systematically model similarity effects in memory in a continuous domain.</w:t>
      </w:r>
      <w:commentRangeEnd w:id="98"/>
      <w:r w:rsidR="00580F73">
        <w:rPr>
          <w:rStyle w:val="CommentReference"/>
        </w:rPr>
        <w:commentReference w:id="98"/>
      </w:r>
      <w:r w:rsidR="00D366C2">
        <w:t xml:space="preserve"> Not only do we fit these models to response error, but we also account for distributions of response times, and demonstrate the value of the additional constraint such an approach affords.</w:t>
      </w:r>
    </w:p>
    <w:p w14:paraId="76B8C0C8" w14:textId="654265CB" w:rsidR="00A43F3A" w:rsidRDefault="008B502A" w:rsidP="00A43F3A">
      <w:pPr>
        <w:ind w:firstLine="720"/>
      </w:pPr>
      <w:r>
        <w:t>Firstly, d</w:t>
      </w:r>
      <w:r w:rsidR="00867807">
        <w:t>espite concern</w:t>
      </w:r>
      <w:r w:rsidR="008625C5">
        <w:t xml:space="preserve"> </w:t>
      </w:r>
      <w:r w:rsidR="009924EC">
        <w:t>raised by</w:t>
      </w:r>
      <w:r w:rsidR="008625C5">
        <w:t xml:space="preserve"> Harlow and Donaldson (2013) that the simultaneous presentation </w:t>
      </w:r>
      <w:r w:rsidR="009924EC">
        <w:t>of item and source would introduce a methodological confound due to unitization between the two</w:t>
      </w:r>
      <w:r w:rsidR="008625C5">
        <w:t xml:space="preserve">, </w:t>
      </w:r>
      <w:r w:rsidR="00A43F3A">
        <w:t xml:space="preserve">we found no differences between participants in the sequential or simultaneous presentation conditions in Experiment 1, which suggests that the binding of items to locations occur in both presentation modalities which motivated our decision to simultaneously present </w:t>
      </w:r>
      <w:r w:rsidR="00867807">
        <w:t xml:space="preserve">all </w:t>
      </w:r>
      <w:r w:rsidR="00A43F3A">
        <w:t xml:space="preserve">items in </w:t>
      </w:r>
      <w:r w:rsidR="00867807">
        <w:t xml:space="preserve">their </w:t>
      </w:r>
      <w:r w:rsidR="00A43F3A">
        <w:t>locations in Experiment 2</w:t>
      </w:r>
      <w:r w:rsidR="008625C5">
        <w:t>.</w:t>
      </w:r>
    </w:p>
    <w:p w14:paraId="3F47FCBB" w14:textId="5B620035" w:rsidR="00994206" w:rsidRDefault="00994206" w:rsidP="00994206">
      <w:pPr>
        <w:pStyle w:val="Heading2"/>
        <w:ind w:firstLine="0"/>
      </w:pPr>
      <w:r>
        <w:t>Intrusions</w:t>
      </w:r>
    </w:p>
    <w:p w14:paraId="6FDBF686" w14:textId="77777777" w:rsidR="00580F73" w:rsidRDefault="00867807" w:rsidP="00580F73">
      <w:pPr>
        <w:ind w:firstLine="720"/>
      </w:pPr>
      <w:r>
        <w:t>In Experiment 1, we</w:t>
      </w:r>
      <w:r w:rsidR="00AE7B76">
        <w:t xml:space="preserve"> found that intrusions accounted for some but not all error responses</w:t>
      </w:r>
      <w:r w:rsidR="00E75025">
        <w:t xml:space="preserve">. While Bays et al. (2009) were able to eliminate the need for a uniform guessing component to account for errors in visual working memory, some proportion of high error responses in our source memory task appear not to be associated with non-targets from the same study list. </w:t>
      </w:r>
      <w:r w:rsidR="00A155FC">
        <w:t>We found</w:t>
      </w:r>
      <w:r w:rsidR="00211847">
        <w:t xml:space="preserve"> that </w:t>
      </w:r>
      <w:r w:rsidR="00AE7B76">
        <w:t>a three-component model with both intrusions from non-targets and guesses was strongly preferre</w:t>
      </w:r>
      <w:r w:rsidR="00A155FC">
        <w:t xml:space="preserve">d over two-components model with either guessing or intrusions in isolation, suggesting that </w:t>
      </w:r>
      <w:proofErr w:type="gramStart"/>
      <w:r w:rsidR="00A155FC">
        <w:t>both of these</w:t>
      </w:r>
      <w:proofErr w:type="gramEnd"/>
      <w:r w:rsidR="00A155FC">
        <w:t xml:space="preserve"> processes contribute to error. </w:t>
      </w:r>
      <w:r w:rsidR="00211847">
        <w:t xml:space="preserve">Ultimately, findings reinforce the </w:t>
      </w:r>
      <w:r w:rsidR="00211847">
        <w:lastRenderedPageBreak/>
        <w:t xml:space="preserve">position that source memory retrieval is </w:t>
      </w:r>
      <w:proofErr w:type="spellStart"/>
      <w:r w:rsidR="00211847">
        <w:t>thresholded</w:t>
      </w:r>
      <w:proofErr w:type="spellEnd"/>
      <w:r w:rsidR="008625C5">
        <w:t xml:space="preserve"> and that participants guess when memory strength is </w:t>
      </w:r>
      <w:proofErr w:type="spellStart"/>
      <w:r w:rsidR="008625C5">
        <w:t>subtreshold</w:t>
      </w:r>
      <w:proofErr w:type="spellEnd"/>
      <w:r w:rsidR="00211847">
        <w:t>,</w:t>
      </w:r>
      <w:r w:rsidR="008625C5">
        <w:t xml:space="preserve"> </w:t>
      </w:r>
      <w:r w:rsidR="00A155FC">
        <w:t xml:space="preserve">though </w:t>
      </w:r>
      <w:r w:rsidR="008625C5">
        <w:t xml:space="preserve">given our finding that intrusions account for some of these errors, </w:t>
      </w:r>
      <w:r w:rsidR="00A155FC">
        <w:t xml:space="preserve">prior estimates of the rates of guessing are </w:t>
      </w:r>
      <w:r w:rsidR="008625C5">
        <w:t xml:space="preserve">likely </w:t>
      </w:r>
      <w:r w:rsidR="00A155FC">
        <w:t>overesti</w:t>
      </w:r>
      <w:r w:rsidR="008625C5">
        <w:t>mates (Harlow &amp; Donaldson, 2013; Zhou et al., 2021).</w:t>
      </w:r>
      <w:commentRangeStart w:id="99"/>
    </w:p>
    <w:p w14:paraId="60B5335E" w14:textId="4D632700" w:rsidR="00A52642" w:rsidRDefault="00A52642" w:rsidP="00580F73">
      <w:pPr>
        <w:ind w:firstLine="720"/>
      </w:pPr>
      <w:r>
        <w:t>Methodological Implications</w:t>
      </w:r>
      <w:commentRangeEnd w:id="99"/>
      <w:r w:rsidR="00580F73">
        <w:rPr>
          <w:rStyle w:val="CommentReference"/>
        </w:rPr>
        <w:commentReference w:id="99"/>
      </w:r>
    </w:p>
    <w:p w14:paraId="223072CA" w14:textId="5264BD8F" w:rsidR="00F87267" w:rsidRDefault="00580F73" w:rsidP="008C118A">
      <w:pPr>
        <w:ind w:firstLine="720"/>
      </w:pPr>
      <w:proofErr w:type="spellStart"/>
      <w:r>
        <w:t>Th</w:t>
      </w:r>
      <w:r w:rsidR="00F87267">
        <w:t>As</w:t>
      </w:r>
      <w:proofErr w:type="spellEnd"/>
      <w:r w:rsidR="00F87267">
        <w:t xml:space="preserve"> </w:t>
      </w:r>
      <w:r w:rsidR="00B443AF">
        <w:t>to</w:t>
      </w:r>
      <w:r w:rsidR="00F87267">
        <w:t xml:space="preserve"> whether intrusions are affected by similarity between the intruding item and the target, the various intrusion models were difficult to distinguish at the level of response errors in Experiment 1, resulting in a preference for the simplest three-component model</w:t>
      </w:r>
      <w:r w:rsidR="00994206">
        <w:t xml:space="preserve"> when participants were fit at an individual level and then aggregated in terms of fit statistics. In </w:t>
      </w:r>
      <w:proofErr w:type="gramStart"/>
      <w:r w:rsidR="00994206">
        <w:t>the this</w:t>
      </w:r>
      <w:proofErr w:type="gramEnd"/>
      <w:r w:rsidR="00994206">
        <w:t xml:space="preserve"> model </w:t>
      </w:r>
      <w:r w:rsidR="00F87267">
        <w:t xml:space="preserve">all intrusions are equally probable irrespective of any kind of similarity, </w:t>
      </w:r>
      <w:r w:rsidR="00994206">
        <w:t>explaining its preference</w:t>
      </w:r>
      <w:r w:rsidR="00F87267">
        <w:t xml:space="preserve"> </w:t>
      </w:r>
      <w:r w:rsidR="00994206">
        <w:t xml:space="preserve">as the </w:t>
      </w:r>
      <w:r w:rsidR="00F87267">
        <w:t>most parsimonious model</w:t>
      </w:r>
      <w:r w:rsidR="00994206">
        <w:t xml:space="preserve"> when predictions between competing models are close</w:t>
      </w:r>
      <w:r w:rsidR="00F87267">
        <w:t xml:space="preserve">. </w:t>
      </w:r>
      <w:r w:rsidR="00994206">
        <w:t xml:space="preserve">However, </w:t>
      </w:r>
      <w:r w:rsidR="00B443AF">
        <w:t xml:space="preserve">when </w:t>
      </w:r>
      <w:r w:rsidR="00A52642">
        <w:t>decreasing</w:t>
      </w:r>
      <w:r w:rsidR="00B443AF">
        <w:t xml:space="preserve"> the number of participants but increasing the number of sessions each participant did </w:t>
      </w:r>
      <w:r w:rsidR="00994206">
        <w:t xml:space="preserve">in Experiment 2, we found that the spatiotemporal model was instead preferred for </w:t>
      </w:r>
      <w:proofErr w:type="gramStart"/>
      <w:r w:rsidR="00994206">
        <w:t>a majority of</w:t>
      </w:r>
      <w:proofErr w:type="gramEnd"/>
      <w:r w:rsidR="00994206">
        <w:t xml:space="preserve"> participants. </w:t>
      </w:r>
      <w:r w:rsidR="00B443AF">
        <w:t>Ou</w:t>
      </w:r>
      <w:r w:rsidR="002224A2">
        <w:t>r</w:t>
      </w:r>
      <w:r w:rsidR="00B443AF">
        <w:t xml:space="preserve"> interpretation of these seemingly</w:t>
      </w:r>
      <w:r w:rsidR="00994206">
        <w:t xml:space="preserve"> conflicting results </w:t>
      </w:r>
      <w:r w:rsidR="00B443AF">
        <w:t>is that with the larger-</w:t>
      </w:r>
      <w:r w:rsidR="00B443AF">
        <w:rPr>
          <w:i/>
          <w:iCs/>
        </w:rPr>
        <w:t>N</w:t>
      </w:r>
      <w:r w:rsidR="00B443AF">
        <w:t xml:space="preserve"> Experiment 1, there were insufficient observations at an individual level associated with intrusions responses to support the more sophisticated models of similarity-based intrusions, which was remedied by the small-</w:t>
      </w:r>
      <w:r w:rsidR="00B443AF">
        <w:rPr>
          <w:i/>
          <w:iCs/>
        </w:rPr>
        <w:t>N</w:t>
      </w:r>
      <w:r w:rsidR="00B443AF">
        <w:t xml:space="preserve"> approach taken in Experiment 2. The methodological implications of this are expressed in Smith and Little (2018), specifically </w:t>
      </w:r>
      <w:r w:rsidR="00494134">
        <w:t>that increasing the sample size of participants would not have addressed the lack of power when considering the effect of similarity on intrusions at the individual level, and that by instead utilizing a small-</w:t>
      </w:r>
      <w:r w:rsidR="00494134">
        <w:rPr>
          <w:i/>
          <w:iCs/>
        </w:rPr>
        <w:t>N</w:t>
      </w:r>
      <w:r w:rsidR="00494134">
        <w:t xml:space="preserve"> design we were able to concentrate power at the individual participant level.</w:t>
      </w:r>
    </w:p>
    <w:p w14:paraId="14975D83" w14:textId="4F06CEE7" w:rsidR="00C907CD" w:rsidRDefault="00C907CD" w:rsidP="00C907CD">
      <w:pPr>
        <w:ind w:firstLine="720"/>
      </w:pPr>
      <w:r>
        <w:t xml:space="preserve">While the choice of design speaks to where the quantity of data is concentrated, another difference highlighted in our results is the advantage of considering different types of data </w:t>
      </w:r>
      <w:r>
        <w:lastRenderedPageBreak/>
        <w:t xml:space="preserve">simultaneously. </w:t>
      </w:r>
      <w:r w:rsidR="00A52642">
        <w:t xml:space="preserve">Even with the limitations of Experiment 1, when we considered the RT predictions of the diffusion models, we were able to </w:t>
      </w:r>
      <w:proofErr w:type="gramStart"/>
      <w:r w:rsidR="00A52642">
        <w:t>more clearly differentiate between the models</w:t>
      </w:r>
      <w:proofErr w:type="gramEnd"/>
      <w:r w:rsidR="00A52642">
        <w:t>, which were constrained by the richer joint dataset. T</w:t>
      </w:r>
      <w:r>
        <w:t xml:space="preserve">he </w:t>
      </w:r>
      <w:r w:rsidR="00D07712">
        <w:t xml:space="preserve">clearest </w:t>
      </w:r>
      <w:r w:rsidR="00B86A05">
        <w:t xml:space="preserve">and most consistent </w:t>
      </w:r>
      <w:r>
        <w:t xml:space="preserve">evidence </w:t>
      </w:r>
      <w:r w:rsidR="00A52642">
        <w:t>came</w:t>
      </w:r>
      <w:r>
        <w:t xml:space="preserve"> from using both a small-</w:t>
      </w:r>
      <w:r>
        <w:rPr>
          <w:i/>
          <w:iCs/>
        </w:rPr>
        <w:t>N</w:t>
      </w:r>
      <w:r>
        <w:t xml:space="preserve"> design and fitting RTs, that is, when comparing the diffusion models in Experiment 2.</w:t>
      </w:r>
      <w:r w:rsidR="002224A2">
        <w:t xml:space="preserve"> </w:t>
      </w:r>
      <w:r w:rsidR="00B86A05">
        <w:t xml:space="preserve">This adds to the growing body of work demonstrating that conclusions drawn </w:t>
      </w:r>
      <w:proofErr w:type="gramStart"/>
      <w:r w:rsidR="00B86A05">
        <w:t>on the basis of</w:t>
      </w:r>
      <w:proofErr w:type="gramEnd"/>
      <w:r w:rsidR="00B86A05">
        <w:t xml:space="preserve"> error data alone are less consistent, and in some cases later invalidated, by jointly modelling error and RT data (Ratcliff &amp; </w:t>
      </w:r>
      <w:proofErr w:type="spellStart"/>
      <w:r w:rsidR="00B86A05">
        <w:t>Starns</w:t>
      </w:r>
      <w:proofErr w:type="spellEnd"/>
      <w:r w:rsidR="00B86A05">
        <w:t>, 2009).</w:t>
      </w:r>
    </w:p>
    <w:p w14:paraId="61FEA33D" w14:textId="245F4EEE" w:rsidR="001450C8" w:rsidRDefault="00A52642" w:rsidP="00A52642">
      <w:pPr>
        <w:pStyle w:val="Heading3"/>
      </w:pPr>
      <w:commentRangeStart w:id="100"/>
      <w:r>
        <w:t>Theoretical Implications</w:t>
      </w:r>
      <w:commentRangeEnd w:id="100"/>
      <w:r w:rsidR="00081BD8">
        <w:rPr>
          <w:rStyle w:val="CommentReference"/>
          <w:rFonts w:eastAsia="SimSun" w:cs="Times New Roman"/>
          <w:b w:val="0"/>
          <w:i w:val="0"/>
        </w:rPr>
        <w:commentReference w:id="100"/>
      </w:r>
    </w:p>
    <w:p w14:paraId="05979144" w14:textId="51D48FCB" w:rsidR="00D476BB" w:rsidRDefault="009A2F9E" w:rsidP="00D476BB">
      <w:pPr>
        <w:ind w:firstLine="720"/>
      </w:pPr>
      <w:r>
        <w:t>Our work with the intrusion probability gradient models builds upon the Popov et al. (2021) finding that intrusions are more likely to come from adjacent lags than distant lags.</w:t>
      </w:r>
      <w:r w:rsidR="00296438">
        <w:t xml:space="preserve"> </w:t>
      </w:r>
      <w:r w:rsidR="00A43F3A">
        <w:t xml:space="preserve">Rather than </w:t>
      </w:r>
      <w:r w:rsidR="00296438">
        <w:t>separately</w:t>
      </w:r>
      <w:r w:rsidR="00A43F3A">
        <w:t xml:space="preserve"> estimate intrusion</w:t>
      </w:r>
      <w:r w:rsidR="00296438">
        <w:t>s</w:t>
      </w:r>
      <w:r w:rsidR="00A43F3A">
        <w:t xml:space="preserve"> from different lags, we constrained our temporal gradient model by assuming that intrusions follow an exponential decay function with directional asymmetry</w:t>
      </w:r>
      <w:r w:rsidR="00296438">
        <w:t xml:space="preserve">. </w:t>
      </w:r>
      <w:r w:rsidR="00D476BB">
        <w:t>F</w:t>
      </w:r>
      <w:r w:rsidR="00BB6860">
        <w:t xml:space="preserve">inding temporal </w:t>
      </w:r>
      <w:r w:rsidR="00D476BB">
        <w:t>contiguity</w:t>
      </w:r>
      <w:r w:rsidR="00BB6860">
        <w:t xml:space="preserve"> effects in these tasks is interesting because temporal similarity is not helpful in reporting the locations</w:t>
      </w:r>
      <w:r w:rsidR="00D476BB">
        <w:t xml:space="preserve"> of words</w:t>
      </w:r>
      <w:r w:rsidR="00BB6860">
        <w:t xml:space="preserve">. </w:t>
      </w:r>
      <w:r w:rsidR="00D476BB">
        <w:t>Our findings support the assumptions of</w:t>
      </w:r>
      <w:r w:rsidR="00BB6860">
        <w:t xml:space="preserve"> models like the temporal context model (TCM; Howard &amp; </w:t>
      </w:r>
      <w:proofErr w:type="spellStart"/>
      <w:r w:rsidR="00BB6860">
        <w:t>Kahana</w:t>
      </w:r>
      <w:proofErr w:type="spellEnd"/>
      <w:r w:rsidR="00BB6860">
        <w:t xml:space="preserve">, 2002), </w:t>
      </w:r>
      <w:r w:rsidR="00D476BB">
        <w:t xml:space="preserve">in which </w:t>
      </w:r>
      <w:r w:rsidR="00BB6860">
        <w:t xml:space="preserve">the forming of temporal associations </w:t>
      </w:r>
      <w:r w:rsidR="00D476BB">
        <w:t>is involuntary regardless of the task participants are presented with (</w:t>
      </w:r>
      <w:proofErr w:type="spellStart"/>
      <w:r w:rsidR="00D476BB">
        <w:t>Osth</w:t>
      </w:r>
      <w:proofErr w:type="spellEnd"/>
      <w:r w:rsidR="00D476BB">
        <w:t xml:space="preserve"> et al., 2019). </w:t>
      </w:r>
    </w:p>
    <w:p w14:paraId="6D4D68CB" w14:textId="666F05C0" w:rsidR="00296438" w:rsidRDefault="00D476BB" w:rsidP="00971EF2">
      <w:pPr>
        <w:ind w:firstLine="720"/>
      </w:pPr>
      <w:r>
        <w:t>Further elaboration of the model with a spatial component that is multiplicatively combined with temporal similarity yielded the best fit to data. Unlike temporal information, the processing of spatial information was necessitated by our source memory task.</w:t>
      </w:r>
      <w:r w:rsidR="00296438">
        <w:t xml:space="preserve"> </w:t>
      </w:r>
      <w:r w:rsidR="00971EF2">
        <w:t xml:space="preserve">Notably, </w:t>
      </w:r>
      <w:proofErr w:type="spellStart"/>
      <w:r w:rsidR="00971EF2">
        <w:t>Rerko</w:t>
      </w:r>
      <w:proofErr w:type="spellEnd"/>
      <w:r w:rsidR="00971EF2">
        <w:t xml:space="preserve"> et al. (2014) found a similar spatial transposition gradient when location was instead used as the cue to identify the item to be retrieved, where the retrieved information was the color of the item.</w:t>
      </w:r>
      <w:r w:rsidR="00FE6659">
        <w:t xml:space="preserve"> </w:t>
      </w:r>
      <w:r>
        <w:t>From a visual working memory perspective, t</w:t>
      </w:r>
      <w:r w:rsidR="00296438">
        <w:t xml:space="preserve">hat we found clear support for spatiotemporal </w:t>
      </w:r>
      <w:r w:rsidR="00296438">
        <w:lastRenderedPageBreak/>
        <w:t xml:space="preserve">similarity </w:t>
      </w:r>
      <w:r w:rsidR="006A69CB">
        <w:t xml:space="preserve">in determining intrusion probability aligns with </w:t>
      </w:r>
      <w:r w:rsidR="00771F7D">
        <w:t xml:space="preserve">the interference model of </w:t>
      </w:r>
      <w:proofErr w:type="spellStart"/>
      <w:r w:rsidR="00771F7D">
        <w:t>Oberauer</w:t>
      </w:r>
      <w:proofErr w:type="spellEnd"/>
      <w:r w:rsidR="00771F7D">
        <w:t xml:space="preserve"> and Lin (2017) which argued</w:t>
      </w:r>
      <w:r w:rsidR="006A69CB">
        <w:t xml:space="preserve"> that items are bound to context dimensions</w:t>
      </w:r>
      <w:r w:rsidR="00081BD8">
        <w:t xml:space="preserve"> when studied</w:t>
      </w:r>
      <w:r w:rsidR="006A69CB">
        <w:t xml:space="preserve">, and that retrieval </w:t>
      </w:r>
      <w:r w:rsidR="00771F7D">
        <w:t xml:space="preserve">probability is given by the activation </w:t>
      </w:r>
      <w:r w:rsidR="00081BD8">
        <w:t xml:space="preserve">of retrieval candidates at test. From this, it follows that if the contextual similarity of non-targets is increased, so too is the probability of an intrusion. </w:t>
      </w:r>
    </w:p>
    <w:p w14:paraId="4F6CABEF" w14:textId="4EB3993A" w:rsidR="00026ED2" w:rsidRDefault="00026ED2" w:rsidP="00A43F3A">
      <w:pPr>
        <w:ind w:firstLine="720"/>
      </w:pPr>
      <w:r>
        <w:t>We did not find an effect of word feature similarity in the semantics or orthography of non-targets</w:t>
      </w:r>
      <w:r w:rsidR="00B86A05">
        <w:t>,</w:t>
      </w:r>
      <w:r w:rsidR="00FE6659">
        <w:t xml:space="preserve"> which was surprising given the body of work suggesting such features of words have strong effects in tasks of free recall and rates of false recall of orthographically similar </w:t>
      </w:r>
      <w:r w:rsidR="00F63221">
        <w:t>or</w:t>
      </w:r>
      <w:r w:rsidR="00FE6659">
        <w:t xml:space="preserve"> semantically related words</w:t>
      </w:r>
      <w:r w:rsidR="00F63221">
        <w:t xml:space="preserve"> (Conrad, 1963; Roediger &amp; McDermott, 1995)</w:t>
      </w:r>
      <w:r w:rsidR="00FE6659">
        <w:t xml:space="preserve">. Although the </w:t>
      </w:r>
      <w:proofErr w:type="spellStart"/>
      <w:r w:rsidR="00FE6659">
        <w:t>spatiotempotal</w:t>
      </w:r>
      <w:proofErr w:type="spellEnd"/>
      <w:r w:rsidR="00FE6659">
        <w:t xml:space="preserve"> context of non-targets appears to dominate intrusion probabilities in the present work, our conclusions come with </w:t>
      </w:r>
      <w:r w:rsidR="00B86A05">
        <w:t>the aforementioned caveat that a replication of the current paradigm with word lists that are constructed specifically to maximize these kinds of similarity, such effects may yet manifest.</w:t>
      </w:r>
    </w:p>
    <w:p w14:paraId="2D26DE1C" w14:textId="5F50106E" w:rsidR="000122E9" w:rsidRDefault="004B0129" w:rsidP="000122E9">
      <w:pPr>
        <w:pStyle w:val="Heading2"/>
        <w:ind w:firstLine="0"/>
      </w:pPr>
      <w:r>
        <w:t xml:space="preserve">Dynamic Rates of Guessing and Limitations of </w:t>
      </w:r>
      <w:r w:rsidR="000122E9">
        <w:t>Mixture M</w:t>
      </w:r>
      <w:r>
        <w:t>odeling</w:t>
      </w:r>
    </w:p>
    <w:p w14:paraId="281DDA6E" w14:textId="77777777" w:rsidR="002024A5" w:rsidRDefault="00F63221" w:rsidP="002024A5">
      <w:pPr>
        <w:pStyle w:val="NoSpacing"/>
        <w:spacing w:line="480" w:lineRule="auto"/>
      </w:pPr>
      <w:r>
        <w:tab/>
        <w:t xml:space="preserve">One potential limitation of the family of models explored in the present study is we assumed that changes in the summed probability of intrusions across trials did not affect the probability of guesses, which remained constant. </w:t>
      </w:r>
      <w:r w:rsidR="005C2CB8">
        <w:t>It may not always be reasonable to expect that the proportion of guesses remains the same across serial positions</w:t>
      </w:r>
      <w:r w:rsidR="00A2356D">
        <w:t xml:space="preserve">. To test this assumption in a coarse way, we implemented versions of the model where the parameter governing the proportion of guesses was separately estimated for the first and last items in the study list, but we did not find that these models made consistently different predictions from the base family of models and have therefore omitted them. </w:t>
      </w:r>
      <w:r w:rsidR="008A1694">
        <w:t xml:space="preserve">To take another example, consider the potential interaction between recognition and intrusion probability where items that are not recognized do </w:t>
      </w:r>
      <w:r w:rsidR="008A1694">
        <w:lastRenderedPageBreak/>
        <w:t xml:space="preserve">not intrude. In a list where no items are </w:t>
      </w:r>
      <w:commentRangeStart w:id="101"/>
      <w:r w:rsidR="008A1694">
        <w:t>recognized</w:t>
      </w:r>
      <w:commentRangeEnd w:id="101"/>
      <w:r w:rsidR="008A1694">
        <w:rPr>
          <w:rStyle w:val="CommentReference"/>
        </w:rPr>
        <w:commentReference w:id="101"/>
      </w:r>
      <w:r w:rsidR="008A1694">
        <w:t xml:space="preserve">, we would intuit that all responses should be guesses. </w:t>
      </w:r>
      <w:r w:rsidR="00A2356D">
        <w:t xml:space="preserve">A more disciplined </w:t>
      </w:r>
      <w:r w:rsidR="008A1694">
        <w:t>approach requires a formal process model of how memory, intrusion, and guesses compete under different scenarios. This underscores the fundamental ambiguity of mixture models with more than two mixture components. A clear solution that could be explored in future work would be to</w:t>
      </w:r>
      <w:r w:rsidR="0035672E">
        <w:t xml:space="preserve"> implement </w:t>
      </w:r>
      <w:r w:rsidR="008A1694">
        <w:t>the models introduced in this study in a race architecture</w:t>
      </w:r>
      <w:r w:rsidR="0035672E">
        <w:t>, such that the target and all non-target responses are modelled as separate evidence accumulation processes that compete to be retrieved</w:t>
      </w:r>
      <w:r w:rsidR="00D726C0">
        <w:t xml:space="preserve"> in the manner discrete multi-alternative decisions have been modelled (Roe et al., 2001; </w:t>
      </w:r>
      <w:proofErr w:type="spellStart"/>
      <w:r w:rsidR="00D726C0">
        <w:t>Zandbelt</w:t>
      </w:r>
      <w:proofErr w:type="spellEnd"/>
      <w:r w:rsidR="00D726C0">
        <w:t xml:space="preserve"> et al., 2014)</w:t>
      </w:r>
      <w:r w:rsidR="0035672E">
        <w:t>, with an additional</w:t>
      </w:r>
      <w:r w:rsidR="00D726C0">
        <w:t xml:space="preserve"> process representing guesses (Hawkins &amp; Heathcote, 2021)</w:t>
      </w:r>
      <w:r w:rsidR="002024A5">
        <w:t xml:space="preserve">. </w:t>
      </w:r>
      <w:commentRangeStart w:id="102"/>
      <w:r w:rsidR="002024A5">
        <w:t>However, to date, no race model of evidence accumulation in a continuous domain exists.</w:t>
      </w:r>
      <w:commentRangeEnd w:id="102"/>
      <w:r w:rsidR="002024A5">
        <w:rPr>
          <w:rStyle w:val="CommentReference"/>
        </w:rPr>
        <w:commentReference w:id="102"/>
      </w:r>
    </w:p>
    <w:p w14:paraId="506FB3E9" w14:textId="6D34D29B" w:rsidR="002256FD" w:rsidRDefault="002024A5" w:rsidP="002024A5">
      <w:pPr>
        <w:pStyle w:val="NoSpacing"/>
        <w:spacing w:line="480" w:lineRule="auto"/>
      </w:pPr>
      <w:r>
        <w:tab/>
        <w:t xml:space="preserve">Although several fruitful avenues for future research exist, the contributions of the present work represent a substantial theoretical advancement in systematically modelling similarity-based intrusions in </w:t>
      </w:r>
      <w:r w:rsidR="004B0129">
        <w:t xml:space="preserve">a continuous domain. </w:t>
      </w:r>
      <w:commentRangeStart w:id="103"/>
      <w:r w:rsidR="004B0129">
        <w:t>By developing and comparing this family of models across two datasets, we also demonstrate the utility of small-</w:t>
      </w:r>
      <w:r w:rsidR="004B0129">
        <w:rPr>
          <w:i/>
          <w:iCs/>
        </w:rPr>
        <w:t>N</w:t>
      </w:r>
      <w:r w:rsidR="004B0129">
        <w:t xml:space="preserve"> designs and jointly modelling RT and accuracy data</w:t>
      </w:r>
      <w:commentRangeEnd w:id="103"/>
      <w:r w:rsidR="002D5322">
        <w:rPr>
          <w:rStyle w:val="CommentReference"/>
        </w:rPr>
        <w:commentReference w:id="103"/>
      </w:r>
      <w:r w:rsidR="004B0129">
        <w:t xml:space="preserve">, both of which may prove useful to future work </w:t>
      </w:r>
      <w:r w:rsidR="002D5322">
        <w:t>in the broader field of memory and decision-making research.</w:t>
      </w:r>
      <w:r w:rsidR="002256FD">
        <w:br w:type="page"/>
      </w:r>
    </w:p>
    <w:tbl>
      <w:tblPr>
        <w:tblStyle w:val="TableGrid"/>
        <w:tblW w:w="97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8"/>
        <w:gridCol w:w="1687"/>
        <w:gridCol w:w="1688"/>
        <w:gridCol w:w="2025"/>
        <w:gridCol w:w="1350"/>
        <w:gridCol w:w="1688"/>
      </w:tblGrid>
      <w:tr w:rsidR="002256FD" w:rsidRPr="001634FC" w14:paraId="2A26721F" w14:textId="77777777" w:rsidTr="00922E6F">
        <w:trPr>
          <w:trHeight w:val="268"/>
        </w:trPr>
        <w:tc>
          <w:tcPr>
            <w:tcW w:w="9716" w:type="dxa"/>
            <w:gridSpan w:val="6"/>
            <w:tcBorders>
              <w:bottom w:val="single" w:sz="4" w:space="0" w:color="auto"/>
            </w:tcBorders>
            <w:noWrap/>
            <w:vAlign w:val="center"/>
          </w:tcPr>
          <w:p w14:paraId="6855DE10" w14:textId="7F45B220" w:rsidR="002256FD" w:rsidRDefault="002256FD" w:rsidP="00922E6F">
            <w:pPr>
              <w:pStyle w:val="Caption"/>
              <w:rPr>
                <w:szCs w:val="24"/>
              </w:rPr>
            </w:pPr>
            <w:r w:rsidRPr="00352A2E">
              <w:rPr>
                <w:szCs w:val="24"/>
              </w:rPr>
              <w:lastRenderedPageBreak/>
              <w:t xml:space="preserve">Table </w:t>
            </w:r>
            <w:r w:rsidR="00110B08">
              <w:rPr>
                <w:szCs w:val="24"/>
              </w:rPr>
              <w:t>X</w:t>
            </w:r>
          </w:p>
          <w:p w14:paraId="413505A5" w14:textId="413DC390" w:rsidR="002256FD" w:rsidRPr="00352A2E" w:rsidRDefault="002256FD" w:rsidP="00922E6F">
            <w:pPr>
              <w:rPr>
                <w:i/>
                <w:iCs/>
              </w:rPr>
            </w:pPr>
            <w:r w:rsidRPr="00352A2E">
              <w:rPr>
                <w:i/>
                <w:iCs/>
              </w:rPr>
              <w:t>Individual</w:t>
            </w:r>
            <w:r>
              <w:rPr>
                <w:i/>
                <w:iCs/>
              </w:rPr>
              <w:t>-level</w:t>
            </w:r>
            <w:r w:rsidRPr="00352A2E">
              <w:rPr>
                <w:i/>
                <w:iCs/>
              </w:rPr>
              <w:t xml:space="preserve"> </w:t>
            </w:r>
            <w:r w:rsidR="00110B08">
              <w:rPr>
                <w:i/>
                <w:iCs/>
              </w:rPr>
              <w:t xml:space="preserve">Response Error </w:t>
            </w:r>
            <w:r w:rsidRPr="00352A2E">
              <w:rPr>
                <w:i/>
                <w:iCs/>
              </w:rPr>
              <w:t>Model</w:t>
            </w:r>
            <w:r>
              <w:rPr>
                <w:i/>
                <w:iCs/>
              </w:rPr>
              <w:t xml:space="preserve"> Comparison</w:t>
            </w:r>
          </w:p>
        </w:tc>
      </w:tr>
      <w:tr w:rsidR="002256FD" w:rsidRPr="001634FC" w14:paraId="63913799" w14:textId="77777777" w:rsidTr="00922E6F">
        <w:trPr>
          <w:trHeight w:val="268"/>
        </w:trPr>
        <w:tc>
          <w:tcPr>
            <w:tcW w:w="1278" w:type="dxa"/>
            <w:vMerge w:val="restart"/>
            <w:tcBorders>
              <w:top w:val="single" w:sz="4" w:space="0" w:color="auto"/>
            </w:tcBorders>
            <w:noWrap/>
            <w:vAlign w:val="center"/>
          </w:tcPr>
          <w:p w14:paraId="1FF4C74F" w14:textId="77777777" w:rsidR="002256FD" w:rsidRPr="001634FC" w:rsidRDefault="002256FD" w:rsidP="00922E6F">
            <w:pPr>
              <w:spacing w:line="240" w:lineRule="auto"/>
              <w:jc w:val="center"/>
              <w:rPr>
                <w:rFonts w:eastAsia="Times New Roman"/>
              </w:rPr>
            </w:pPr>
            <w:r w:rsidRPr="001634FC">
              <w:rPr>
                <w:rFonts w:eastAsia="Times New Roman"/>
              </w:rPr>
              <w:t>Participant</w:t>
            </w:r>
          </w:p>
        </w:tc>
        <w:tc>
          <w:tcPr>
            <w:tcW w:w="8438" w:type="dxa"/>
            <w:gridSpan w:val="5"/>
            <w:tcBorders>
              <w:top w:val="single" w:sz="4" w:space="0" w:color="auto"/>
              <w:bottom w:val="single" w:sz="4" w:space="0" w:color="auto"/>
            </w:tcBorders>
            <w:noWrap/>
            <w:vAlign w:val="center"/>
          </w:tcPr>
          <w:p w14:paraId="0C8EF672" w14:textId="39DEFED7" w:rsidR="002256FD" w:rsidRPr="001634FC" w:rsidRDefault="002256FD" w:rsidP="00922E6F">
            <w:pPr>
              <w:spacing w:line="240" w:lineRule="auto"/>
              <w:jc w:val="center"/>
              <w:rPr>
                <w:rFonts w:eastAsia="Times New Roman"/>
                <w:color w:val="000000"/>
              </w:rPr>
            </w:pPr>
            <w:r w:rsidRPr="002A24B8">
              <w:rPr>
                <w:rFonts w:eastAsia="Times New Roman"/>
                <w:color w:val="000000"/>
              </w:rPr>
              <w:t>Model</w:t>
            </w:r>
            <w:r w:rsidR="000D582B">
              <w:rPr>
                <w:rFonts w:eastAsia="Times New Roman"/>
                <w:color w:val="000000"/>
              </w:rPr>
              <w:t xml:space="preserve"> AIC Weight</w:t>
            </w:r>
          </w:p>
        </w:tc>
      </w:tr>
      <w:tr w:rsidR="002256FD" w:rsidRPr="001634FC" w14:paraId="1E702DEC" w14:textId="77777777" w:rsidTr="00922E6F">
        <w:trPr>
          <w:trHeight w:val="268"/>
        </w:trPr>
        <w:tc>
          <w:tcPr>
            <w:tcW w:w="1278" w:type="dxa"/>
            <w:vMerge/>
            <w:tcBorders>
              <w:bottom w:val="single" w:sz="4" w:space="0" w:color="auto"/>
            </w:tcBorders>
            <w:noWrap/>
            <w:vAlign w:val="center"/>
            <w:hideMark/>
          </w:tcPr>
          <w:p w14:paraId="550ECDA9" w14:textId="77777777" w:rsidR="002256FD" w:rsidRPr="001634FC" w:rsidRDefault="002256FD" w:rsidP="00922E6F">
            <w:pPr>
              <w:spacing w:line="240" w:lineRule="auto"/>
              <w:jc w:val="center"/>
              <w:rPr>
                <w:rFonts w:eastAsia="Times New Roman"/>
              </w:rPr>
            </w:pPr>
          </w:p>
        </w:tc>
        <w:tc>
          <w:tcPr>
            <w:tcW w:w="1687" w:type="dxa"/>
            <w:tcBorders>
              <w:top w:val="single" w:sz="4" w:space="0" w:color="auto"/>
              <w:bottom w:val="single" w:sz="4" w:space="0" w:color="auto"/>
            </w:tcBorders>
            <w:noWrap/>
            <w:vAlign w:val="center"/>
            <w:hideMark/>
          </w:tcPr>
          <w:p w14:paraId="33F4A782" w14:textId="77777777" w:rsidR="002256FD" w:rsidRDefault="002256FD" w:rsidP="00922E6F">
            <w:pPr>
              <w:spacing w:line="240" w:lineRule="auto"/>
              <w:jc w:val="center"/>
              <w:rPr>
                <w:rFonts w:eastAsia="Times New Roman"/>
                <w:color w:val="000000"/>
              </w:rPr>
            </w:pPr>
            <w:r>
              <w:rPr>
                <w:rFonts w:eastAsia="Times New Roman"/>
                <w:color w:val="000000"/>
              </w:rPr>
              <w:t>1</w:t>
            </w:r>
          </w:p>
          <w:p w14:paraId="4BCAFB4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Pure Guess</w:t>
            </w:r>
          </w:p>
        </w:tc>
        <w:tc>
          <w:tcPr>
            <w:tcW w:w="1688" w:type="dxa"/>
            <w:tcBorders>
              <w:top w:val="single" w:sz="4" w:space="0" w:color="auto"/>
              <w:bottom w:val="single" w:sz="4" w:space="0" w:color="auto"/>
            </w:tcBorders>
            <w:noWrap/>
            <w:vAlign w:val="center"/>
            <w:hideMark/>
          </w:tcPr>
          <w:p w14:paraId="45166620" w14:textId="77777777" w:rsidR="002256FD" w:rsidRDefault="002256FD" w:rsidP="00922E6F">
            <w:pPr>
              <w:spacing w:line="240" w:lineRule="auto"/>
              <w:jc w:val="center"/>
              <w:rPr>
                <w:rFonts w:eastAsia="Times New Roman"/>
                <w:color w:val="000000"/>
              </w:rPr>
            </w:pPr>
            <w:r>
              <w:rPr>
                <w:rFonts w:eastAsia="Times New Roman"/>
                <w:color w:val="000000"/>
              </w:rPr>
              <w:t>2</w:t>
            </w:r>
          </w:p>
          <w:p w14:paraId="0758AE3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Pure Intrusion</w:t>
            </w:r>
          </w:p>
        </w:tc>
        <w:tc>
          <w:tcPr>
            <w:tcW w:w="2025" w:type="dxa"/>
            <w:tcBorders>
              <w:top w:val="single" w:sz="4" w:space="0" w:color="auto"/>
              <w:bottom w:val="single" w:sz="4" w:space="0" w:color="auto"/>
            </w:tcBorders>
            <w:noWrap/>
            <w:vAlign w:val="center"/>
            <w:hideMark/>
          </w:tcPr>
          <w:p w14:paraId="702076F4" w14:textId="77777777" w:rsidR="002256FD" w:rsidRDefault="002256FD" w:rsidP="00922E6F">
            <w:pPr>
              <w:spacing w:line="240" w:lineRule="auto"/>
              <w:jc w:val="center"/>
              <w:rPr>
                <w:rFonts w:eastAsia="Times New Roman"/>
                <w:color w:val="000000"/>
              </w:rPr>
            </w:pPr>
            <w:r>
              <w:rPr>
                <w:rFonts w:eastAsia="Times New Roman"/>
                <w:color w:val="000000"/>
              </w:rPr>
              <w:t>3</w:t>
            </w:r>
          </w:p>
          <w:p w14:paraId="28805B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Intrusion + Gues</w:t>
            </w:r>
            <w:r>
              <w:rPr>
                <w:rFonts w:eastAsia="Times New Roman"/>
                <w:color w:val="000000"/>
              </w:rPr>
              <w:t>s</w:t>
            </w:r>
          </w:p>
        </w:tc>
        <w:tc>
          <w:tcPr>
            <w:tcW w:w="1350" w:type="dxa"/>
            <w:tcBorders>
              <w:top w:val="single" w:sz="4" w:space="0" w:color="auto"/>
              <w:bottom w:val="single" w:sz="4" w:space="0" w:color="auto"/>
            </w:tcBorders>
            <w:noWrap/>
            <w:vAlign w:val="center"/>
            <w:hideMark/>
          </w:tcPr>
          <w:p w14:paraId="5F54C6CE" w14:textId="77777777" w:rsidR="002256FD" w:rsidRDefault="002256FD" w:rsidP="00922E6F">
            <w:pPr>
              <w:spacing w:line="240" w:lineRule="auto"/>
              <w:jc w:val="center"/>
              <w:rPr>
                <w:rFonts w:eastAsia="Times New Roman"/>
                <w:color w:val="000000"/>
              </w:rPr>
            </w:pPr>
            <w:r>
              <w:rPr>
                <w:rFonts w:eastAsia="Times New Roman"/>
                <w:color w:val="000000"/>
              </w:rPr>
              <w:t>4</w:t>
            </w:r>
          </w:p>
          <w:p w14:paraId="525BAFE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Temporal</w:t>
            </w:r>
          </w:p>
        </w:tc>
        <w:tc>
          <w:tcPr>
            <w:tcW w:w="1688" w:type="dxa"/>
            <w:tcBorders>
              <w:top w:val="single" w:sz="4" w:space="0" w:color="auto"/>
              <w:bottom w:val="single" w:sz="4" w:space="0" w:color="auto"/>
            </w:tcBorders>
            <w:noWrap/>
            <w:vAlign w:val="center"/>
            <w:hideMark/>
          </w:tcPr>
          <w:p w14:paraId="22779C9D" w14:textId="77777777" w:rsidR="002256FD" w:rsidRDefault="002256FD" w:rsidP="00922E6F">
            <w:pPr>
              <w:spacing w:line="240" w:lineRule="auto"/>
              <w:jc w:val="center"/>
              <w:rPr>
                <w:rFonts w:eastAsia="Times New Roman"/>
                <w:color w:val="000000"/>
              </w:rPr>
            </w:pPr>
            <w:r>
              <w:rPr>
                <w:rFonts w:eastAsia="Times New Roman"/>
                <w:color w:val="000000"/>
              </w:rPr>
              <w:t>5</w:t>
            </w:r>
          </w:p>
          <w:p w14:paraId="61C0044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Spatiotemporal</w:t>
            </w:r>
          </w:p>
        </w:tc>
      </w:tr>
      <w:tr w:rsidR="002256FD" w:rsidRPr="001634FC" w14:paraId="1ADA624B" w14:textId="77777777" w:rsidTr="00922E6F">
        <w:trPr>
          <w:trHeight w:val="268"/>
        </w:trPr>
        <w:tc>
          <w:tcPr>
            <w:tcW w:w="1278" w:type="dxa"/>
            <w:tcBorders>
              <w:top w:val="single" w:sz="4" w:space="0" w:color="auto"/>
            </w:tcBorders>
            <w:noWrap/>
            <w:hideMark/>
          </w:tcPr>
          <w:p w14:paraId="509E775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w:t>
            </w:r>
          </w:p>
        </w:tc>
        <w:tc>
          <w:tcPr>
            <w:tcW w:w="1687" w:type="dxa"/>
            <w:tcBorders>
              <w:top w:val="single" w:sz="4" w:space="0" w:color="auto"/>
            </w:tcBorders>
            <w:noWrap/>
            <w:hideMark/>
          </w:tcPr>
          <w:p w14:paraId="6A5474A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0.12</w:t>
            </w:r>
          </w:p>
        </w:tc>
        <w:tc>
          <w:tcPr>
            <w:tcW w:w="1688" w:type="dxa"/>
            <w:tcBorders>
              <w:top w:val="single" w:sz="4" w:space="0" w:color="auto"/>
            </w:tcBorders>
            <w:noWrap/>
            <w:hideMark/>
          </w:tcPr>
          <w:p w14:paraId="450C3223"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tcBorders>
              <w:top w:val="single" w:sz="4" w:space="0" w:color="auto"/>
            </w:tcBorders>
            <w:noWrap/>
            <w:hideMark/>
          </w:tcPr>
          <w:p w14:paraId="7FEC5223"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0.88</w:t>
            </w:r>
          </w:p>
        </w:tc>
        <w:tc>
          <w:tcPr>
            <w:tcW w:w="1350" w:type="dxa"/>
            <w:tcBorders>
              <w:top w:val="single" w:sz="4" w:space="0" w:color="auto"/>
            </w:tcBorders>
            <w:noWrap/>
            <w:hideMark/>
          </w:tcPr>
          <w:p w14:paraId="2817F85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tcBorders>
              <w:top w:val="single" w:sz="4" w:space="0" w:color="auto"/>
            </w:tcBorders>
            <w:noWrap/>
            <w:hideMark/>
          </w:tcPr>
          <w:p w14:paraId="3A9FADC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2BC5CE28" w14:textId="77777777" w:rsidTr="00922E6F">
        <w:trPr>
          <w:trHeight w:val="268"/>
        </w:trPr>
        <w:tc>
          <w:tcPr>
            <w:tcW w:w="1278" w:type="dxa"/>
            <w:noWrap/>
            <w:hideMark/>
          </w:tcPr>
          <w:p w14:paraId="46F9972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w:t>
            </w:r>
          </w:p>
        </w:tc>
        <w:tc>
          <w:tcPr>
            <w:tcW w:w="1687" w:type="dxa"/>
            <w:noWrap/>
            <w:hideMark/>
          </w:tcPr>
          <w:p w14:paraId="7028D768"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0.62</w:t>
            </w:r>
          </w:p>
        </w:tc>
        <w:tc>
          <w:tcPr>
            <w:tcW w:w="1688" w:type="dxa"/>
            <w:noWrap/>
            <w:hideMark/>
          </w:tcPr>
          <w:p w14:paraId="69DCB6F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c>
          <w:tcPr>
            <w:tcW w:w="2025" w:type="dxa"/>
            <w:noWrap/>
            <w:hideMark/>
          </w:tcPr>
          <w:p w14:paraId="53647AF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0.23</w:t>
            </w:r>
          </w:p>
        </w:tc>
        <w:tc>
          <w:tcPr>
            <w:tcW w:w="1350" w:type="dxa"/>
            <w:noWrap/>
            <w:hideMark/>
          </w:tcPr>
          <w:p w14:paraId="50CD85D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noWrap/>
            <w:hideMark/>
          </w:tcPr>
          <w:p w14:paraId="77950AA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061C1E2A" w14:textId="77777777" w:rsidTr="00922E6F">
        <w:trPr>
          <w:trHeight w:val="268"/>
        </w:trPr>
        <w:tc>
          <w:tcPr>
            <w:tcW w:w="1278" w:type="dxa"/>
            <w:noWrap/>
            <w:hideMark/>
          </w:tcPr>
          <w:p w14:paraId="5E829E2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w:t>
            </w:r>
          </w:p>
        </w:tc>
        <w:tc>
          <w:tcPr>
            <w:tcW w:w="1687" w:type="dxa"/>
            <w:noWrap/>
            <w:hideMark/>
          </w:tcPr>
          <w:p w14:paraId="53FB601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0.54</w:t>
            </w:r>
          </w:p>
        </w:tc>
        <w:tc>
          <w:tcPr>
            <w:tcW w:w="1688" w:type="dxa"/>
            <w:noWrap/>
            <w:hideMark/>
          </w:tcPr>
          <w:p w14:paraId="6DA3401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2ADE2FA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0.33</w:t>
            </w:r>
          </w:p>
        </w:tc>
        <w:tc>
          <w:tcPr>
            <w:tcW w:w="1350" w:type="dxa"/>
            <w:noWrap/>
            <w:hideMark/>
          </w:tcPr>
          <w:p w14:paraId="28D72B8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0.12</w:t>
            </w:r>
          </w:p>
        </w:tc>
        <w:tc>
          <w:tcPr>
            <w:tcW w:w="1688" w:type="dxa"/>
            <w:noWrap/>
            <w:hideMark/>
          </w:tcPr>
          <w:p w14:paraId="61AEB32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1698B622" w14:textId="77777777" w:rsidTr="00922E6F">
        <w:trPr>
          <w:trHeight w:val="268"/>
        </w:trPr>
        <w:tc>
          <w:tcPr>
            <w:tcW w:w="1278" w:type="dxa"/>
            <w:noWrap/>
            <w:hideMark/>
          </w:tcPr>
          <w:p w14:paraId="7FBDE4C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4</w:t>
            </w:r>
          </w:p>
        </w:tc>
        <w:tc>
          <w:tcPr>
            <w:tcW w:w="1687" w:type="dxa"/>
            <w:noWrap/>
            <w:hideMark/>
          </w:tcPr>
          <w:p w14:paraId="32FFB1D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0.07</w:t>
            </w:r>
          </w:p>
        </w:tc>
        <w:tc>
          <w:tcPr>
            <w:tcW w:w="1688" w:type="dxa"/>
            <w:noWrap/>
            <w:hideMark/>
          </w:tcPr>
          <w:p w14:paraId="16565A7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09D8C35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0.88</w:t>
            </w:r>
          </w:p>
        </w:tc>
        <w:tc>
          <w:tcPr>
            <w:tcW w:w="1350" w:type="dxa"/>
            <w:noWrap/>
            <w:hideMark/>
          </w:tcPr>
          <w:p w14:paraId="5BCAF17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139D5A2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700D0A87" w14:textId="77777777" w:rsidTr="00922E6F">
        <w:trPr>
          <w:trHeight w:val="268"/>
        </w:trPr>
        <w:tc>
          <w:tcPr>
            <w:tcW w:w="1278" w:type="dxa"/>
            <w:noWrap/>
            <w:hideMark/>
          </w:tcPr>
          <w:p w14:paraId="7B8FE4A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5</w:t>
            </w:r>
          </w:p>
        </w:tc>
        <w:tc>
          <w:tcPr>
            <w:tcW w:w="1687" w:type="dxa"/>
            <w:noWrap/>
            <w:hideMark/>
          </w:tcPr>
          <w:p w14:paraId="5A43E49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79A61DF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4D7AE9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0.96</w:t>
            </w:r>
          </w:p>
        </w:tc>
        <w:tc>
          <w:tcPr>
            <w:tcW w:w="1350" w:type="dxa"/>
            <w:noWrap/>
            <w:hideMark/>
          </w:tcPr>
          <w:p w14:paraId="1152DE3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3323660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6ACA8D58" w14:textId="77777777" w:rsidTr="00922E6F">
        <w:trPr>
          <w:trHeight w:val="268"/>
        </w:trPr>
        <w:tc>
          <w:tcPr>
            <w:tcW w:w="1278" w:type="dxa"/>
            <w:noWrap/>
            <w:hideMark/>
          </w:tcPr>
          <w:p w14:paraId="3F59D8E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6</w:t>
            </w:r>
          </w:p>
        </w:tc>
        <w:tc>
          <w:tcPr>
            <w:tcW w:w="1687" w:type="dxa"/>
            <w:noWrap/>
            <w:hideMark/>
          </w:tcPr>
          <w:p w14:paraId="74E2D32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3CCAA88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45B103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350" w:type="dxa"/>
            <w:noWrap/>
            <w:hideMark/>
          </w:tcPr>
          <w:p w14:paraId="32F1CCE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0.38</w:t>
            </w:r>
          </w:p>
        </w:tc>
        <w:tc>
          <w:tcPr>
            <w:tcW w:w="1688" w:type="dxa"/>
            <w:noWrap/>
            <w:hideMark/>
          </w:tcPr>
          <w:p w14:paraId="014FBB21"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0.62</w:t>
            </w:r>
          </w:p>
        </w:tc>
      </w:tr>
      <w:tr w:rsidR="002256FD" w:rsidRPr="001634FC" w14:paraId="6C994256" w14:textId="77777777" w:rsidTr="00922E6F">
        <w:trPr>
          <w:trHeight w:val="268"/>
        </w:trPr>
        <w:tc>
          <w:tcPr>
            <w:tcW w:w="1278" w:type="dxa"/>
            <w:noWrap/>
            <w:hideMark/>
          </w:tcPr>
          <w:p w14:paraId="779D573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7</w:t>
            </w:r>
          </w:p>
        </w:tc>
        <w:tc>
          <w:tcPr>
            <w:tcW w:w="1687" w:type="dxa"/>
            <w:noWrap/>
            <w:hideMark/>
          </w:tcPr>
          <w:p w14:paraId="6A26B94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6A9FE2B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2C875B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0.86</w:t>
            </w:r>
          </w:p>
        </w:tc>
        <w:tc>
          <w:tcPr>
            <w:tcW w:w="1350" w:type="dxa"/>
            <w:noWrap/>
            <w:hideMark/>
          </w:tcPr>
          <w:p w14:paraId="2F58F06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0.12</w:t>
            </w:r>
          </w:p>
        </w:tc>
        <w:tc>
          <w:tcPr>
            <w:tcW w:w="1688" w:type="dxa"/>
            <w:noWrap/>
            <w:hideMark/>
          </w:tcPr>
          <w:p w14:paraId="020A9F9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36FEEB92" w14:textId="77777777" w:rsidTr="00922E6F">
        <w:trPr>
          <w:trHeight w:val="268"/>
        </w:trPr>
        <w:tc>
          <w:tcPr>
            <w:tcW w:w="1278" w:type="dxa"/>
            <w:noWrap/>
            <w:hideMark/>
          </w:tcPr>
          <w:p w14:paraId="4E92DF5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8</w:t>
            </w:r>
          </w:p>
        </w:tc>
        <w:tc>
          <w:tcPr>
            <w:tcW w:w="1687" w:type="dxa"/>
            <w:noWrap/>
            <w:hideMark/>
          </w:tcPr>
          <w:p w14:paraId="738E23E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2F0544D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82DDA5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0.24</w:t>
            </w:r>
          </w:p>
        </w:tc>
        <w:tc>
          <w:tcPr>
            <w:tcW w:w="1350" w:type="dxa"/>
            <w:noWrap/>
            <w:hideMark/>
          </w:tcPr>
          <w:p w14:paraId="121F3D3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0.09</w:t>
            </w:r>
          </w:p>
        </w:tc>
        <w:tc>
          <w:tcPr>
            <w:tcW w:w="1688" w:type="dxa"/>
            <w:noWrap/>
            <w:hideMark/>
          </w:tcPr>
          <w:p w14:paraId="537B29C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0.66</w:t>
            </w:r>
          </w:p>
        </w:tc>
      </w:tr>
      <w:tr w:rsidR="002256FD" w:rsidRPr="001634FC" w14:paraId="5583E161" w14:textId="77777777" w:rsidTr="00922E6F">
        <w:trPr>
          <w:trHeight w:val="268"/>
        </w:trPr>
        <w:tc>
          <w:tcPr>
            <w:tcW w:w="1278" w:type="dxa"/>
            <w:noWrap/>
            <w:hideMark/>
          </w:tcPr>
          <w:p w14:paraId="6CA01AE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9</w:t>
            </w:r>
          </w:p>
        </w:tc>
        <w:tc>
          <w:tcPr>
            <w:tcW w:w="1687" w:type="dxa"/>
            <w:noWrap/>
            <w:hideMark/>
          </w:tcPr>
          <w:p w14:paraId="5535DC9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c>
          <w:tcPr>
            <w:tcW w:w="1688" w:type="dxa"/>
            <w:noWrap/>
            <w:hideMark/>
          </w:tcPr>
          <w:p w14:paraId="0E5CC60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824E7D6"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c>
          <w:tcPr>
            <w:tcW w:w="1350" w:type="dxa"/>
            <w:noWrap/>
            <w:hideMark/>
          </w:tcPr>
          <w:p w14:paraId="5ADEBD8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0.29</w:t>
            </w:r>
          </w:p>
        </w:tc>
        <w:tc>
          <w:tcPr>
            <w:tcW w:w="1688" w:type="dxa"/>
            <w:noWrap/>
            <w:hideMark/>
          </w:tcPr>
          <w:p w14:paraId="2E1ACEF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0.18</w:t>
            </w:r>
          </w:p>
        </w:tc>
      </w:tr>
      <w:tr w:rsidR="002256FD" w:rsidRPr="001634FC" w14:paraId="68B7CCA4" w14:textId="77777777" w:rsidTr="00922E6F">
        <w:trPr>
          <w:trHeight w:val="268"/>
        </w:trPr>
        <w:tc>
          <w:tcPr>
            <w:tcW w:w="1278" w:type="dxa"/>
            <w:noWrap/>
            <w:hideMark/>
          </w:tcPr>
          <w:p w14:paraId="3F6A30C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10</w:t>
            </w:r>
          </w:p>
        </w:tc>
        <w:tc>
          <w:tcPr>
            <w:tcW w:w="1687" w:type="dxa"/>
            <w:noWrap/>
            <w:hideMark/>
          </w:tcPr>
          <w:p w14:paraId="67DE741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5C18BE3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3C45593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0.94</w:t>
            </w:r>
          </w:p>
        </w:tc>
        <w:tc>
          <w:tcPr>
            <w:tcW w:w="1350" w:type="dxa"/>
            <w:noWrap/>
            <w:hideMark/>
          </w:tcPr>
          <w:p w14:paraId="4B7C265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74D69FA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r>
      <w:tr w:rsidR="002256FD" w:rsidRPr="001634FC" w14:paraId="35553A98" w14:textId="77777777" w:rsidTr="00922E6F">
        <w:trPr>
          <w:trHeight w:val="268"/>
        </w:trPr>
        <w:tc>
          <w:tcPr>
            <w:tcW w:w="1278" w:type="dxa"/>
            <w:noWrap/>
            <w:hideMark/>
          </w:tcPr>
          <w:p w14:paraId="6E329CE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11</w:t>
            </w:r>
          </w:p>
        </w:tc>
        <w:tc>
          <w:tcPr>
            <w:tcW w:w="1687" w:type="dxa"/>
            <w:noWrap/>
            <w:hideMark/>
          </w:tcPr>
          <w:p w14:paraId="26B9FDE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484EFC9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93DB727"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0.68</w:t>
            </w:r>
          </w:p>
        </w:tc>
        <w:tc>
          <w:tcPr>
            <w:tcW w:w="1350" w:type="dxa"/>
            <w:noWrap/>
            <w:hideMark/>
          </w:tcPr>
          <w:p w14:paraId="6FA81BC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0.15</w:t>
            </w:r>
          </w:p>
        </w:tc>
        <w:tc>
          <w:tcPr>
            <w:tcW w:w="1688" w:type="dxa"/>
            <w:noWrap/>
            <w:hideMark/>
          </w:tcPr>
          <w:p w14:paraId="1F3E552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0.15</w:t>
            </w:r>
          </w:p>
        </w:tc>
      </w:tr>
      <w:tr w:rsidR="002256FD" w:rsidRPr="001634FC" w14:paraId="7911C94E" w14:textId="77777777" w:rsidTr="00922E6F">
        <w:trPr>
          <w:trHeight w:val="268"/>
        </w:trPr>
        <w:tc>
          <w:tcPr>
            <w:tcW w:w="1278" w:type="dxa"/>
            <w:noWrap/>
            <w:hideMark/>
          </w:tcPr>
          <w:p w14:paraId="21B59E0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12</w:t>
            </w:r>
          </w:p>
        </w:tc>
        <w:tc>
          <w:tcPr>
            <w:tcW w:w="1687" w:type="dxa"/>
            <w:noWrap/>
            <w:hideMark/>
          </w:tcPr>
          <w:p w14:paraId="4F7B5C76"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0.44</w:t>
            </w:r>
          </w:p>
        </w:tc>
        <w:tc>
          <w:tcPr>
            <w:tcW w:w="1688" w:type="dxa"/>
            <w:noWrap/>
            <w:hideMark/>
          </w:tcPr>
          <w:p w14:paraId="4A96FB6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D3669E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0.27</w:t>
            </w:r>
          </w:p>
        </w:tc>
        <w:tc>
          <w:tcPr>
            <w:tcW w:w="1350" w:type="dxa"/>
            <w:noWrap/>
            <w:hideMark/>
          </w:tcPr>
          <w:p w14:paraId="4B8A204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0.27</w:t>
            </w:r>
          </w:p>
        </w:tc>
        <w:tc>
          <w:tcPr>
            <w:tcW w:w="1688" w:type="dxa"/>
            <w:noWrap/>
            <w:hideMark/>
          </w:tcPr>
          <w:p w14:paraId="0D044D2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4FB8828B" w14:textId="77777777" w:rsidTr="00922E6F">
        <w:trPr>
          <w:trHeight w:val="268"/>
        </w:trPr>
        <w:tc>
          <w:tcPr>
            <w:tcW w:w="1278" w:type="dxa"/>
            <w:noWrap/>
            <w:hideMark/>
          </w:tcPr>
          <w:p w14:paraId="3A64AF3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13</w:t>
            </w:r>
          </w:p>
        </w:tc>
        <w:tc>
          <w:tcPr>
            <w:tcW w:w="1687" w:type="dxa"/>
            <w:noWrap/>
            <w:hideMark/>
          </w:tcPr>
          <w:p w14:paraId="43A3CBB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0.68</w:t>
            </w:r>
          </w:p>
        </w:tc>
        <w:tc>
          <w:tcPr>
            <w:tcW w:w="1688" w:type="dxa"/>
            <w:noWrap/>
            <w:hideMark/>
          </w:tcPr>
          <w:p w14:paraId="7DCC194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9F2B02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0.25</w:t>
            </w:r>
          </w:p>
        </w:tc>
        <w:tc>
          <w:tcPr>
            <w:tcW w:w="1350" w:type="dxa"/>
            <w:noWrap/>
            <w:hideMark/>
          </w:tcPr>
          <w:p w14:paraId="0E5CAFA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688" w:type="dxa"/>
            <w:noWrap/>
            <w:hideMark/>
          </w:tcPr>
          <w:p w14:paraId="14CB20D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2004D58C" w14:textId="77777777" w:rsidTr="00922E6F">
        <w:trPr>
          <w:trHeight w:val="268"/>
        </w:trPr>
        <w:tc>
          <w:tcPr>
            <w:tcW w:w="1278" w:type="dxa"/>
            <w:noWrap/>
            <w:hideMark/>
          </w:tcPr>
          <w:p w14:paraId="7474FA8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14</w:t>
            </w:r>
          </w:p>
        </w:tc>
        <w:tc>
          <w:tcPr>
            <w:tcW w:w="1687" w:type="dxa"/>
            <w:noWrap/>
            <w:hideMark/>
          </w:tcPr>
          <w:p w14:paraId="46BC7D7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4826F9E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2025" w:type="dxa"/>
            <w:noWrap/>
            <w:hideMark/>
          </w:tcPr>
          <w:p w14:paraId="1A4DF66D"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0.99</w:t>
            </w:r>
          </w:p>
        </w:tc>
        <w:tc>
          <w:tcPr>
            <w:tcW w:w="1350" w:type="dxa"/>
            <w:noWrap/>
            <w:hideMark/>
          </w:tcPr>
          <w:p w14:paraId="3BF36F7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0508071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27063D92" w14:textId="77777777" w:rsidTr="00922E6F">
        <w:trPr>
          <w:trHeight w:val="268"/>
        </w:trPr>
        <w:tc>
          <w:tcPr>
            <w:tcW w:w="1278" w:type="dxa"/>
            <w:noWrap/>
            <w:hideMark/>
          </w:tcPr>
          <w:p w14:paraId="74812DA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15</w:t>
            </w:r>
          </w:p>
        </w:tc>
        <w:tc>
          <w:tcPr>
            <w:tcW w:w="1687" w:type="dxa"/>
            <w:noWrap/>
            <w:hideMark/>
          </w:tcPr>
          <w:p w14:paraId="1AC2538A"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0.40</w:t>
            </w:r>
          </w:p>
        </w:tc>
        <w:tc>
          <w:tcPr>
            <w:tcW w:w="1688" w:type="dxa"/>
            <w:noWrap/>
            <w:hideMark/>
          </w:tcPr>
          <w:p w14:paraId="2C0B9B3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44D7A4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0.15</w:t>
            </w:r>
          </w:p>
        </w:tc>
        <w:tc>
          <w:tcPr>
            <w:tcW w:w="1350" w:type="dxa"/>
            <w:noWrap/>
            <w:hideMark/>
          </w:tcPr>
          <w:p w14:paraId="3B58903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0.40</w:t>
            </w:r>
          </w:p>
        </w:tc>
        <w:tc>
          <w:tcPr>
            <w:tcW w:w="1688" w:type="dxa"/>
            <w:noWrap/>
            <w:hideMark/>
          </w:tcPr>
          <w:p w14:paraId="4FA278E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r>
      <w:tr w:rsidR="002256FD" w:rsidRPr="001634FC" w14:paraId="1ADC2C95" w14:textId="77777777" w:rsidTr="00922E6F">
        <w:trPr>
          <w:trHeight w:val="268"/>
        </w:trPr>
        <w:tc>
          <w:tcPr>
            <w:tcW w:w="1278" w:type="dxa"/>
            <w:noWrap/>
            <w:hideMark/>
          </w:tcPr>
          <w:p w14:paraId="3574CE3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16</w:t>
            </w:r>
          </w:p>
        </w:tc>
        <w:tc>
          <w:tcPr>
            <w:tcW w:w="1687" w:type="dxa"/>
            <w:noWrap/>
            <w:hideMark/>
          </w:tcPr>
          <w:p w14:paraId="5D1845C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073A0B23"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8C9EC6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0.10</w:t>
            </w:r>
          </w:p>
        </w:tc>
        <w:tc>
          <w:tcPr>
            <w:tcW w:w="1350" w:type="dxa"/>
            <w:noWrap/>
            <w:hideMark/>
          </w:tcPr>
          <w:p w14:paraId="557EBEC0"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0.73</w:t>
            </w:r>
          </w:p>
        </w:tc>
        <w:tc>
          <w:tcPr>
            <w:tcW w:w="1688" w:type="dxa"/>
            <w:noWrap/>
            <w:hideMark/>
          </w:tcPr>
          <w:p w14:paraId="7A68A05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0.16</w:t>
            </w:r>
          </w:p>
        </w:tc>
      </w:tr>
      <w:tr w:rsidR="002256FD" w:rsidRPr="001634FC" w14:paraId="6863B6A6" w14:textId="77777777" w:rsidTr="00922E6F">
        <w:trPr>
          <w:trHeight w:val="268"/>
        </w:trPr>
        <w:tc>
          <w:tcPr>
            <w:tcW w:w="1278" w:type="dxa"/>
            <w:noWrap/>
            <w:hideMark/>
          </w:tcPr>
          <w:p w14:paraId="0BA7171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17</w:t>
            </w:r>
          </w:p>
        </w:tc>
        <w:tc>
          <w:tcPr>
            <w:tcW w:w="1687" w:type="dxa"/>
            <w:noWrap/>
            <w:hideMark/>
          </w:tcPr>
          <w:p w14:paraId="242D815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688" w:type="dxa"/>
            <w:noWrap/>
            <w:hideMark/>
          </w:tcPr>
          <w:p w14:paraId="00C85C2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2183DA59"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0.74</w:t>
            </w:r>
          </w:p>
        </w:tc>
        <w:tc>
          <w:tcPr>
            <w:tcW w:w="1350" w:type="dxa"/>
            <w:noWrap/>
            <w:hideMark/>
          </w:tcPr>
          <w:p w14:paraId="5A5C592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0.16</w:t>
            </w:r>
          </w:p>
        </w:tc>
        <w:tc>
          <w:tcPr>
            <w:tcW w:w="1688" w:type="dxa"/>
            <w:noWrap/>
            <w:hideMark/>
          </w:tcPr>
          <w:p w14:paraId="23D61EA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r>
      <w:tr w:rsidR="002256FD" w:rsidRPr="001634FC" w14:paraId="36D8CED2" w14:textId="77777777" w:rsidTr="00922E6F">
        <w:trPr>
          <w:trHeight w:val="268"/>
        </w:trPr>
        <w:tc>
          <w:tcPr>
            <w:tcW w:w="1278" w:type="dxa"/>
            <w:noWrap/>
            <w:hideMark/>
          </w:tcPr>
          <w:p w14:paraId="5462FC6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18</w:t>
            </w:r>
          </w:p>
        </w:tc>
        <w:tc>
          <w:tcPr>
            <w:tcW w:w="1687" w:type="dxa"/>
            <w:noWrap/>
            <w:hideMark/>
          </w:tcPr>
          <w:p w14:paraId="747A1684"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0.81</w:t>
            </w:r>
          </w:p>
        </w:tc>
        <w:tc>
          <w:tcPr>
            <w:tcW w:w="1688" w:type="dxa"/>
            <w:noWrap/>
            <w:hideMark/>
          </w:tcPr>
          <w:p w14:paraId="0ABEC60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3BEFE8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0.18</w:t>
            </w:r>
          </w:p>
        </w:tc>
        <w:tc>
          <w:tcPr>
            <w:tcW w:w="1350" w:type="dxa"/>
            <w:noWrap/>
            <w:hideMark/>
          </w:tcPr>
          <w:p w14:paraId="6137B65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315C23D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4B37D928" w14:textId="77777777" w:rsidTr="00922E6F">
        <w:trPr>
          <w:trHeight w:val="268"/>
        </w:trPr>
        <w:tc>
          <w:tcPr>
            <w:tcW w:w="1278" w:type="dxa"/>
            <w:noWrap/>
            <w:hideMark/>
          </w:tcPr>
          <w:p w14:paraId="3683199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19</w:t>
            </w:r>
          </w:p>
        </w:tc>
        <w:tc>
          <w:tcPr>
            <w:tcW w:w="1687" w:type="dxa"/>
            <w:noWrap/>
            <w:hideMark/>
          </w:tcPr>
          <w:p w14:paraId="5E79A4B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7BB22CF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D7504E8"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c>
          <w:tcPr>
            <w:tcW w:w="1350" w:type="dxa"/>
            <w:noWrap/>
            <w:hideMark/>
          </w:tcPr>
          <w:p w14:paraId="0D4A233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c>
          <w:tcPr>
            <w:tcW w:w="1688" w:type="dxa"/>
            <w:noWrap/>
            <w:hideMark/>
          </w:tcPr>
          <w:p w14:paraId="7035638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r>
      <w:tr w:rsidR="002256FD" w:rsidRPr="001634FC" w14:paraId="6D356883" w14:textId="77777777" w:rsidTr="00922E6F">
        <w:trPr>
          <w:trHeight w:val="268"/>
        </w:trPr>
        <w:tc>
          <w:tcPr>
            <w:tcW w:w="1278" w:type="dxa"/>
            <w:noWrap/>
            <w:hideMark/>
          </w:tcPr>
          <w:p w14:paraId="3892A67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20</w:t>
            </w:r>
          </w:p>
        </w:tc>
        <w:tc>
          <w:tcPr>
            <w:tcW w:w="1687" w:type="dxa"/>
            <w:noWrap/>
            <w:hideMark/>
          </w:tcPr>
          <w:p w14:paraId="6D09731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1E90C1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325D03E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350" w:type="dxa"/>
            <w:noWrap/>
            <w:hideMark/>
          </w:tcPr>
          <w:p w14:paraId="356A8C2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c>
          <w:tcPr>
            <w:tcW w:w="1688" w:type="dxa"/>
            <w:noWrap/>
            <w:hideMark/>
          </w:tcPr>
          <w:p w14:paraId="53909873"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r>
      <w:tr w:rsidR="002256FD" w:rsidRPr="001634FC" w14:paraId="6AA50FAA" w14:textId="77777777" w:rsidTr="00922E6F">
        <w:trPr>
          <w:trHeight w:val="268"/>
        </w:trPr>
        <w:tc>
          <w:tcPr>
            <w:tcW w:w="1278" w:type="dxa"/>
            <w:noWrap/>
            <w:hideMark/>
          </w:tcPr>
          <w:p w14:paraId="34F769A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21</w:t>
            </w:r>
          </w:p>
        </w:tc>
        <w:tc>
          <w:tcPr>
            <w:tcW w:w="1687" w:type="dxa"/>
            <w:noWrap/>
            <w:hideMark/>
          </w:tcPr>
          <w:p w14:paraId="129CA2C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1E1C885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47A7AE0D"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0.70</w:t>
            </w:r>
          </w:p>
        </w:tc>
        <w:tc>
          <w:tcPr>
            <w:tcW w:w="1350" w:type="dxa"/>
            <w:noWrap/>
            <w:hideMark/>
          </w:tcPr>
          <w:p w14:paraId="06CCFBE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0.26</w:t>
            </w:r>
          </w:p>
        </w:tc>
        <w:tc>
          <w:tcPr>
            <w:tcW w:w="1688" w:type="dxa"/>
            <w:noWrap/>
            <w:hideMark/>
          </w:tcPr>
          <w:p w14:paraId="00E84B8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r>
      <w:tr w:rsidR="002256FD" w:rsidRPr="001634FC" w14:paraId="263A9BC5" w14:textId="77777777" w:rsidTr="00922E6F">
        <w:trPr>
          <w:trHeight w:val="268"/>
        </w:trPr>
        <w:tc>
          <w:tcPr>
            <w:tcW w:w="1278" w:type="dxa"/>
            <w:noWrap/>
            <w:hideMark/>
          </w:tcPr>
          <w:p w14:paraId="5956E65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22</w:t>
            </w:r>
          </w:p>
        </w:tc>
        <w:tc>
          <w:tcPr>
            <w:tcW w:w="1687" w:type="dxa"/>
            <w:noWrap/>
            <w:hideMark/>
          </w:tcPr>
          <w:p w14:paraId="75D081E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5B139DD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A9BC3FC"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0.42</w:t>
            </w:r>
          </w:p>
        </w:tc>
        <w:tc>
          <w:tcPr>
            <w:tcW w:w="1350" w:type="dxa"/>
            <w:noWrap/>
            <w:hideMark/>
          </w:tcPr>
          <w:p w14:paraId="64BA63D3"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0.42</w:t>
            </w:r>
          </w:p>
        </w:tc>
        <w:tc>
          <w:tcPr>
            <w:tcW w:w="1688" w:type="dxa"/>
            <w:noWrap/>
            <w:hideMark/>
          </w:tcPr>
          <w:p w14:paraId="5D94883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0.16</w:t>
            </w:r>
          </w:p>
        </w:tc>
      </w:tr>
      <w:tr w:rsidR="002256FD" w:rsidRPr="001634FC" w14:paraId="73056BF2" w14:textId="77777777" w:rsidTr="00922E6F">
        <w:trPr>
          <w:trHeight w:val="268"/>
        </w:trPr>
        <w:tc>
          <w:tcPr>
            <w:tcW w:w="1278" w:type="dxa"/>
            <w:noWrap/>
            <w:hideMark/>
          </w:tcPr>
          <w:p w14:paraId="31769CB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23</w:t>
            </w:r>
          </w:p>
        </w:tc>
        <w:tc>
          <w:tcPr>
            <w:tcW w:w="1687" w:type="dxa"/>
            <w:noWrap/>
            <w:hideMark/>
          </w:tcPr>
          <w:p w14:paraId="2E673BF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4974A65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B1DF3C8"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0.71</w:t>
            </w:r>
          </w:p>
        </w:tc>
        <w:tc>
          <w:tcPr>
            <w:tcW w:w="1350" w:type="dxa"/>
            <w:noWrap/>
            <w:hideMark/>
          </w:tcPr>
          <w:p w14:paraId="671DFE8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0.26</w:t>
            </w:r>
          </w:p>
        </w:tc>
        <w:tc>
          <w:tcPr>
            <w:tcW w:w="1688" w:type="dxa"/>
            <w:noWrap/>
            <w:hideMark/>
          </w:tcPr>
          <w:p w14:paraId="04BA1D5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r>
      <w:tr w:rsidR="002256FD" w:rsidRPr="001634FC" w14:paraId="7F2A44F1" w14:textId="77777777" w:rsidTr="00922E6F">
        <w:trPr>
          <w:trHeight w:val="268"/>
        </w:trPr>
        <w:tc>
          <w:tcPr>
            <w:tcW w:w="1278" w:type="dxa"/>
            <w:noWrap/>
            <w:hideMark/>
          </w:tcPr>
          <w:p w14:paraId="320B2A1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24</w:t>
            </w:r>
          </w:p>
        </w:tc>
        <w:tc>
          <w:tcPr>
            <w:tcW w:w="1687" w:type="dxa"/>
            <w:noWrap/>
            <w:hideMark/>
          </w:tcPr>
          <w:p w14:paraId="715A5B8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3276BD43"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10477E32"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0.60</w:t>
            </w:r>
          </w:p>
        </w:tc>
        <w:tc>
          <w:tcPr>
            <w:tcW w:w="1350" w:type="dxa"/>
            <w:noWrap/>
            <w:hideMark/>
          </w:tcPr>
          <w:p w14:paraId="21C1094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0.37</w:t>
            </w:r>
          </w:p>
        </w:tc>
        <w:tc>
          <w:tcPr>
            <w:tcW w:w="1688" w:type="dxa"/>
            <w:noWrap/>
            <w:hideMark/>
          </w:tcPr>
          <w:p w14:paraId="058CA1D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r>
      <w:tr w:rsidR="002256FD" w:rsidRPr="001634FC" w14:paraId="52979662" w14:textId="77777777" w:rsidTr="00922E6F">
        <w:trPr>
          <w:trHeight w:val="268"/>
        </w:trPr>
        <w:tc>
          <w:tcPr>
            <w:tcW w:w="1278" w:type="dxa"/>
            <w:noWrap/>
            <w:hideMark/>
          </w:tcPr>
          <w:p w14:paraId="13A3D17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25</w:t>
            </w:r>
          </w:p>
        </w:tc>
        <w:tc>
          <w:tcPr>
            <w:tcW w:w="1687" w:type="dxa"/>
            <w:noWrap/>
            <w:hideMark/>
          </w:tcPr>
          <w:p w14:paraId="0EA72B61"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0.13</w:t>
            </w:r>
          </w:p>
        </w:tc>
        <w:tc>
          <w:tcPr>
            <w:tcW w:w="1688" w:type="dxa"/>
            <w:noWrap/>
            <w:hideMark/>
          </w:tcPr>
          <w:p w14:paraId="3E37F2B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0367457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0.21</w:t>
            </w:r>
          </w:p>
        </w:tc>
        <w:tc>
          <w:tcPr>
            <w:tcW w:w="1350" w:type="dxa"/>
            <w:noWrap/>
            <w:hideMark/>
          </w:tcPr>
          <w:p w14:paraId="2BE026FE"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0.58</w:t>
            </w:r>
          </w:p>
        </w:tc>
        <w:tc>
          <w:tcPr>
            <w:tcW w:w="1688" w:type="dxa"/>
            <w:noWrap/>
            <w:hideMark/>
          </w:tcPr>
          <w:p w14:paraId="5144AC6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r>
      <w:tr w:rsidR="002256FD" w:rsidRPr="001634FC" w14:paraId="3216DE13" w14:textId="77777777" w:rsidTr="00922E6F">
        <w:trPr>
          <w:trHeight w:val="268"/>
        </w:trPr>
        <w:tc>
          <w:tcPr>
            <w:tcW w:w="1278" w:type="dxa"/>
            <w:noWrap/>
            <w:hideMark/>
          </w:tcPr>
          <w:p w14:paraId="1C70FDB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26</w:t>
            </w:r>
          </w:p>
        </w:tc>
        <w:tc>
          <w:tcPr>
            <w:tcW w:w="1687" w:type="dxa"/>
            <w:noWrap/>
            <w:hideMark/>
          </w:tcPr>
          <w:p w14:paraId="35C19C8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0.03</w:t>
            </w:r>
          </w:p>
        </w:tc>
        <w:tc>
          <w:tcPr>
            <w:tcW w:w="1688" w:type="dxa"/>
            <w:noWrap/>
            <w:hideMark/>
          </w:tcPr>
          <w:p w14:paraId="5F9F0BC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7394EE72"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0.88</w:t>
            </w:r>
          </w:p>
        </w:tc>
        <w:tc>
          <w:tcPr>
            <w:tcW w:w="1350" w:type="dxa"/>
            <w:noWrap/>
            <w:hideMark/>
          </w:tcPr>
          <w:p w14:paraId="338C7AF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0.07</w:t>
            </w:r>
          </w:p>
        </w:tc>
        <w:tc>
          <w:tcPr>
            <w:tcW w:w="1688" w:type="dxa"/>
            <w:noWrap/>
            <w:hideMark/>
          </w:tcPr>
          <w:p w14:paraId="2F56DAD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30AFE53B" w14:textId="77777777" w:rsidTr="00922E6F">
        <w:trPr>
          <w:trHeight w:val="268"/>
        </w:trPr>
        <w:tc>
          <w:tcPr>
            <w:tcW w:w="1278" w:type="dxa"/>
            <w:noWrap/>
            <w:hideMark/>
          </w:tcPr>
          <w:p w14:paraId="3252429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27</w:t>
            </w:r>
          </w:p>
        </w:tc>
        <w:tc>
          <w:tcPr>
            <w:tcW w:w="1687" w:type="dxa"/>
            <w:noWrap/>
            <w:hideMark/>
          </w:tcPr>
          <w:p w14:paraId="18D068FA"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0.72</w:t>
            </w:r>
          </w:p>
        </w:tc>
        <w:tc>
          <w:tcPr>
            <w:tcW w:w="1688" w:type="dxa"/>
            <w:noWrap/>
            <w:hideMark/>
          </w:tcPr>
          <w:p w14:paraId="0E58106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637AAB4A"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0.27</w:t>
            </w:r>
          </w:p>
        </w:tc>
        <w:tc>
          <w:tcPr>
            <w:tcW w:w="1350" w:type="dxa"/>
            <w:noWrap/>
            <w:hideMark/>
          </w:tcPr>
          <w:p w14:paraId="740A2E9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45AA489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44ED47B9" w14:textId="77777777" w:rsidTr="00922E6F">
        <w:trPr>
          <w:trHeight w:val="268"/>
        </w:trPr>
        <w:tc>
          <w:tcPr>
            <w:tcW w:w="1278" w:type="dxa"/>
            <w:noWrap/>
            <w:hideMark/>
          </w:tcPr>
          <w:p w14:paraId="66F9E57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28</w:t>
            </w:r>
          </w:p>
        </w:tc>
        <w:tc>
          <w:tcPr>
            <w:tcW w:w="1687" w:type="dxa"/>
            <w:noWrap/>
            <w:hideMark/>
          </w:tcPr>
          <w:p w14:paraId="1BE6038B"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1688" w:type="dxa"/>
            <w:noWrap/>
            <w:hideMark/>
          </w:tcPr>
          <w:p w14:paraId="6222AD2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6758CFAF"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0.93</w:t>
            </w:r>
          </w:p>
        </w:tc>
        <w:tc>
          <w:tcPr>
            <w:tcW w:w="1350" w:type="dxa"/>
            <w:noWrap/>
            <w:hideMark/>
          </w:tcPr>
          <w:p w14:paraId="552460B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noWrap/>
            <w:hideMark/>
          </w:tcPr>
          <w:p w14:paraId="6F9F14C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650F014D" w14:textId="77777777" w:rsidTr="00922E6F">
        <w:trPr>
          <w:trHeight w:val="268"/>
        </w:trPr>
        <w:tc>
          <w:tcPr>
            <w:tcW w:w="1278" w:type="dxa"/>
            <w:noWrap/>
            <w:hideMark/>
          </w:tcPr>
          <w:p w14:paraId="5DE562D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29</w:t>
            </w:r>
          </w:p>
        </w:tc>
        <w:tc>
          <w:tcPr>
            <w:tcW w:w="1687" w:type="dxa"/>
            <w:noWrap/>
            <w:hideMark/>
          </w:tcPr>
          <w:p w14:paraId="440DBBC1"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0.46</w:t>
            </w:r>
          </w:p>
        </w:tc>
        <w:tc>
          <w:tcPr>
            <w:tcW w:w="1688" w:type="dxa"/>
            <w:noWrap/>
            <w:hideMark/>
          </w:tcPr>
          <w:p w14:paraId="5DE8B94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2025" w:type="dxa"/>
            <w:noWrap/>
            <w:hideMark/>
          </w:tcPr>
          <w:p w14:paraId="44197ED0"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0.46</w:t>
            </w:r>
          </w:p>
        </w:tc>
        <w:tc>
          <w:tcPr>
            <w:tcW w:w="1350" w:type="dxa"/>
            <w:noWrap/>
            <w:hideMark/>
          </w:tcPr>
          <w:p w14:paraId="2122C21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0.06</w:t>
            </w:r>
          </w:p>
        </w:tc>
        <w:tc>
          <w:tcPr>
            <w:tcW w:w="1688" w:type="dxa"/>
            <w:noWrap/>
            <w:hideMark/>
          </w:tcPr>
          <w:p w14:paraId="4D7D9020"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4E5D2CE8" w14:textId="77777777" w:rsidTr="00922E6F">
        <w:trPr>
          <w:trHeight w:val="268"/>
        </w:trPr>
        <w:tc>
          <w:tcPr>
            <w:tcW w:w="1278" w:type="dxa"/>
            <w:noWrap/>
            <w:hideMark/>
          </w:tcPr>
          <w:p w14:paraId="0BB1D37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30</w:t>
            </w:r>
          </w:p>
        </w:tc>
        <w:tc>
          <w:tcPr>
            <w:tcW w:w="1687" w:type="dxa"/>
            <w:noWrap/>
            <w:hideMark/>
          </w:tcPr>
          <w:p w14:paraId="400A7D0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6D6B7E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c>
          <w:tcPr>
            <w:tcW w:w="2025" w:type="dxa"/>
            <w:noWrap/>
            <w:hideMark/>
          </w:tcPr>
          <w:p w14:paraId="4FF28227"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0.98</w:t>
            </w:r>
          </w:p>
        </w:tc>
        <w:tc>
          <w:tcPr>
            <w:tcW w:w="1350" w:type="dxa"/>
            <w:noWrap/>
            <w:hideMark/>
          </w:tcPr>
          <w:p w14:paraId="2577E37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035E292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r w:rsidR="002256FD" w:rsidRPr="001634FC" w14:paraId="4D82B374" w14:textId="77777777" w:rsidTr="00922E6F">
        <w:trPr>
          <w:trHeight w:val="268"/>
        </w:trPr>
        <w:tc>
          <w:tcPr>
            <w:tcW w:w="1278" w:type="dxa"/>
            <w:noWrap/>
            <w:hideMark/>
          </w:tcPr>
          <w:p w14:paraId="6790B0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31</w:t>
            </w:r>
          </w:p>
        </w:tc>
        <w:tc>
          <w:tcPr>
            <w:tcW w:w="1687" w:type="dxa"/>
            <w:noWrap/>
            <w:hideMark/>
          </w:tcPr>
          <w:p w14:paraId="34D0E24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1688" w:type="dxa"/>
            <w:noWrap/>
            <w:hideMark/>
          </w:tcPr>
          <w:p w14:paraId="4C851F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2A1722D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c>
          <w:tcPr>
            <w:tcW w:w="1350" w:type="dxa"/>
            <w:noWrap/>
            <w:hideMark/>
          </w:tcPr>
          <w:p w14:paraId="54A02656"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c>
          <w:tcPr>
            <w:tcW w:w="1688" w:type="dxa"/>
            <w:noWrap/>
            <w:hideMark/>
          </w:tcPr>
          <w:p w14:paraId="1EEB8CBB"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0.49</w:t>
            </w:r>
          </w:p>
        </w:tc>
      </w:tr>
      <w:tr w:rsidR="002256FD" w:rsidRPr="001634FC" w14:paraId="1ACFB430" w14:textId="77777777" w:rsidTr="00922E6F">
        <w:trPr>
          <w:trHeight w:val="268"/>
        </w:trPr>
        <w:tc>
          <w:tcPr>
            <w:tcW w:w="1278" w:type="dxa"/>
            <w:noWrap/>
            <w:hideMark/>
          </w:tcPr>
          <w:p w14:paraId="2A2B5AF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32</w:t>
            </w:r>
          </w:p>
        </w:tc>
        <w:tc>
          <w:tcPr>
            <w:tcW w:w="1687" w:type="dxa"/>
            <w:noWrap/>
            <w:hideMark/>
          </w:tcPr>
          <w:p w14:paraId="5C4D3F7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c>
          <w:tcPr>
            <w:tcW w:w="1688" w:type="dxa"/>
            <w:noWrap/>
            <w:hideMark/>
          </w:tcPr>
          <w:p w14:paraId="1A88CFF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0D9EE364"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0.61</w:t>
            </w:r>
          </w:p>
        </w:tc>
        <w:tc>
          <w:tcPr>
            <w:tcW w:w="1350" w:type="dxa"/>
            <w:noWrap/>
            <w:hideMark/>
          </w:tcPr>
          <w:p w14:paraId="238630B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0.22</w:t>
            </w:r>
          </w:p>
        </w:tc>
        <w:tc>
          <w:tcPr>
            <w:tcW w:w="1688" w:type="dxa"/>
            <w:noWrap/>
            <w:hideMark/>
          </w:tcPr>
          <w:p w14:paraId="6E06ED6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0.08</w:t>
            </w:r>
          </w:p>
        </w:tc>
      </w:tr>
      <w:tr w:rsidR="002256FD" w:rsidRPr="001634FC" w14:paraId="4970A60A" w14:textId="77777777" w:rsidTr="00922E6F">
        <w:trPr>
          <w:trHeight w:val="268"/>
        </w:trPr>
        <w:tc>
          <w:tcPr>
            <w:tcW w:w="1278" w:type="dxa"/>
            <w:noWrap/>
            <w:hideMark/>
          </w:tcPr>
          <w:p w14:paraId="2D40487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33</w:t>
            </w:r>
          </w:p>
        </w:tc>
        <w:tc>
          <w:tcPr>
            <w:tcW w:w="1687" w:type="dxa"/>
            <w:noWrap/>
            <w:hideMark/>
          </w:tcPr>
          <w:p w14:paraId="1628CB7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0.63</w:t>
            </w:r>
          </w:p>
        </w:tc>
        <w:tc>
          <w:tcPr>
            <w:tcW w:w="1688" w:type="dxa"/>
            <w:noWrap/>
            <w:hideMark/>
          </w:tcPr>
          <w:p w14:paraId="36121342"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6E7996F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0.23</w:t>
            </w:r>
          </w:p>
        </w:tc>
        <w:tc>
          <w:tcPr>
            <w:tcW w:w="1350" w:type="dxa"/>
            <w:noWrap/>
            <w:hideMark/>
          </w:tcPr>
          <w:p w14:paraId="49A0EF8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0.09</w:t>
            </w:r>
          </w:p>
        </w:tc>
        <w:tc>
          <w:tcPr>
            <w:tcW w:w="1688" w:type="dxa"/>
            <w:noWrap/>
            <w:hideMark/>
          </w:tcPr>
          <w:p w14:paraId="3E11BC4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r>
      <w:tr w:rsidR="002256FD" w:rsidRPr="001634FC" w14:paraId="23EFCA3F" w14:textId="77777777" w:rsidTr="00922E6F">
        <w:trPr>
          <w:trHeight w:val="268"/>
        </w:trPr>
        <w:tc>
          <w:tcPr>
            <w:tcW w:w="1278" w:type="dxa"/>
            <w:noWrap/>
            <w:hideMark/>
          </w:tcPr>
          <w:p w14:paraId="019EBAF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34</w:t>
            </w:r>
          </w:p>
        </w:tc>
        <w:tc>
          <w:tcPr>
            <w:tcW w:w="1687" w:type="dxa"/>
            <w:noWrap/>
            <w:hideMark/>
          </w:tcPr>
          <w:p w14:paraId="4176FD01"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0.59</w:t>
            </w:r>
          </w:p>
        </w:tc>
        <w:tc>
          <w:tcPr>
            <w:tcW w:w="1688" w:type="dxa"/>
            <w:noWrap/>
            <w:hideMark/>
          </w:tcPr>
          <w:p w14:paraId="0CD4EB7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5F598925"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0.36</w:t>
            </w:r>
          </w:p>
        </w:tc>
        <w:tc>
          <w:tcPr>
            <w:tcW w:w="1350" w:type="dxa"/>
            <w:noWrap/>
            <w:hideMark/>
          </w:tcPr>
          <w:p w14:paraId="08EF3FA4"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noWrap/>
            <w:hideMark/>
          </w:tcPr>
          <w:p w14:paraId="5D6918F8"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r>
      <w:tr w:rsidR="002256FD" w:rsidRPr="001634FC" w14:paraId="06CB5D54" w14:textId="77777777" w:rsidTr="00922E6F">
        <w:trPr>
          <w:trHeight w:val="268"/>
        </w:trPr>
        <w:tc>
          <w:tcPr>
            <w:tcW w:w="1278" w:type="dxa"/>
            <w:noWrap/>
            <w:hideMark/>
          </w:tcPr>
          <w:p w14:paraId="412E98CC"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35</w:t>
            </w:r>
          </w:p>
        </w:tc>
        <w:tc>
          <w:tcPr>
            <w:tcW w:w="1687" w:type="dxa"/>
            <w:noWrap/>
            <w:hideMark/>
          </w:tcPr>
          <w:p w14:paraId="33A88FA5"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c>
          <w:tcPr>
            <w:tcW w:w="1688" w:type="dxa"/>
            <w:noWrap/>
            <w:hideMark/>
          </w:tcPr>
          <w:p w14:paraId="649B75FF"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noWrap/>
            <w:hideMark/>
          </w:tcPr>
          <w:p w14:paraId="3B0A954C"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0.47</w:t>
            </w:r>
          </w:p>
        </w:tc>
        <w:tc>
          <w:tcPr>
            <w:tcW w:w="1350" w:type="dxa"/>
            <w:noWrap/>
            <w:hideMark/>
          </w:tcPr>
          <w:p w14:paraId="200E606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0.04</w:t>
            </w:r>
          </w:p>
        </w:tc>
        <w:tc>
          <w:tcPr>
            <w:tcW w:w="1688" w:type="dxa"/>
            <w:noWrap/>
            <w:hideMark/>
          </w:tcPr>
          <w:p w14:paraId="6294F016"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0.02</w:t>
            </w:r>
          </w:p>
        </w:tc>
      </w:tr>
      <w:tr w:rsidR="002256FD" w:rsidRPr="001634FC" w14:paraId="01BA7F31" w14:textId="77777777" w:rsidTr="00922E6F">
        <w:trPr>
          <w:trHeight w:val="268"/>
        </w:trPr>
        <w:tc>
          <w:tcPr>
            <w:tcW w:w="1278" w:type="dxa"/>
            <w:tcBorders>
              <w:bottom w:val="single" w:sz="4" w:space="0" w:color="auto"/>
            </w:tcBorders>
            <w:noWrap/>
            <w:hideMark/>
          </w:tcPr>
          <w:p w14:paraId="42C8111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36</w:t>
            </w:r>
          </w:p>
        </w:tc>
        <w:tc>
          <w:tcPr>
            <w:tcW w:w="1687" w:type="dxa"/>
            <w:tcBorders>
              <w:bottom w:val="single" w:sz="4" w:space="0" w:color="auto"/>
            </w:tcBorders>
            <w:noWrap/>
            <w:hideMark/>
          </w:tcPr>
          <w:p w14:paraId="10458F2F" w14:textId="77777777" w:rsidR="002256FD" w:rsidRPr="001634FC" w:rsidRDefault="002256FD" w:rsidP="00922E6F">
            <w:pPr>
              <w:spacing w:line="240" w:lineRule="auto"/>
              <w:jc w:val="center"/>
              <w:rPr>
                <w:rFonts w:eastAsia="Times New Roman"/>
                <w:b/>
                <w:bCs/>
                <w:color w:val="000000"/>
              </w:rPr>
            </w:pPr>
            <w:r w:rsidRPr="001634FC">
              <w:rPr>
                <w:rFonts w:eastAsia="Times New Roman"/>
                <w:b/>
                <w:bCs/>
                <w:color w:val="000000"/>
              </w:rPr>
              <w:t>0.59</w:t>
            </w:r>
          </w:p>
        </w:tc>
        <w:tc>
          <w:tcPr>
            <w:tcW w:w="1688" w:type="dxa"/>
            <w:tcBorders>
              <w:bottom w:val="single" w:sz="4" w:space="0" w:color="auto"/>
            </w:tcBorders>
            <w:noWrap/>
            <w:hideMark/>
          </w:tcPr>
          <w:p w14:paraId="5792A509"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0.00</w:t>
            </w:r>
          </w:p>
        </w:tc>
        <w:tc>
          <w:tcPr>
            <w:tcW w:w="2025" w:type="dxa"/>
            <w:tcBorders>
              <w:bottom w:val="single" w:sz="4" w:space="0" w:color="auto"/>
            </w:tcBorders>
            <w:noWrap/>
            <w:hideMark/>
          </w:tcPr>
          <w:p w14:paraId="2FD2357E"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0.36</w:t>
            </w:r>
          </w:p>
        </w:tc>
        <w:tc>
          <w:tcPr>
            <w:tcW w:w="1350" w:type="dxa"/>
            <w:tcBorders>
              <w:bottom w:val="single" w:sz="4" w:space="0" w:color="auto"/>
            </w:tcBorders>
            <w:noWrap/>
            <w:hideMark/>
          </w:tcPr>
          <w:p w14:paraId="2E5AF9D7"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0.05</w:t>
            </w:r>
          </w:p>
        </w:tc>
        <w:tc>
          <w:tcPr>
            <w:tcW w:w="1688" w:type="dxa"/>
            <w:tcBorders>
              <w:bottom w:val="single" w:sz="4" w:space="0" w:color="auto"/>
            </w:tcBorders>
            <w:noWrap/>
            <w:hideMark/>
          </w:tcPr>
          <w:p w14:paraId="732F897D" w14:textId="77777777" w:rsidR="002256FD" w:rsidRPr="001634FC" w:rsidRDefault="002256FD" w:rsidP="00922E6F">
            <w:pPr>
              <w:spacing w:line="240" w:lineRule="auto"/>
              <w:jc w:val="center"/>
              <w:rPr>
                <w:rFonts w:eastAsia="Times New Roman"/>
                <w:color w:val="000000"/>
              </w:rPr>
            </w:pPr>
            <w:r w:rsidRPr="001634FC">
              <w:rPr>
                <w:rFonts w:eastAsia="Times New Roman"/>
                <w:color w:val="000000"/>
              </w:rPr>
              <w:t>0.01</w:t>
            </w:r>
          </w:p>
        </w:tc>
      </w:tr>
    </w:tbl>
    <w:p w14:paraId="55F37062" w14:textId="6ECD9352" w:rsidR="000122E9" w:rsidRDefault="000D582B" w:rsidP="00FF04E4">
      <w:pPr>
        <w:pStyle w:val="NoSpacing"/>
      </w:pPr>
      <w:r>
        <w:rPr>
          <w:i/>
          <w:iCs/>
        </w:rPr>
        <w:t>Note</w:t>
      </w:r>
      <w:r>
        <w:t>. The AIC weight can be interpreted as</w:t>
      </w:r>
      <w:r w:rsidR="00FF04E4">
        <w:t xml:space="preserve"> the relatively likelihood of a given model for each participant</w:t>
      </w:r>
    </w:p>
    <w:p w14:paraId="5F9994D1" w14:textId="21EF02A6" w:rsidR="000C0535" w:rsidRDefault="000C0535" w:rsidP="00FF04E4">
      <w:pPr>
        <w:pStyle w:val="NoSpacing"/>
      </w:pPr>
    </w:p>
    <w:p w14:paraId="69456348" w14:textId="25FEBE37" w:rsidR="000C0535" w:rsidRDefault="000C0535" w:rsidP="00FF04E4">
      <w:pPr>
        <w:pStyle w:val="NoSpacing"/>
      </w:pPr>
    </w:p>
    <w:p w14:paraId="37B1EAB4" w14:textId="1E2B31E3" w:rsidR="000C0535" w:rsidRDefault="000C0535" w:rsidP="000C0535">
      <w:pPr>
        <w:ind w:firstLine="720"/>
      </w:pPr>
      <w:r>
        <w:lastRenderedPageBreak/>
        <w:t>The estimated parameter values (experiment 2, response error model), averaged across participants, are shown in Table 7.</w:t>
      </w:r>
    </w:p>
    <w:p w14:paraId="3F85B9E2" w14:textId="35D56F47" w:rsidR="000C0535" w:rsidRDefault="000C0535" w:rsidP="000C0535">
      <w:pPr>
        <w:pStyle w:val="Caption"/>
        <w:keepNext/>
      </w:pPr>
      <w:r>
        <w:t xml:space="preserve">Table </w:t>
      </w:r>
      <w:fldSimple w:instr=" SEQ Table \* ARABIC ">
        <w:r w:rsidR="008D7A45">
          <w:rPr>
            <w:noProof/>
          </w:rPr>
          <w:t>10</w:t>
        </w:r>
      </w:fldSimple>
    </w:p>
    <w:p w14:paraId="0838D950" w14:textId="77777777" w:rsidR="000C0535" w:rsidRPr="00366017" w:rsidRDefault="000C0535" w:rsidP="000C0535">
      <w:pPr>
        <w:rPr>
          <w:i/>
          <w:iCs/>
        </w:rPr>
      </w:pPr>
      <w:r>
        <w:rPr>
          <w:i/>
          <w:iCs/>
        </w:rPr>
        <w:t xml:space="preserve">Average Parameter Estimates of Response Error Models </w:t>
      </w:r>
    </w:p>
    <w:tbl>
      <w:tblPr>
        <w:tblW w:w="9056" w:type="dxa"/>
        <w:tblInd w:w="108" w:type="dxa"/>
        <w:tblLayout w:type="fixed"/>
        <w:tblLook w:val="04A0" w:firstRow="1" w:lastRow="0" w:firstColumn="1" w:lastColumn="0" w:noHBand="0" w:noVBand="1"/>
      </w:tblPr>
      <w:tblGrid>
        <w:gridCol w:w="754"/>
        <w:gridCol w:w="755"/>
        <w:gridCol w:w="755"/>
        <w:gridCol w:w="754"/>
        <w:gridCol w:w="755"/>
        <w:gridCol w:w="755"/>
        <w:gridCol w:w="754"/>
        <w:gridCol w:w="755"/>
        <w:gridCol w:w="755"/>
        <w:gridCol w:w="754"/>
        <w:gridCol w:w="755"/>
        <w:gridCol w:w="755"/>
      </w:tblGrid>
      <w:tr w:rsidR="000C0535" w:rsidRPr="00366017" w14:paraId="7B4D2605" w14:textId="77777777" w:rsidTr="001F43C3">
        <w:trPr>
          <w:trHeight w:val="393"/>
        </w:trPr>
        <w:tc>
          <w:tcPr>
            <w:tcW w:w="754" w:type="dxa"/>
            <w:tcBorders>
              <w:top w:val="single" w:sz="4" w:space="0" w:color="auto"/>
              <w:left w:val="nil"/>
              <w:bottom w:val="single" w:sz="4" w:space="0" w:color="auto"/>
              <w:right w:val="nil"/>
            </w:tcBorders>
            <w:shd w:val="clear" w:color="auto" w:fill="auto"/>
            <w:noWrap/>
            <w:vAlign w:val="center"/>
            <w:hideMark/>
          </w:tcPr>
          <w:p w14:paraId="07F58D1C" w14:textId="77777777" w:rsidR="000C0535" w:rsidRPr="00366017" w:rsidRDefault="000C0535" w:rsidP="001F43C3">
            <w:pPr>
              <w:spacing w:line="240" w:lineRule="auto"/>
              <w:jc w:val="center"/>
              <w:rPr>
                <w:rFonts w:eastAsia="Times New Roman"/>
                <w:sz w:val="20"/>
                <w:szCs w:val="20"/>
              </w:rPr>
            </w:pPr>
            <w:commentRangeStart w:id="104"/>
            <w:r>
              <w:rPr>
                <w:rFonts w:eastAsia="Times New Roman"/>
                <w:sz w:val="20"/>
                <w:szCs w:val="20"/>
              </w:rPr>
              <w:t>Model</w:t>
            </w:r>
          </w:p>
        </w:tc>
        <w:tc>
          <w:tcPr>
            <w:tcW w:w="755" w:type="dxa"/>
            <w:tcBorders>
              <w:top w:val="single" w:sz="4" w:space="0" w:color="auto"/>
              <w:left w:val="nil"/>
              <w:bottom w:val="single" w:sz="4" w:space="0" w:color="auto"/>
              <w:right w:val="nil"/>
            </w:tcBorders>
            <w:shd w:val="clear" w:color="auto" w:fill="auto"/>
            <w:noWrap/>
            <w:vAlign w:val="center"/>
          </w:tcPr>
          <w:p w14:paraId="723323B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2EEF0F2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δ</w:t>
            </w:r>
            <w:r w:rsidRPr="00366017">
              <w:rPr>
                <w:rFonts w:eastAsia="Times New Roman"/>
                <w:i/>
                <w:iCs/>
                <w:color w:val="000000"/>
                <w:vertAlign w:val="subscript"/>
              </w:rPr>
              <w:t>2</w:t>
            </w:r>
          </w:p>
        </w:tc>
        <w:tc>
          <w:tcPr>
            <w:tcW w:w="754" w:type="dxa"/>
            <w:tcBorders>
              <w:top w:val="single" w:sz="4" w:space="0" w:color="auto"/>
              <w:left w:val="nil"/>
              <w:bottom w:val="single" w:sz="4" w:space="0" w:color="auto"/>
              <w:right w:val="nil"/>
            </w:tcBorders>
            <w:shd w:val="clear" w:color="auto" w:fill="auto"/>
            <w:noWrap/>
            <w:vAlign w:val="center"/>
          </w:tcPr>
          <w:p w14:paraId="24264BED" w14:textId="77777777" w:rsidR="000C0535" w:rsidRPr="00366017" w:rsidRDefault="000C0535" w:rsidP="001F43C3">
            <w:pPr>
              <w:spacing w:line="240" w:lineRule="auto"/>
              <w:jc w:val="center"/>
              <w:rPr>
                <w:rFonts w:ascii="Calibri" w:eastAsia="Times New Roman" w:hAnsi="Calibri" w:cs="Calibri"/>
                <w:color w:val="000000"/>
              </w:rPr>
            </w:pPr>
            <w:r w:rsidRPr="00366017">
              <w:rPr>
                <w:i/>
                <w:iCs/>
              </w:rPr>
              <w:t>β</w:t>
            </w:r>
          </w:p>
        </w:tc>
        <w:tc>
          <w:tcPr>
            <w:tcW w:w="755" w:type="dxa"/>
            <w:tcBorders>
              <w:top w:val="single" w:sz="4" w:space="0" w:color="auto"/>
              <w:left w:val="nil"/>
              <w:bottom w:val="single" w:sz="4" w:space="0" w:color="auto"/>
              <w:right w:val="nil"/>
            </w:tcBorders>
            <w:shd w:val="clear" w:color="auto" w:fill="auto"/>
            <w:noWrap/>
            <w:vAlign w:val="center"/>
          </w:tcPr>
          <w:p w14:paraId="6C3B925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γ</w:t>
            </w:r>
          </w:p>
        </w:tc>
        <w:tc>
          <w:tcPr>
            <w:tcW w:w="755" w:type="dxa"/>
            <w:tcBorders>
              <w:top w:val="single" w:sz="4" w:space="0" w:color="auto"/>
              <w:left w:val="nil"/>
              <w:bottom w:val="single" w:sz="4" w:space="0" w:color="auto"/>
              <w:right w:val="nil"/>
            </w:tcBorders>
            <w:shd w:val="clear" w:color="auto" w:fill="auto"/>
            <w:noWrap/>
            <w:vAlign w:val="center"/>
          </w:tcPr>
          <w:p w14:paraId="446B2718"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κ</w:t>
            </w:r>
          </w:p>
        </w:tc>
        <w:tc>
          <w:tcPr>
            <w:tcW w:w="754" w:type="dxa"/>
            <w:tcBorders>
              <w:top w:val="single" w:sz="4" w:space="0" w:color="auto"/>
              <w:left w:val="nil"/>
              <w:bottom w:val="single" w:sz="4" w:space="0" w:color="auto"/>
              <w:right w:val="nil"/>
            </w:tcBorders>
            <w:shd w:val="clear" w:color="auto" w:fill="auto"/>
            <w:noWrap/>
            <w:vAlign w:val="center"/>
          </w:tcPr>
          <w:p w14:paraId="5DC7A2CD"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1</w:t>
            </w:r>
          </w:p>
        </w:tc>
        <w:tc>
          <w:tcPr>
            <w:tcW w:w="755" w:type="dxa"/>
            <w:tcBorders>
              <w:top w:val="single" w:sz="4" w:space="0" w:color="auto"/>
              <w:left w:val="nil"/>
              <w:bottom w:val="single" w:sz="4" w:space="0" w:color="auto"/>
              <w:right w:val="nil"/>
            </w:tcBorders>
            <w:shd w:val="clear" w:color="auto" w:fill="auto"/>
            <w:noWrap/>
            <w:vAlign w:val="center"/>
          </w:tcPr>
          <w:p w14:paraId="4EBD7F91"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λ</w:t>
            </w:r>
            <w:r w:rsidRPr="00366017">
              <w:rPr>
                <w:rFonts w:eastAsia="Times New Roman"/>
                <w:i/>
                <w:iCs/>
                <w:color w:val="000000"/>
                <w:vertAlign w:val="subscript"/>
              </w:rPr>
              <w:t>2</w:t>
            </w:r>
          </w:p>
        </w:tc>
        <w:tc>
          <w:tcPr>
            <w:tcW w:w="755" w:type="dxa"/>
            <w:tcBorders>
              <w:top w:val="single" w:sz="4" w:space="0" w:color="auto"/>
              <w:left w:val="nil"/>
              <w:bottom w:val="single" w:sz="4" w:space="0" w:color="auto"/>
              <w:right w:val="nil"/>
            </w:tcBorders>
            <w:shd w:val="clear" w:color="auto" w:fill="auto"/>
            <w:noWrap/>
            <w:vAlign w:val="center"/>
          </w:tcPr>
          <w:p w14:paraId="56D3C97F"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ζ</w:t>
            </w:r>
          </w:p>
        </w:tc>
        <w:tc>
          <w:tcPr>
            <w:tcW w:w="754" w:type="dxa"/>
            <w:tcBorders>
              <w:top w:val="single" w:sz="4" w:space="0" w:color="auto"/>
              <w:left w:val="nil"/>
              <w:bottom w:val="single" w:sz="4" w:space="0" w:color="auto"/>
              <w:right w:val="nil"/>
            </w:tcBorders>
            <w:shd w:val="clear" w:color="auto" w:fill="auto"/>
            <w:noWrap/>
            <w:vAlign w:val="center"/>
          </w:tcPr>
          <w:p w14:paraId="15E5F59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ρ</w:t>
            </w:r>
          </w:p>
        </w:tc>
        <w:tc>
          <w:tcPr>
            <w:tcW w:w="755" w:type="dxa"/>
            <w:tcBorders>
              <w:top w:val="single" w:sz="4" w:space="0" w:color="auto"/>
              <w:left w:val="nil"/>
              <w:bottom w:val="single" w:sz="4" w:space="0" w:color="auto"/>
              <w:right w:val="nil"/>
            </w:tcBorders>
            <w:shd w:val="clear" w:color="auto" w:fill="auto"/>
            <w:noWrap/>
            <w:vAlign w:val="center"/>
          </w:tcPr>
          <w:p w14:paraId="320B5D46"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χ</w:t>
            </w:r>
          </w:p>
        </w:tc>
        <w:tc>
          <w:tcPr>
            <w:tcW w:w="755" w:type="dxa"/>
            <w:tcBorders>
              <w:top w:val="single" w:sz="4" w:space="0" w:color="auto"/>
              <w:left w:val="nil"/>
              <w:bottom w:val="single" w:sz="4" w:space="0" w:color="auto"/>
              <w:right w:val="nil"/>
            </w:tcBorders>
            <w:shd w:val="clear" w:color="auto" w:fill="auto"/>
            <w:noWrap/>
            <w:vAlign w:val="center"/>
          </w:tcPr>
          <w:p w14:paraId="790621D7" w14:textId="77777777" w:rsidR="000C0535" w:rsidRPr="00366017" w:rsidRDefault="000C0535" w:rsidP="001F43C3">
            <w:pPr>
              <w:spacing w:line="240" w:lineRule="auto"/>
              <w:jc w:val="center"/>
              <w:rPr>
                <w:rFonts w:ascii="Calibri" w:eastAsia="Times New Roman" w:hAnsi="Calibri" w:cs="Calibri"/>
                <w:color w:val="000000"/>
              </w:rPr>
            </w:pPr>
            <w:r w:rsidRPr="00366017">
              <w:rPr>
                <w:rFonts w:eastAsia="Times New Roman"/>
                <w:i/>
                <w:iCs/>
                <w:color w:val="000000"/>
              </w:rPr>
              <w:t>ψ</w:t>
            </w:r>
          </w:p>
        </w:tc>
      </w:tr>
      <w:tr w:rsidR="000C0535" w:rsidRPr="00366017" w14:paraId="6649865B" w14:textId="77777777" w:rsidTr="001F43C3">
        <w:trPr>
          <w:trHeight w:val="393"/>
        </w:trPr>
        <w:tc>
          <w:tcPr>
            <w:tcW w:w="754" w:type="dxa"/>
            <w:tcBorders>
              <w:top w:val="single" w:sz="4" w:space="0" w:color="auto"/>
              <w:left w:val="nil"/>
              <w:bottom w:val="nil"/>
              <w:right w:val="nil"/>
            </w:tcBorders>
            <w:shd w:val="clear" w:color="auto" w:fill="auto"/>
            <w:noWrap/>
            <w:vAlign w:val="center"/>
          </w:tcPr>
          <w:p w14:paraId="59B883D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3</w:t>
            </w:r>
          </w:p>
        </w:tc>
        <w:tc>
          <w:tcPr>
            <w:tcW w:w="755" w:type="dxa"/>
            <w:tcBorders>
              <w:top w:val="single" w:sz="4" w:space="0" w:color="auto"/>
              <w:left w:val="nil"/>
              <w:bottom w:val="nil"/>
              <w:right w:val="nil"/>
            </w:tcBorders>
            <w:shd w:val="clear" w:color="auto" w:fill="auto"/>
            <w:noWrap/>
            <w:vAlign w:val="center"/>
            <w:hideMark/>
          </w:tcPr>
          <w:p w14:paraId="16A6392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22.14</w:t>
            </w:r>
          </w:p>
        </w:tc>
        <w:tc>
          <w:tcPr>
            <w:tcW w:w="755" w:type="dxa"/>
            <w:tcBorders>
              <w:top w:val="single" w:sz="4" w:space="0" w:color="auto"/>
              <w:left w:val="nil"/>
              <w:bottom w:val="nil"/>
              <w:right w:val="nil"/>
            </w:tcBorders>
            <w:shd w:val="clear" w:color="auto" w:fill="auto"/>
            <w:noWrap/>
            <w:vAlign w:val="center"/>
            <w:hideMark/>
          </w:tcPr>
          <w:p w14:paraId="01EB5E8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12.49</w:t>
            </w:r>
          </w:p>
        </w:tc>
        <w:tc>
          <w:tcPr>
            <w:tcW w:w="754" w:type="dxa"/>
            <w:tcBorders>
              <w:top w:val="single" w:sz="4" w:space="0" w:color="auto"/>
              <w:left w:val="nil"/>
              <w:bottom w:val="nil"/>
              <w:right w:val="nil"/>
            </w:tcBorders>
            <w:shd w:val="clear" w:color="auto" w:fill="auto"/>
            <w:noWrap/>
            <w:vAlign w:val="center"/>
          </w:tcPr>
          <w:p w14:paraId="3D96B80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0.21</w:t>
            </w:r>
          </w:p>
        </w:tc>
        <w:tc>
          <w:tcPr>
            <w:tcW w:w="755" w:type="dxa"/>
            <w:tcBorders>
              <w:top w:val="single" w:sz="4" w:space="0" w:color="auto"/>
              <w:left w:val="nil"/>
              <w:bottom w:val="nil"/>
              <w:right w:val="nil"/>
            </w:tcBorders>
            <w:shd w:val="clear" w:color="auto" w:fill="auto"/>
            <w:noWrap/>
            <w:vAlign w:val="center"/>
          </w:tcPr>
          <w:p w14:paraId="5A1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0.14</w:t>
            </w:r>
          </w:p>
        </w:tc>
        <w:tc>
          <w:tcPr>
            <w:tcW w:w="755" w:type="dxa"/>
            <w:tcBorders>
              <w:top w:val="single" w:sz="4" w:space="0" w:color="auto"/>
              <w:left w:val="nil"/>
              <w:bottom w:val="nil"/>
              <w:right w:val="nil"/>
            </w:tcBorders>
            <w:shd w:val="clear" w:color="auto" w:fill="auto"/>
            <w:noWrap/>
            <w:vAlign w:val="center"/>
          </w:tcPr>
          <w:p w14:paraId="52367EBB" w14:textId="77777777" w:rsidR="000C0535" w:rsidRPr="00366017" w:rsidRDefault="000C0535" w:rsidP="001F43C3">
            <w:pPr>
              <w:spacing w:line="240" w:lineRule="auto"/>
              <w:jc w:val="center"/>
              <w:rPr>
                <w:rFonts w:eastAsia="Times New Roman"/>
              </w:rPr>
            </w:pPr>
          </w:p>
        </w:tc>
        <w:tc>
          <w:tcPr>
            <w:tcW w:w="754" w:type="dxa"/>
            <w:tcBorders>
              <w:top w:val="single" w:sz="4" w:space="0" w:color="auto"/>
              <w:left w:val="nil"/>
              <w:bottom w:val="nil"/>
              <w:right w:val="nil"/>
            </w:tcBorders>
            <w:shd w:val="clear" w:color="auto" w:fill="auto"/>
            <w:noWrap/>
            <w:vAlign w:val="center"/>
          </w:tcPr>
          <w:p w14:paraId="0FA89CEF"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tcPr>
          <w:p w14:paraId="52993DDC" w14:textId="77777777" w:rsidR="000C0535" w:rsidRPr="00366017" w:rsidRDefault="000C0535" w:rsidP="001F43C3">
            <w:pPr>
              <w:spacing w:line="240" w:lineRule="auto"/>
              <w:jc w:val="center"/>
              <w:rPr>
                <w:rFonts w:eastAsia="Times New Roman"/>
                <w:color w:val="000000"/>
              </w:rPr>
            </w:pPr>
          </w:p>
        </w:tc>
        <w:tc>
          <w:tcPr>
            <w:tcW w:w="755" w:type="dxa"/>
            <w:tcBorders>
              <w:top w:val="single" w:sz="4" w:space="0" w:color="auto"/>
              <w:left w:val="nil"/>
              <w:bottom w:val="nil"/>
              <w:right w:val="nil"/>
            </w:tcBorders>
            <w:shd w:val="clear" w:color="auto" w:fill="auto"/>
            <w:noWrap/>
            <w:vAlign w:val="center"/>
            <w:hideMark/>
          </w:tcPr>
          <w:p w14:paraId="5BE7143C" w14:textId="77777777" w:rsidR="000C0535" w:rsidRPr="00366017" w:rsidRDefault="000C0535" w:rsidP="001F43C3">
            <w:pPr>
              <w:spacing w:line="240" w:lineRule="auto"/>
              <w:jc w:val="center"/>
              <w:rPr>
                <w:rFonts w:eastAsia="Times New Roman"/>
                <w:color w:val="000000"/>
              </w:rPr>
            </w:pPr>
          </w:p>
        </w:tc>
        <w:tc>
          <w:tcPr>
            <w:tcW w:w="754" w:type="dxa"/>
            <w:tcBorders>
              <w:top w:val="single" w:sz="4" w:space="0" w:color="auto"/>
              <w:left w:val="nil"/>
              <w:bottom w:val="nil"/>
              <w:right w:val="nil"/>
            </w:tcBorders>
            <w:shd w:val="clear" w:color="auto" w:fill="auto"/>
            <w:noWrap/>
            <w:vAlign w:val="center"/>
            <w:hideMark/>
          </w:tcPr>
          <w:p w14:paraId="4B00308A"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615309CE" w14:textId="77777777" w:rsidR="000C0535" w:rsidRPr="00366017" w:rsidRDefault="000C0535" w:rsidP="001F43C3">
            <w:pPr>
              <w:spacing w:line="240" w:lineRule="auto"/>
              <w:jc w:val="center"/>
              <w:rPr>
                <w:rFonts w:eastAsia="Times New Roman"/>
              </w:rPr>
            </w:pPr>
          </w:p>
        </w:tc>
        <w:tc>
          <w:tcPr>
            <w:tcW w:w="755" w:type="dxa"/>
            <w:tcBorders>
              <w:top w:val="single" w:sz="4" w:space="0" w:color="auto"/>
              <w:left w:val="nil"/>
              <w:bottom w:val="nil"/>
              <w:right w:val="nil"/>
            </w:tcBorders>
            <w:shd w:val="clear" w:color="auto" w:fill="auto"/>
            <w:noWrap/>
            <w:vAlign w:val="center"/>
            <w:hideMark/>
          </w:tcPr>
          <w:p w14:paraId="49ABFE59" w14:textId="77777777" w:rsidR="000C0535" w:rsidRPr="00366017" w:rsidRDefault="000C0535" w:rsidP="001F43C3">
            <w:pPr>
              <w:spacing w:line="240" w:lineRule="auto"/>
              <w:jc w:val="center"/>
              <w:rPr>
                <w:rFonts w:eastAsia="Times New Roman"/>
              </w:rPr>
            </w:pPr>
          </w:p>
        </w:tc>
      </w:tr>
      <w:tr w:rsidR="000C0535" w:rsidRPr="00366017" w14:paraId="034EA7FD" w14:textId="77777777" w:rsidTr="001F43C3">
        <w:trPr>
          <w:trHeight w:val="393"/>
        </w:trPr>
        <w:tc>
          <w:tcPr>
            <w:tcW w:w="754" w:type="dxa"/>
            <w:tcBorders>
              <w:top w:val="nil"/>
              <w:left w:val="nil"/>
              <w:bottom w:val="nil"/>
              <w:right w:val="nil"/>
            </w:tcBorders>
            <w:shd w:val="clear" w:color="auto" w:fill="auto"/>
            <w:noWrap/>
            <w:vAlign w:val="center"/>
          </w:tcPr>
          <w:p w14:paraId="2DB42BB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4</w:t>
            </w:r>
          </w:p>
        </w:tc>
        <w:tc>
          <w:tcPr>
            <w:tcW w:w="755" w:type="dxa"/>
            <w:tcBorders>
              <w:top w:val="nil"/>
              <w:left w:val="nil"/>
              <w:bottom w:val="nil"/>
              <w:right w:val="nil"/>
            </w:tcBorders>
            <w:shd w:val="clear" w:color="auto" w:fill="auto"/>
            <w:noWrap/>
            <w:vAlign w:val="center"/>
            <w:hideMark/>
          </w:tcPr>
          <w:p w14:paraId="73FE29C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20.83</w:t>
            </w:r>
          </w:p>
        </w:tc>
        <w:tc>
          <w:tcPr>
            <w:tcW w:w="755" w:type="dxa"/>
            <w:tcBorders>
              <w:top w:val="nil"/>
              <w:left w:val="nil"/>
              <w:bottom w:val="nil"/>
              <w:right w:val="nil"/>
            </w:tcBorders>
            <w:shd w:val="clear" w:color="auto" w:fill="auto"/>
            <w:noWrap/>
            <w:vAlign w:val="center"/>
            <w:hideMark/>
          </w:tcPr>
          <w:p w14:paraId="7896964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11.12</w:t>
            </w:r>
          </w:p>
        </w:tc>
        <w:tc>
          <w:tcPr>
            <w:tcW w:w="754" w:type="dxa"/>
            <w:tcBorders>
              <w:top w:val="nil"/>
              <w:left w:val="nil"/>
              <w:bottom w:val="nil"/>
              <w:right w:val="nil"/>
            </w:tcBorders>
            <w:shd w:val="clear" w:color="auto" w:fill="auto"/>
            <w:noWrap/>
            <w:vAlign w:val="center"/>
          </w:tcPr>
          <w:p w14:paraId="440F34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0.22</w:t>
            </w:r>
          </w:p>
        </w:tc>
        <w:tc>
          <w:tcPr>
            <w:tcW w:w="755" w:type="dxa"/>
            <w:tcBorders>
              <w:top w:val="nil"/>
              <w:left w:val="nil"/>
              <w:bottom w:val="nil"/>
              <w:right w:val="nil"/>
            </w:tcBorders>
            <w:shd w:val="clear" w:color="auto" w:fill="auto"/>
            <w:noWrap/>
            <w:vAlign w:val="center"/>
          </w:tcPr>
          <w:p w14:paraId="16571F9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0.35</w:t>
            </w:r>
          </w:p>
        </w:tc>
        <w:tc>
          <w:tcPr>
            <w:tcW w:w="755" w:type="dxa"/>
            <w:tcBorders>
              <w:top w:val="nil"/>
              <w:left w:val="nil"/>
              <w:bottom w:val="nil"/>
              <w:right w:val="nil"/>
            </w:tcBorders>
            <w:shd w:val="clear" w:color="auto" w:fill="auto"/>
            <w:noWrap/>
            <w:vAlign w:val="center"/>
          </w:tcPr>
          <w:p w14:paraId="276453C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0.59</w:t>
            </w:r>
          </w:p>
        </w:tc>
        <w:tc>
          <w:tcPr>
            <w:tcW w:w="754" w:type="dxa"/>
            <w:tcBorders>
              <w:top w:val="nil"/>
              <w:left w:val="nil"/>
              <w:bottom w:val="nil"/>
              <w:right w:val="nil"/>
            </w:tcBorders>
            <w:shd w:val="clear" w:color="auto" w:fill="auto"/>
            <w:noWrap/>
            <w:vAlign w:val="center"/>
          </w:tcPr>
          <w:p w14:paraId="4EEEC44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0.66</w:t>
            </w:r>
          </w:p>
        </w:tc>
        <w:tc>
          <w:tcPr>
            <w:tcW w:w="755" w:type="dxa"/>
            <w:tcBorders>
              <w:top w:val="nil"/>
              <w:left w:val="nil"/>
              <w:bottom w:val="nil"/>
              <w:right w:val="nil"/>
            </w:tcBorders>
            <w:shd w:val="clear" w:color="auto" w:fill="auto"/>
            <w:noWrap/>
            <w:vAlign w:val="center"/>
          </w:tcPr>
          <w:p w14:paraId="38ED6AA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nil"/>
              <w:right w:val="nil"/>
            </w:tcBorders>
            <w:shd w:val="clear" w:color="auto" w:fill="auto"/>
            <w:noWrap/>
            <w:vAlign w:val="center"/>
            <w:hideMark/>
          </w:tcPr>
          <w:p w14:paraId="07208639" w14:textId="77777777" w:rsidR="000C0535" w:rsidRPr="00366017" w:rsidRDefault="000C0535" w:rsidP="001F43C3">
            <w:pPr>
              <w:spacing w:line="240" w:lineRule="auto"/>
              <w:jc w:val="center"/>
              <w:rPr>
                <w:rFonts w:eastAsia="Times New Roman"/>
                <w:color w:val="000000"/>
              </w:rPr>
            </w:pPr>
          </w:p>
        </w:tc>
        <w:tc>
          <w:tcPr>
            <w:tcW w:w="754" w:type="dxa"/>
            <w:tcBorders>
              <w:top w:val="nil"/>
              <w:left w:val="nil"/>
              <w:bottom w:val="nil"/>
              <w:right w:val="nil"/>
            </w:tcBorders>
            <w:shd w:val="clear" w:color="auto" w:fill="auto"/>
            <w:noWrap/>
            <w:vAlign w:val="center"/>
            <w:hideMark/>
          </w:tcPr>
          <w:p w14:paraId="05C9E31F"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2D1AC865" w14:textId="77777777" w:rsidR="000C0535" w:rsidRPr="00366017" w:rsidRDefault="000C0535" w:rsidP="001F43C3">
            <w:pPr>
              <w:spacing w:line="240" w:lineRule="auto"/>
              <w:jc w:val="center"/>
              <w:rPr>
                <w:rFonts w:eastAsia="Times New Roman"/>
              </w:rPr>
            </w:pPr>
          </w:p>
        </w:tc>
        <w:tc>
          <w:tcPr>
            <w:tcW w:w="755" w:type="dxa"/>
            <w:tcBorders>
              <w:top w:val="nil"/>
              <w:left w:val="nil"/>
              <w:bottom w:val="nil"/>
              <w:right w:val="nil"/>
            </w:tcBorders>
            <w:shd w:val="clear" w:color="auto" w:fill="auto"/>
            <w:noWrap/>
            <w:vAlign w:val="center"/>
            <w:hideMark/>
          </w:tcPr>
          <w:p w14:paraId="7786A401" w14:textId="77777777" w:rsidR="000C0535" w:rsidRPr="00366017" w:rsidRDefault="000C0535" w:rsidP="001F43C3">
            <w:pPr>
              <w:spacing w:line="240" w:lineRule="auto"/>
              <w:jc w:val="center"/>
              <w:rPr>
                <w:rFonts w:eastAsia="Times New Roman"/>
              </w:rPr>
            </w:pPr>
          </w:p>
        </w:tc>
      </w:tr>
      <w:tr w:rsidR="000C0535" w:rsidRPr="00366017" w14:paraId="2A6991E4" w14:textId="77777777" w:rsidTr="001F43C3">
        <w:trPr>
          <w:trHeight w:val="393"/>
        </w:trPr>
        <w:tc>
          <w:tcPr>
            <w:tcW w:w="754" w:type="dxa"/>
            <w:tcBorders>
              <w:top w:val="nil"/>
              <w:left w:val="nil"/>
              <w:bottom w:val="nil"/>
              <w:right w:val="nil"/>
            </w:tcBorders>
            <w:shd w:val="clear" w:color="auto" w:fill="auto"/>
            <w:noWrap/>
            <w:vAlign w:val="center"/>
          </w:tcPr>
          <w:p w14:paraId="7B8F3E7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5</w:t>
            </w:r>
          </w:p>
        </w:tc>
        <w:tc>
          <w:tcPr>
            <w:tcW w:w="755" w:type="dxa"/>
            <w:tcBorders>
              <w:top w:val="nil"/>
              <w:left w:val="nil"/>
              <w:bottom w:val="nil"/>
              <w:right w:val="nil"/>
            </w:tcBorders>
            <w:shd w:val="clear" w:color="auto" w:fill="auto"/>
            <w:noWrap/>
            <w:vAlign w:val="center"/>
            <w:hideMark/>
          </w:tcPr>
          <w:p w14:paraId="415D60B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22.93</w:t>
            </w:r>
          </w:p>
        </w:tc>
        <w:tc>
          <w:tcPr>
            <w:tcW w:w="755" w:type="dxa"/>
            <w:tcBorders>
              <w:top w:val="nil"/>
              <w:left w:val="nil"/>
              <w:bottom w:val="nil"/>
              <w:right w:val="nil"/>
            </w:tcBorders>
            <w:shd w:val="clear" w:color="auto" w:fill="auto"/>
            <w:noWrap/>
            <w:vAlign w:val="center"/>
            <w:hideMark/>
          </w:tcPr>
          <w:p w14:paraId="3653F71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bottom w:val="nil"/>
              <w:right w:val="nil"/>
            </w:tcBorders>
            <w:shd w:val="clear" w:color="auto" w:fill="auto"/>
            <w:noWrap/>
            <w:vAlign w:val="center"/>
          </w:tcPr>
          <w:p w14:paraId="4E3BFA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bottom w:val="nil"/>
              <w:right w:val="nil"/>
            </w:tcBorders>
            <w:shd w:val="clear" w:color="auto" w:fill="auto"/>
            <w:noWrap/>
            <w:vAlign w:val="center"/>
          </w:tcPr>
          <w:p w14:paraId="6E16962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0.08</w:t>
            </w:r>
          </w:p>
        </w:tc>
        <w:tc>
          <w:tcPr>
            <w:tcW w:w="755" w:type="dxa"/>
            <w:tcBorders>
              <w:top w:val="nil"/>
              <w:left w:val="nil"/>
              <w:bottom w:val="nil"/>
              <w:right w:val="nil"/>
            </w:tcBorders>
            <w:shd w:val="clear" w:color="auto" w:fill="auto"/>
            <w:noWrap/>
            <w:vAlign w:val="center"/>
          </w:tcPr>
          <w:p w14:paraId="738AAB7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0.79</w:t>
            </w:r>
          </w:p>
        </w:tc>
        <w:tc>
          <w:tcPr>
            <w:tcW w:w="754" w:type="dxa"/>
            <w:tcBorders>
              <w:top w:val="nil"/>
              <w:left w:val="nil"/>
              <w:bottom w:val="nil"/>
              <w:right w:val="nil"/>
            </w:tcBorders>
            <w:shd w:val="clear" w:color="auto" w:fill="auto"/>
            <w:noWrap/>
            <w:vAlign w:val="center"/>
          </w:tcPr>
          <w:p w14:paraId="29E0935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2.03</w:t>
            </w:r>
          </w:p>
        </w:tc>
        <w:tc>
          <w:tcPr>
            <w:tcW w:w="755" w:type="dxa"/>
            <w:tcBorders>
              <w:top w:val="nil"/>
              <w:left w:val="nil"/>
              <w:bottom w:val="nil"/>
              <w:right w:val="nil"/>
            </w:tcBorders>
            <w:shd w:val="clear" w:color="auto" w:fill="auto"/>
            <w:noWrap/>
            <w:vAlign w:val="center"/>
          </w:tcPr>
          <w:p w14:paraId="2780BFA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1.11</w:t>
            </w:r>
          </w:p>
        </w:tc>
        <w:tc>
          <w:tcPr>
            <w:tcW w:w="755" w:type="dxa"/>
            <w:tcBorders>
              <w:top w:val="nil"/>
              <w:left w:val="nil"/>
              <w:bottom w:val="nil"/>
              <w:right w:val="nil"/>
            </w:tcBorders>
            <w:shd w:val="clear" w:color="auto" w:fill="auto"/>
            <w:noWrap/>
            <w:vAlign w:val="center"/>
            <w:hideMark/>
          </w:tcPr>
          <w:p w14:paraId="1146389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0.58</w:t>
            </w:r>
          </w:p>
        </w:tc>
        <w:tc>
          <w:tcPr>
            <w:tcW w:w="754" w:type="dxa"/>
            <w:tcBorders>
              <w:top w:val="nil"/>
              <w:left w:val="nil"/>
              <w:bottom w:val="nil"/>
              <w:right w:val="nil"/>
            </w:tcBorders>
            <w:shd w:val="clear" w:color="auto" w:fill="auto"/>
            <w:noWrap/>
            <w:vAlign w:val="center"/>
            <w:hideMark/>
          </w:tcPr>
          <w:p w14:paraId="4DF61CD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0.80</w:t>
            </w:r>
          </w:p>
        </w:tc>
        <w:tc>
          <w:tcPr>
            <w:tcW w:w="755" w:type="dxa"/>
            <w:tcBorders>
              <w:top w:val="nil"/>
              <w:left w:val="nil"/>
              <w:bottom w:val="nil"/>
              <w:right w:val="nil"/>
            </w:tcBorders>
            <w:shd w:val="clear" w:color="auto" w:fill="auto"/>
            <w:noWrap/>
            <w:vAlign w:val="center"/>
            <w:hideMark/>
          </w:tcPr>
          <w:p w14:paraId="75BE884D" w14:textId="77777777" w:rsidR="000C0535" w:rsidRPr="00366017" w:rsidRDefault="000C0535" w:rsidP="001F43C3">
            <w:pPr>
              <w:spacing w:line="240" w:lineRule="auto"/>
              <w:jc w:val="center"/>
              <w:rPr>
                <w:rFonts w:eastAsia="Times New Roman"/>
                <w:color w:val="000000"/>
              </w:rPr>
            </w:pPr>
          </w:p>
        </w:tc>
        <w:tc>
          <w:tcPr>
            <w:tcW w:w="755" w:type="dxa"/>
            <w:tcBorders>
              <w:top w:val="nil"/>
              <w:left w:val="nil"/>
              <w:bottom w:val="nil"/>
              <w:right w:val="nil"/>
            </w:tcBorders>
            <w:shd w:val="clear" w:color="auto" w:fill="auto"/>
            <w:noWrap/>
            <w:vAlign w:val="center"/>
            <w:hideMark/>
          </w:tcPr>
          <w:p w14:paraId="297FE464" w14:textId="77777777" w:rsidR="000C0535" w:rsidRPr="00366017" w:rsidRDefault="000C0535" w:rsidP="001F43C3">
            <w:pPr>
              <w:spacing w:line="240" w:lineRule="auto"/>
              <w:jc w:val="center"/>
              <w:rPr>
                <w:rFonts w:eastAsia="Times New Roman"/>
              </w:rPr>
            </w:pPr>
          </w:p>
        </w:tc>
      </w:tr>
      <w:tr w:rsidR="000C0535" w:rsidRPr="00366017" w14:paraId="17A0A1DE" w14:textId="77777777" w:rsidTr="001F43C3">
        <w:trPr>
          <w:trHeight w:val="393"/>
        </w:trPr>
        <w:tc>
          <w:tcPr>
            <w:tcW w:w="754" w:type="dxa"/>
            <w:tcBorders>
              <w:top w:val="nil"/>
              <w:left w:val="nil"/>
              <w:bottom w:val="nil"/>
              <w:right w:val="nil"/>
            </w:tcBorders>
            <w:shd w:val="clear" w:color="auto" w:fill="auto"/>
            <w:noWrap/>
            <w:vAlign w:val="center"/>
          </w:tcPr>
          <w:p w14:paraId="2F0EAF3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6</w:t>
            </w:r>
          </w:p>
        </w:tc>
        <w:tc>
          <w:tcPr>
            <w:tcW w:w="755" w:type="dxa"/>
            <w:tcBorders>
              <w:top w:val="nil"/>
              <w:left w:val="nil"/>
              <w:bottom w:val="nil"/>
              <w:right w:val="nil"/>
            </w:tcBorders>
            <w:shd w:val="clear" w:color="auto" w:fill="auto"/>
            <w:noWrap/>
            <w:vAlign w:val="center"/>
            <w:hideMark/>
          </w:tcPr>
          <w:p w14:paraId="6163E30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22.10</w:t>
            </w:r>
          </w:p>
        </w:tc>
        <w:tc>
          <w:tcPr>
            <w:tcW w:w="755" w:type="dxa"/>
            <w:tcBorders>
              <w:top w:val="nil"/>
              <w:left w:val="nil"/>
              <w:bottom w:val="nil"/>
              <w:right w:val="nil"/>
            </w:tcBorders>
            <w:shd w:val="clear" w:color="auto" w:fill="auto"/>
            <w:noWrap/>
            <w:vAlign w:val="center"/>
            <w:hideMark/>
          </w:tcPr>
          <w:p w14:paraId="500AA4B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15.84</w:t>
            </w:r>
          </w:p>
        </w:tc>
        <w:tc>
          <w:tcPr>
            <w:tcW w:w="754" w:type="dxa"/>
            <w:tcBorders>
              <w:top w:val="nil"/>
              <w:left w:val="nil"/>
              <w:bottom w:val="nil"/>
              <w:right w:val="nil"/>
            </w:tcBorders>
            <w:shd w:val="clear" w:color="auto" w:fill="auto"/>
            <w:noWrap/>
            <w:vAlign w:val="center"/>
          </w:tcPr>
          <w:p w14:paraId="435EF54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nil"/>
              <w:right w:val="nil"/>
            </w:tcBorders>
            <w:shd w:val="clear" w:color="auto" w:fill="auto"/>
            <w:noWrap/>
            <w:vAlign w:val="center"/>
          </w:tcPr>
          <w:p w14:paraId="2CF3652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0.18</w:t>
            </w:r>
          </w:p>
        </w:tc>
        <w:tc>
          <w:tcPr>
            <w:tcW w:w="755" w:type="dxa"/>
            <w:tcBorders>
              <w:top w:val="nil"/>
              <w:left w:val="nil"/>
              <w:bottom w:val="nil"/>
              <w:right w:val="nil"/>
            </w:tcBorders>
            <w:shd w:val="clear" w:color="auto" w:fill="auto"/>
            <w:noWrap/>
            <w:vAlign w:val="center"/>
          </w:tcPr>
          <w:p w14:paraId="107B646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0.64</w:t>
            </w:r>
          </w:p>
        </w:tc>
        <w:tc>
          <w:tcPr>
            <w:tcW w:w="754" w:type="dxa"/>
            <w:tcBorders>
              <w:top w:val="nil"/>
              <w:left w:val="nil"/>
              <w:bottom w:val="nil"/>
              <w:right w:val="nil"/>
            </w:tcBorders>
            <w:shd w:val="clear" w:color="auto" w:fill="auto"/>
            <w:noWrap/>
            <w:vAlign w:val="center"/>
          </w:tcPr>
          <w:p w14:paraId="68C78CD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1.83</w:t>
            </w:r>
          </w:p>
        </w:tc>
        <w:tc>
          <w:tcPr>
            <w:tcW w:w="755" w:type="dxa"/>
            <w:tcBorders>
              <w:top w:val="nil"/>
              <w:left w:val="nil"/>
              <w:bottom w:val="nil"/>
              <w:right w:val="nil"/>
            </w:tcBorders>
            <w:shd w:val="clear" w:color="auto" w:fill="auto"/>
            <w:noWrap/>
            <w:vAlign w:val="center"/>
          </w:tcPr>
          <w:p w14:paraId="4A733AF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1.61</w:t>
            </w:r>
          </w:p>
        </w:tc>
        <w:tc>
          <w:tcPr>
            <w:tcW w:w="755" w:type="dxa"/>
            <w:tcBorders>
              <w:top w:val="nil"/>
              <w:left w:val="nil"/>
              <w:bottom w:val="nil"/>
              <w:right w:val="nil"/>
            </w:tcBorders>
            <w:shd w:val="clear" w:color="auto" w:fill="auto"/>
            <w:noWrap/>
            <w:vAlign w:val="center"/>
            <w:hideMark/>
          </w:tcPr>
          <w:p w14:paraId="41AA29A4"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hideMark/>
          </w:tcPr>
          <w:p w14:paraId="380C417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0.62</w:t>
            </w:r>
          </w:p>
        </w:tc>
        <w:tc>
          <w:tcPr>
            <w:tcW w:w="755" w:type="dxa"/>
            <w:tcBorders>
              <w:top w:val="nil"/>
              <w:left w:val="nil"/>
              <w:bottom w:val="nil"/>
              <w:right w:val="nil"/>
            </w:tcBorders>
            <w:shd w:val="clear" w:color="auto" w:fill="auto"/>
            <w:noWrap/>
            <w:vAlign w:val="center"/>
            <w:hideMark/>
          </w:tcPr>
          <w:p w14:paraId="493901C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nil"/>
              <w:right w:val="nil"/>
            </w:tcBorders>
            <w:shd w:val="clear" w:color="auto" w:fill="auto"/>
            <w:noWrap/>
            <w:vAlign w:val="center"/>
            <w:hideMark/>
          </w:tcPr>
          <w:p w14:paraId="2B05C699" w14:textId="77777777" w:rsidR="000C0535" w:rsidRPr="00366017" w:rsidRDefault="000C0535" w:rsidP="001F43C3">
            <w:pPr>
              <w:spacing w:line="240" w:lineRule="auto"/>
              <w:jc w:val="center"/>
              <w:rPr>
                <w:rFonts w:eastAsia="Times New Roman"/>
                <w:color w:val="000000"/>
              </w:rPr>
            </w:pPr>
          </w:p>
        </w:tc>
      </w:tr>
      <w:tr w:rsidR="000C0535" w:rsidRPr="00366017" w14:paraId="7F2D4525" w14:textId="77777777" w:rsidTr="001F43C3">
        <w:trPr>
          <w:trHeight w:val="393"/>
        </w:trPr>
        <w:tc>
          <w:tcPr>
            <w:tcW w:w="754" w:type="dxa"/>
            <w:tcBorders>
              <w:top w:val="nil"/>
              <w:left w:val="nil"/>
              <w:bottom w:val="nil"/>
              <w:right w:val="nil"/>
            </w:tcBorders>
            <w:shd w:val="clear" w:color="auto" w:fill="auto"/>
            <w:noWrap/>
            <w:vAlign w:val="center"/>
          </w:tcPr>
          <w:p w14:paraId="086E83A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7</w:t>
            </w:r>
          </w:p>
        </w:tc>
        <w:tc>
          <w:tcPr>
            <w:tcW w:w="755" w:type="dxa"/>
            <w:tcBorders>
              <w:top w:val="nil"/>
              <w:left w:val="nil"/>
              <w:bottom w:val="nil"/>
              <w:right w:val="nil"/>
            </w:tcBorders>
            <w:shd w:val="clear" w:color="auto" w:fill="auto"/>
            <w:noWrap/>
            <w:vAlign w:val="center"/>
            <w:hideMark/>
          </w:tcPr>
          <w:p w14:paraId="12BDC536"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22.74</w:t>
            </w:r>
          </w:p>
        </w:tc>
        <w:tc>
          <w:tcPr>
            <w:tcW w:w="755" w:type="dxa"/>
            <w:tcBorders>
              <w:top w:val="nil"/>
              <w:left w:val="nil"/>
              <w:bottom w:val="nil"/>
              <w:right w:val="nil"/>
            </w:tcBorders>
            <w:shd w:val="clear" w:color="auto" w:fill="auto"/>
            <w:noWrap/>
            <w:vAlign w:val="center"/>
            <w:hideMark/>
          </w:tcPr>
          <w:p w14:paraId="154361C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9.39</w:t>
            </w:r>
          </w:p>
        </w:tc>
        <w:tc>
          <w:tcPr>
            <w:tcW w:w="754" w:type="dxa"/>
            <w:tcBorders>
              <w:top w:val="nil"/>
              <w:left w:val="nil"/>
              <w:bottom w:val="nil"/>
              <w:right w:val="nil"/>
            </w:tcBorders>
            <w:shd w:val="clear" w:color="auto" w:fill="auto"/>
            <w:noWrap/>
            <w:vAlign w:val="center"/>
          </w:tcPr>
          <w:p w14:paraId="550B4C9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bottom w:val="nil"/>
              <w:right w:val="nil"/>
            </w:tcBorders>
            <w:shd w:val="clear" w:color="auto" w:fill="auto"/>
            <w:noWrap/>
            <w:vAlign w:val="center"/>
          </w:tcPr>
          <w:p w14:paraId="2D8503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0.07</w:t>
            </w:r>
          </w:p>
        </w:tc>
        <w:tc>
          <w:tcPr>
            <w:tcW w:w="755" w:type="dxa"/>
            <w:tcBorders>
              <w:top w:val="nil"/>
              <w:left w:val="nil"/>
              <w:bottom w:val="nil"/>
              <w:right w:val="nil"/>
            </w:tcBorders>
            <w:shd w:val="clear" w:color="auto" w:fill="auto"/>
            <w:noWrap/>
            <w:vAlign w:val="center"/>
          </w:tcPr>
          <w:p w14:paraId="62E0977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0.86</w:t>
            </w:r>
          </w:p>
        </w:tc>
        <w:tc>
          <w:tcPr>
            <w:tcW w:w="754" w:type="dxa"/>
            <w:tcBorders>
              <w:top w:val="nil"/>
              <w:left w:val="nil"/>
              <w:bottom w:val="nil"/>
              <w:right w:val="nil"/>
            </w:tcBorders>
            <w:shd w:val="clear" w:color="auto" w:fill="auto"/>
            <w:noWrap/>
            <w:vAlign w:val="center"/>
          </w:tcPr>
          <w:p w14:paraId="5D20165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2.22</w:t>
            </w:r>
          </w:p>
        </w:tc>
        <w:tc>
          <w:tcPr>
            <w:tcW w:w="755" w:type="dxa"/>
            <w:tcBorders>
              <w:top w:val="nil"/>
              <w:left w:val="nil"/>
              <w:bottom w:val="nil"/>
              <w:right w:val="nil"/>
            </w:tcBorders>
            <w:shd w:val="clear" w:color="auto" w:fill="auto"/>
            <w:noWrap/>
            <w:vAlign w:val="center"/>
          </w:tcPr>
          <w:p w14:paraId="3305B41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w:t>
            </w:r>
          </w:p>
        </w:tc>
        <w:tc>
          <w:tcPr>
            <w:tcW w:w="755" w:type="dxa"/>
            <w:tcBorders>
              <w:top w:val="nil"/>
              <w:left w:val="nil"/>
              <w:bottom w:val="nil"/>
              <w:right w:val="nil"/>
            </w:tcBorders>
            <w:shd w:val="clear" w:color="auto" w:fill="auto"/>
            <w:noWrap/>
            <w:vAlign w:val="center"/>
            <w:hideMark/>
          </w:tcPr>
          <w:p w14:paraId="7CDB925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0.54</w:t>
            </w:r>
          </w:p>
        </w:tc>
        <w:tc>
          <w:tcPr>
            <w:tcW w:w="754" w:type="dxa"/>
            <w:tcBorders>
              <w:top w:val="nil"/>
              <w:left w:val="nil"/>
              <w:bottom w:val="nil"/>
              <w:right w:val="nil"/>
            </w:tcBorders>
            <w:shd w:val="clear" w:color="auto" w:fill="auto"/>
            <w:noWrap/>
            <w:vAlign w:val="center"/>
            <w:hideMark/>
          </w:tcPr>
          <w:p w14:paraId="0E89798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0.51</w:t>
            </w:r>
          </w:p>
        </w:tc>
        <w:tc>
          <w:tcPr>
            <w:tcW w:w="755" w:type="dxa"/>
            <w:tcBorders>
              <w:top w:val="nil"/>
              <w:left w:val="nil"/>
              <w:bottom w:val="nil"/>
              <w:right w:val="nil"/>
            </w:tcBorders>
            <w:shd w:val="clear" w:color="auto" w:fill="auto"/>
            <w:noWrap/>
            <w:vAlign w:val="center"/>
            <w:hideMark/>
          </w:tcPr>
          <w:p w14:paraId="4B08282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0.78</w:t>
            </w:r>
          </w:p>
        </w:tc>
        <w:tc>
          <w:tcPr>
            <w:tcW w:w="755" w:type="dxa"/>
            <w:tcBorders>
              <w:top w:val="nil"/>
              <w:left w:val="nil"/>
              <w:bottom w:val="nil"/>
              <w:right w:val="nil"/>
            </w:tcBorders>
            <w:shd w:val="clear" w:color="auto" w:fill="auto"/>
            <w:noWrap/>
            <w:vAlign w:val="center"/>
            <w:hideMark/>
          </w:tcPr>
          <w:p w14:paraId="12F94087" w14:textId="77777777" w:rsidR="000C0535" w:rsidRPr="00366017" w:rsidRDefault="000C0535" w:rsidP="001F43C3">
            <w:pPr>
              <w:spacing w:line="240" w:lineRule="auto"/>
              <w:jc w:val="center"/>
              <w:rPr>
                <w:rFonts w:eastAsia="Times New Roman"/>
                <w:color w:val="000000"/>
              </w:rPr>
            </w:pPr>
          </w:p>
        </w:tc>
      </w:tr>
      <w:tr w:rsidR="000C0535" w:rsidRPr="00366017" w14:paraId="74F46B7C" w14:textId="77777777" w:rsidTr="001F43C3">
        <w:trPr>
          <w:trHeight w:val="393"/>
        </w:trPr>
        <w:tc>
          <w:tcPr>
            <w:tcW w:w="754" w:type="dxa"/>
            <w:tcBorders>
              <w:top w:val="nil"/>
              <w:left w:val="nil"/>
              <w:right w:val="nil"/>
            </w:tcBorders>
            <w:shd w:val="clear" w:color="auto" w:fill="auto"/>
            <w:noWrap/>
            <w:vAlign w:val="center"/>
          </w:tcPr>
          <w:p w14:paraId="06C28EF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8</w:t>
            </w:r>
          </w:p>
        </w:tc>
        <w:tc>
          <w:tcPr>
            <w:tcW w:w="755" w:type="dxa"/>
            <w:tcBorders>
              <w:top w:val="nil"/>
              <w:left w:val="nil"/>
              <w:right w:val="nil"/>
            </w:tcBorders>
            <w:shd w:val="clear" w:color="auto" w:fill="auto"/>
            <w:noWrap/>
            <w:vAlign w:val="center"/>
            <w:hideMark/>
          </w:tcPr>
          <w:p w14:paraId="70F22F4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22.69</w:t>
            </w:r>
          </w:p>
        </w:tc>
        <w:tc>
          <w:tcPr>
            <w:tcW w:w="755" w:type="dxa"/>
            <w:tcBorders>
              <w:top w:val="nil"/>
              <w:left w:val="nil"/>
              <w:right w:val="nil"/>
            </w:tcBorders>
            <w:shd w:val="clear" w:color="auto" w:fill="auto"/>
            <w:noWrap/>
            <w:vAlign w:val="center"/>
            <w:hideMark/>
          </w:tcPr>
          <w:p w14:paraId="160CA97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10.15</w:t>
            </w:r>
          </w:p>
        </w:tc>
        <w:tc>
          <w:tcPr>
            <w:tcW w:w="754" w:type="dxa"/>
            <w:tcBorders>
              <w:top w:val="nil"/>
              <w:left w:val="nil"/>
              <w:right w:val="nil"/>
            </w:tcBorders>
            <w:shd w:val="clear" w:color="auto" w:fill="auto"/>
            <w:noWrap/>
            <w:vAlign w:val="center"/>
          </w:tcPr>
          <w:p w14:paraId="7ECCDDD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14685F9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0.20</w:t>
            </w:r>
          </w:p>
        </w:tc>
        <w:tc>
          <w:tcPr>
            <w:tcW w:w="755" w:type="dxa"/>
            <w:tcBorders>
              <w:top w:val="nil"/>
              <w:left w:val="nil"/>
              <w:right w:val="nil"/>
            </w:tcBorders>
            <w:shd w:val="clear" w:color="auto" w:fill="auto"/>
            <w:noWrap/>
            <w:vAlign w:val="center"/>
          </w:tcPr>
          <w:p w14:paraId="032925D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0.73</w:t>
            </w:r>
          </w:p>
        </w:tc>
        <w:tc>
          <w:tcPr>
            <w:tcW w:w="754" w:type="dxa"/>
            <w:tcBorders>
              <w:top w:val="nil"/>
              <w:left w:val="nil"/>
              <w:right w:val="nil"/>
            </w:tcBorders>
            <w:shd w:val="clear" w:color="auto" w:fill="auto"/>
            <w:noWrap/>
            <w:vAlign w:val="center"/>
          </w:tcPr>
          <w:p w14:paraId="5C9C68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1.51</w:t>
            </w:r>
          </w:p>
        </w:tc>
        <w:tc>
          <w:tcPr>
            <w:tcW w:w="755" w:type="dxa"/>
            <w:tcBorders>
              <w:top w:val="nil"/>
              <w:left w:val="nil"/>
              <w:right w:val="nil"/>
            </w:tcBorders>
            <w:shd w:val="clear" w:color="auto" w:fill="auto"/>
            <w:noWrap/>
            <w:vAlign w:val="center"/>
          </w:tcPr>
          <w:p w14:paraId="7757D788"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5" w:type="dxa"/>
            <w:tcBorders>
              <w:top w:val="nil"/>
              <w:left w:val="nil"/>
              <w:right w:val="nil"/>
            </w:tcBorders>
            <w:shd w:val="clear" w:color="auto" w:fill="auto"/>
            <w:noWrap/>
            <w:vAlign w:val="center"/>
            <w:hideMark/>
          </w:tcPr>
          <w:p w14:paraId="7FF4786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0.75</w:t>
            </w:r>
          </w:p>
        </w:tc>
        <w:tc>
          <w:tcPr>
            <w:tcW w:w="754" w:type="dxa"/>
            <w:tcBorders>
              <w:top w:val="nil"/>
              <w:left w:val="nil"/>
              <w:right w:val="nil"/>
            </w:tcBorders>
            <w:shd w:val="clear" w:color="auto" w:fill="auto"/>
            <w:noWrap/>
            <w:vAlign w:val="center"/>
            <w:hideMark/>
          </w:tcPr>
          <w:p w14:paraId="60BC45A9"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right w:val="nil"/>
            </w:tcBorders>
            <w:shd w:val="clear" w:color="auto" w:fill="auto"/>
            <w:noWrap/>
            <w:vAlign w:val="center"/>
            <w:hideMark/>
          </w:tcPr>
          <w:p w14:paraId="31C9456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0.19</w:t>
            </w:r>
          </w:p>
        </w:tc>
        <w:tc>
          <w:tcPr>
            <w:tcW w:w="755" w:type="dxa"/>
            <w:tcBorders>
              <w:top w:val="nil"/>
              <w:left w:val="nil"/>
              <w:right w:val="nil"/>
            </w:tcBorders>
            <w:shd w:val="clear" w:color="auto" w:fill="auto"/>
            <w:noWrap/>
            <w:vAlign w:val="center"/>
            <w:hideMark/>
          </w:tcPr>
          <w:p w14:paraId="1179490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0.13</w:t>
            </w:r>
          </w:p>
        </w:tc>
      </w:tr>
      <w:tr w:rsidR="000C0535" w:rsidRPr="00366017" w14:paraId="2E243BF6" w14:textId="77777777" w:rsidTr="001F43C3">
        <w:trPr>
          <w:trHeight w:val="393"/>
        </w:trPr>
        <w:tc>
          <w:tcPr>
            <w:tcW w:w="754" w:type="dxa"/>
            <w:tcBorders>
              <w:top w:val="nil"/>
              <w:left w:val="nil"/>
              <w:bottom w:val="single" w:sz="4" w:space="0" w:color="auto"/>
              <w:right w:val="nil"/>
            </w:tcBorders>
            <w:shd w:val="clear" w:color="auto" w:fill="auto"/>
            <w:noWrap/>
            <w:vAlign w:val="center"/>
          </w:tcPr>
          <w:p w14:paraId="5FCC663C"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9</w:t>
            </w:r>
          </w:p>
        </w:tc>
        <w:tc>
          <w:tcPr>
            <w:tcW w:w="755" w:type="dxa"/>
            <w:tcBorders>
              <w:top w:val="nil"/>
              <w:left w:val="nil"/>
              <w:bottom w:val="single" w:sz="4" w:space="0" w:color="auto"/>
              <w:right w:val="nil"/>
            </w:tcBorders>
            <w:shd w:val="clear" w:color="auto" w:fill="auto"/>
            <w:noWrap/>
            <w:vAlign w:val="center"/>
            <w:hideMark/>
          </w:tcPr>
          <w:p w14:paraId="3F7B051B"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21.93</w:t>
            </w:r>
          </w:p>
        </w:tc>
        <w:tc>
          <w:tcPr>
            <w:tcW w:w="755" w:type="dxa"/>
            <w:tcBorders>
              <w:top w:val="nil"/>
              <w:left w:val="nil"/>
              <w:bottom w:val="single" w:sz="4" w:space="0" w:color="auto"/>
              <w:right w:val="nil"/>
            </w:tcBorders>
            <w:shd w:val="clear" w:color="auto" w:fill="auto"/>
            <w:noWrap/>
            <w:vAlign w:val="center"/>
            <w:hideMark/>
          </w:tcPr>
          <w:p w14:paraId="6D7FB991"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15.60</w:t>
            </w:r>
          </w:p>
        </w:tc>
        <w:tc>
          <w:tcPr>
            <w:tcW w:w="754" w:type="dxa"/>
            <w:tcBorders>
              <w:top w:val="nil"/>
              <w:left w:val="nil"/>
              <w:bottom w:val="single" w:sz="4" w:space="0" w:color="auto"/>
              <w:right w:val="nil"/>
            </w:tcBorders>
            <w:shd w:val="clear" w:color="auto" w:fill="auto"/>
            <w:noWrap/>
            <w:vAlign w:val="center"/>
          </w:tcPr>
          <w:p w14:paraId="57FEEAEF"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0.30</w:t>
            </w:r>
          </w:p>
        </w:tc>
        <w:tc>
          <w:tcPr>
            <w:tcW w:w="755" w:type="dxa"/>
            <w:tcBorders>
              <w:top w:val="nil"/>
              <w:left w:val="nil"/>
              <w:bottom w:val="single" w:sz="4" w:space="0" w:color="auto"/>
              <w:right w:val="nil"/>
            </w:tcBorders>
            <w:shd w:val="clear" w:color="auto" w:fill="auto"/>
            <w:noWrap/>
            <w:vAlign w:val="center"/>
          </w:tcPr>
          <w:p w14:paraId="6987A505"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0.23</w:t>
            </w:r>
          </w:p>
        </w:tc>
        <w:tc>
          <w:tcPr>
            <w:tcW w:w="755" w:type="dxa"/>
            <w:tcBorders>
              <w:top w:val="nil"/>
              <w:left w:val="nil"/>
              <w:bottom w:val="single" w:sz="4" w:space="0" w:color="auto"/>
              <w:right w:val="nil"/>
            </w:tcBorders>
            <w:shd w:val="clear" w:color="auto" w:fill="auto"/>
            <w:noWrap/>
            <w:vAlign w:val="center"/>
          </w:tcPr>
          <w:p w14:paraId="13D294A0"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0.71</w:t>
            </w:r>
          </w:p>
        </w:tc>
        <w:tc>
          <w:tcPr>
            <w:tcW w:w="754" w:type="dxa"/>
            <w:tcBorders>
              <w:top w:val="nil"/>
              <w:left w:val="nil"/>
              <w:bottom w:val="single" w:sz="4" w:space="0" w:color="auto"/>
              <w:right w:val="nil"/>
            </w:tcBorders>
            <w:shd w:val="clear" w:color="auto" w:fill="auto"/>
            <w:noWrap/>
            <w:vAlign w:val="center"/>
          </w:tcPr>
          <w:p w14:paraId="109C6F82"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1.16</w:t>
            </w:r>
          </w:p>
        </w:tc>
        <w:tc>
          <w:tcPr>
            <w:tcW w:w="755" w:type="dxa"/>
            <w:tcBorders>
              <w:top w:val="nil"/>
              <w:left w:val="nil"/>
              <w:bottom w:val="single" w:sz="4" w:space="0" w:color="auto"/>
              <w:right w:val="nil"/>
            </w:tcBorders>
            <w:shd w:val="clear" w:color="auto" w:fill="auto"/>
            <w:noWrap/>
            <w:vAlign w:val="center"/>
          </w:tcPr>
          <w:p w14:paraId="5C6E763D"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1.23</w:t>
            </w:r>
          </w:p>
        </w:tc>
        <w:tc>
          <w:tcPr>
            <w:tcW w:w="755" w:type="dxa"/>
            <w:tcBorders>
              <w:top w:val="nil"/>
              <w:left w:val="nil"/>
              <w:bottom w:val="single" w:sz="4" w:space="0" w:color="auto"/>
              <w:right w:val="nil"/>
            </w:tcBorders>
            <w:shd w:val="clear" w:color="auto" w:fill="auto"/>
            <w:noWrap/>
            <w:vAlign w:val="center"/>
            <w:hideMark/>
          </w:tcPr>
          <w:p w14:paraId="14BADBDA"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0.82</w:t>
            </w:r>
          </w:p>
        </w:tc>
        <w:tc>
          <w:tcPr>
            <w:tcW w:w="754" w:type="dxa"/>
            <w:tcBorders>
              <w:top w:val="nil"/>
              <w:left w:val="nil"/>
              <w:bottom w:val="single" w:sz="4" w:space="0" w:color="auto"/>
              <w:right w:val="nil"/>
            </w:tcBorders>
            <w:shd w:val="clear" w:color="auto" w:fill="auto"/>
            <w:noWrap/>
            <w:vAlign w:val="center"/>
            <w:hideMark/>
          </w:tcPr>
          <w:p w14:paraId="5F90FDEE"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0.36</w:t>
            </w:r>
          </w:p>
        </w:tc>
        <w:tc>
          <w:tcPr>
            <w:tcW w:w="755" w:type="dxa"/>
            <w:tcBorders>
              <w:top w:val="nil"/>
              <w:left w:val="nil"/>
              <w:bottom w:val="single" w:sz="4" w:space="0" w:color="auto"/>
              <w:right w:val="nil"/>
            </w:tcBorders>
            <w:shd w:val="clear" w:color="auto" w:fill="auto"/>
            <w:noWrap/>
            <w:vAlign w:val="center"/>
            <w:hideMark/>
          </w:tcPr>
          <w:p w14:paraId="586A7517"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0.53</w:t>
            </w:r>
          </w:p>
        </w:tc>
        <w:tc>
          <w:tcPr>
            <w:tcW w:w="755" w:type="dxa"/>
            <w:tcBorders>
              <w:top w:val="nil"/>
              <w:left w:val="nil"/>
              <w:bottom w:val="single" w:sz="4" w:space="0" w:color="auto"/>
              <w:right w:val="nil"/>
            </w:tcBorders>
            <w:shd w:val="clear" w:color="auto" w:fill="auto"/>
            <w:noWrap/>
            <w:vAlign w:val="center"/>
            <w:hideMark/>
          </w:tcPr>
          <w:p w14:paraId="071AE733" w14:textId="77777777" w:rsidR="000C0535" w:rsidRPr="00366017" w:rsidRDefault="000C0535" w:rsidP="001F43C3">
            <w:pPr>
              <w:spacing w:line="240" w:lineRule="auto"/>
              <w:jc w:val="center"/>
              <w:rPr>
                <w:rFonts w:eastAsia="Times New Roman"/>
                <w:color w:val="000000"/>
              </w:rPr>
            </w:pPr>
            <w:r w:rsidRPr="00366017">
              <w:rPr>
                <w:rFonts w:eastAsia="Times New Roman"/>
                <w:color w:val="000000"/>
                <w:sz w:val="22"/>
                <w:szCs w:val="22"/>
              </w:rPr>
              <w:t>0.02</w:t>
            </w:r>
            <w:commentRangeEnd w:id="104"/>
            <w:r>
              <w:rPr>
                <w:rStyle w:val="CommentReference"/>
              </w:rPr>
              <w:commentReference w:id="104"/>
            </w:r>
          </w:p>
        </w:tc>
      </w:tr>
    </w:tbl>
    <w:p w14:paraId="38D3FD87" w14:textId="236E63A9" w:rsidR="000C0535" w:rsidRDefault="000C0535" w:rsidP="00FF04E4">
      <w:pPr>
        <w:pStyle w:val="NoSpacing"/>
      </w:pPr>
    </w:p>
    <w:p w14:paraId="5CF220EF" w14:textId="4FE66929" w:rsidR="00356C11" w:rsidRPr="00356C11" w:rsidRDefault="00356C11" w:rsidP="00356C11"/>
    <w:p w14:paraId="555D18CB" w14:textId="6F8D07D9" w:rsidR="00356C11" w:rsidRPr="00356C11" w:rsidRDefault="00356C11" w:rsidP="00356C11"/>
    <w:p w14:paraId="10730373" w14:textId="275810BF" w:rsidR="00356C11" w:rsidRPr="00356C11" w:rsidRDefault="00356C11" w:rsidP="00356C11"/>
    <w:p w14:paraId="4C6308BA" w14:textId="77777777" w:rsidR="00356C11" w:rsidRPr="00356C11" w:rsidRDefault="00356C11" w:rsidP="00356C11">
      <w:pPr>
        <w:tabs>
          <w:tab w:val="left" w:pos="7665"/>
        </w:tabs>
      </w:pPr>
    </w:p>
    <w:sectPr w:rsidR="00356C11" w:rsidRPr="00356C11" w:rsidSect="002D5322">
      <w:headerReference w:type="default" r:id="rId2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dam Osth" w:date="2022-03-28T13:32:00Z" w:initials="AO">
    <w:p w14:paraId="679132FB" w14:textId="77777777" w:rsidR="00F32FAA" w:rsidRDefault="00F32FAA" w:rsidP="00C16790">
      <w:r>
        <w:rPr>
          <w:rStyle w:val="CommentReference"/>
        </w:rPr>
        <w:annotationRef/>
      </w:r>
      <w:r>
        <w:rPr>
          <w:sz w:val="20"/>
          <w:szCs w:val="20"/>
        </w:rPr>
        <w:t>This is a very short abstract. You've gone right into intrusions but haven't really described other aspects of the task. It also doesn't really capture the central motivation here -- this came from attempting to test the dual process model. Previous work has shown a large proportion of "memory-less" trials driven by recollection failure. We are trying to understand the extent to which these might be systematic errors that arise from retrieving the wrong items.</w:t>
      </w:r>
    </w:p>
  </w:comment>
  <w:comment w:id="1" w:author="Jason Zhou" w:date="2022-03-14T12:06:00Z" w:initials="JZ">
    <w:p w14:paraId="05D390AE" w14:textId="485DBA33" w:rsidR="00BD27C2" w:rsidRDefault="00BD27C2">
      <w:pPr>
        <w:pStyle w:val="CommentText"/>
      </w:pPr>
      <w:r>
        <w:rPr>
          <w:rStyle w:val="CommentReference"/>
        </w:rPr>
        <w:annotationRef/>
      </w:r>
      <w:r w:rsidR="0029486E">
        <w:rPr>
          <w:rStyle w:val="CommentReference"/>
        </w:rPr>
        <w:t>Trying not to rehash the first paper too much, but maybe I am emphasising the wrong things in these opening paragraphs</w:t>
      </w:r>
    </w:p>
  </w:comment>
  <w:comment w:id="3" w:author="Adam Osth" w:date="2022-03-28T13:33:00Z" w:initials="AO">
    <w:p w14:paraId="6DCB154D" w14:textId="77777777" w:rsidR="00F32FAA" w:rsidRDefault="00F32FAA" w:rsidP="00117905">
      <w:r>
        <w:rPr>
          <w:rStyle w:val="CommentReference"/>
        </w:rPr>
        <w:annotationRef/>
      </w:r>
      <w:r>
        <w:rPr>
          <w:sz w:val="20"/>
          <w:szCs w:val="20"/>
        </w:rPr>
        <w:t>There's something that reads a bit awkwardly to me about this</w:t>
      </w:r>
    </w:p>
  </w:comment>
  <w:comment w:id="7" w:author="Adam Osth" w:date="2022-03-28T13:34:00Z" w:initials="AO">
    <w:p w14:paraId="46CC3F42" w14:textId="77777777" w:rsidR="00F32FAA" w:rsidRDefault="00F32FAA" w:rsidP="00345562">
      <w:r>
        <w:rPr>
          <w:rStyle w:val="CommentReference"/>
        </w:rPr>
        <w:annotationRef/>
      </w:r>
      <w:r>
        <w:rPr>
          <w:sz w:val="20"/>
          <w:szCs w:val="20"/>
        </w:rPr>
        <w:t>I wouldn't recommend describing it as a search process. There aren't a great deal of process models of recollection, so it's unclear what it is exactly and there's not a commitment to assumptions like this in existing models.</w:t>
      </w:r>
    </w:p>
  </w:comment>
  <w:comment w:id="19" w:author="Adam Osth" w:date="2022-03-28T13:40:00Z" w:initials="AO">
    <w:p w14:paraId="3441D35C" w14:textId="77777777" w:rsidR="00647E67" w:rsidRDefault="00647E67" w:rsidP="00BD60C0">
      <w:r>
        <w:rPr>
          <w:rStyle w:val="CommentReference"/>
        </w:rPr>
        <w:annotationRef/>
      </w:r>
      <w:r>
        <w:rPr>
          <w:sz w:val="20"/>
          <w:szCs w:val="20"/>
        </w:rPr>
        <w:t>I find this sentence a little awkward and I'm not sure what you're trying to say exactly. The dual process view is the dual process view.</w:t>
      </w:r>
    </w:p>
    <w:p w14:paraId="5C563295" w14:textId="77777777" w:rsidR="00647E67" w:rsidRDefault="00647E67" w:rsidP="00BD60C0"/>
    <w:p w14:paraId="71DF66E0" w14:textId="77777777" w:rsidR="00647E67" w:rsidRDefault="00647E67" w:rsidP="00BD60C0">
      <w:r>
        <w:rPr>
          <w:sz w:val="20"/>
          <w:szCs w:val="20"/>
        </w:rPr>
        <w:t>I'm not sure if you're trying to say that the description of source memory as a *threshold* process only holds if recollection is thresholded, or if you're trying to make a comment of the accuracy of the description of the task.</w:t>
      </w:r>
    </w:p>
  </w:comment>
  <w:comment w:id="21" w:author="Adam Osth" w:date="2022-03-28T13:43:00Z" w:initials="AO">
    <w:p w14:paraId="17B0970D" w14:textId="77777777" w:rsidR="005C65AB" w:rsidRDefault="005C65AB" w:rsidP="009A1DFE">
      <w:r>
        <w:rPr>
          <w:rStyle w:val="CommentReference"/>
        </w:rPr>
        <w:annotationRef/>
      </w:r>
      <w:r>
        <w:rPr>
          <w:sz w:val="20"/>
          <w:szCs w:val="20"/>
        </w:rPr>
        <w:t>It's probably not a bad idea to give a couple of brief examples of what the tasks actually are, given that it's relevant to your design. E.g., people study items in different colors or locations, and have to report them using a color wheel or a circle.</w:t>
      </w:r>
    </w:p>
  </w:comment>
  <w:comment w:id="22" w:author="Adam Osth" w:date="2022-03-28T13:45:00Z" w:initials="AO">
    <w:p w14:paraId="55EB1A18" w14:textId="77777777" w:rsidR="005C65AB" w:rsidRDefault="005C65AB" w:rsidP="00D525D8">
      <w:r>
        <w:rPr>
          <w:rStyle w:val="CommentReference"/>
        </w:rPr>
        <w:annotationRef/>
      </w:r>
      <w:r>
        <w:rPr>
          <w:sz w:val="20"/>
          <w:szCs w:val="20"/>
        </w:rPr>
        <w:t>I think you need to expand this a bit more and possibly link these to the previous models.</w:t>
      </w:r>
    </w:p>
    <w:p w14:paraId="3754FE42" w14:textId="77777777" w:rsidR="005C65AB" w:rsidRDefault="005C65AB" w:rsidP="00D525D8"/>
    <w:p w14:paraId="52AB0743" w14:textId="77777777" w:rsidR="005C65AB" w:rsidRDefault="005C65AB" w:rsidP="00D525D8">
      <w:r>
        <w:rPr>
          <w:sz w:val="20"/>
          <w:szCs w:val="20"/>
        </w:rPr>
        <w:t>The connection between the resources model and SDT is fairly straightforward, but I think the slot model and the dual process model need a small degree of elaboration. The key issue is that with the slot model, information is stored perfectly in memory or it isn't present at all.</w:t>
      </w:r>
    </w:p>
    <w:p w14:paraId="064274A7" w14:textId="77777777" w:rsidR="005C65AB" w:rsidRDefault="005C65AB" w:rsidP="00D525D8"/>
    <w:p w14:paraId="3E81DFF1" w14:textId="77777777" w:rsidR="005C65AB" w:rsidRDefault="005C65AB" w:rsidP="00D525D8">
      <w:r>
        <w:rPr>
          <w:sz w:val="20"/>
          <w:szCs w:val="20"/>
        </w:rPr>
        <w:t>This might seem obvious to you, but it would be possible to have a slot like model where there is interference between the representations, which may look more continuous.</w:t>
      </w:r>
    </w:p>
  </w:comment>
  <w:comment w:id="25" w:author="Jason Zhou" w:date="2022-01-12T14:31:00Z" w:initials="JZ">
    <w:p w14:paraId="023F2740" w14:textId="17790003" w:rsidR="00C15EA5" w:rsidRDefault="00C15EA5">
      <w:pPr>
        <w:pStyle w:val="CommentText"/>
      </w:pPr>
      <w:r>
        <w:rPr>
          <w:rStyle w:val="CommentReference"/>
        </w:rPr>
        <w:annotationRef/>
      </w:r>
      <w:r>
        <w:t>Not sure where this should go, maybe I should introduce the diffusion model sooner</w:t>
      </w:r>
    </w:p>
  </w:comment>
  <w:comment w:id="24" w:author="Adam Osth" w:date="2022-03-28T13:47:00Z" w:initials="AO">
    <w:p w14:paraId="6348D73E" w14:textId="77777777" w:rsidR="005C65AB" w:rsidRDefault="005C65AB" w:rsidP="0056011D">
      <w:r>
        <w:rPr>
          <w:rStyle w:val="CommentReference"/>
        </w:rPr>
        <w:annotationRef/>
      </w:r>
      <w:r>
        <w:rPr>
          <w:sz w:val="20"/>
          <w:szCs w:val="20"/>
        </w:rPr>
        <w:t>I think you're trying to transition into the next section here. I think it might make a bit more sense to mention that a limitation of most of the work is that it does not consider response times and assumes that all of the varaibility in response outcomes is due to memory.</w:t>
      </w:r>
    </w:p>
  </w:comment>
  <w:comment w:id="26" w:author="Adam Osth" w:date="2022-03-28T13:49:00Z" w:initials="AO">
    <w:p w14:paraId="7EEC2BDC" w14:textId="77777777" w:rsidR="006136CF" w:rsidRDefault="006136CF" w:rsidP="00A95B2E">
      <w:r>
        <w:rPr>
          <w:rStyle w:val="CommentReference"/>
        </w:rPr>
        <w:annotationRef/>
      </w:r>
      <w:r>
        <w:rPr>
          <w:sz w:val="20"/>
          <w:szCs w:val="20"/>
        </w:rPr>
        <w:t>This statement here is pretty general. I think it's a bit stronger to be clear about how conclusions have changed with the inclusion of RT data. That puts you in a stronger position as it places more emphasis on what you're doing here.</w:t>
      </w:r>
    </w:p>
  </w:comment>
  <w:comment w:id="30" w:author="Adam Osth" w:date="2022-03-28T13:51:00Z" w:initials="AO">
    <w:p w14:paraId="42BDF60B" w14:textId="77777777" w:rsidR="006136CF" w:rsidRDefault="006136CF" w:rsidP="00E7776B">
      <w:r>
        <w:rPr>
          <w:rStyle w:val="CommentReference"/>
        </w:rPr>
        <w:annotationRef/>
      </w:r>
      <w:r>
        <w:rPr>
          <w:sz w:val="20"/>
          <w:szCs w:val="20"/>
        </w:rPr>
        <w:t>Given that we are following up on your paper here, I would recommend giving a lot more description. What data did you collect? How did you compare these models? How did you construct a dual process circular diffusion model? These points all will help set up later elements of the paper.</w:t>
      </w:r>
    </w:p>
  </w:comment>
  <w:comment w:id="31" w:author="Adam Osth" w:date="2022-03-28T13:58:00Z" w:initials="AO">
    <w:p w14:paraId="02A704BB" w14:textId="77777777" w:rsidR="0035188F" w:rsidRDefault="0035188F" w:rsidP="00297347">
      <w:r>
        <w:rPr>
          <w:rStyle w:val="CommentReference"/>
        </w:rPr>
        <w:annotationRef/>
      </w:r>
      <w:r>
        <w:rPr>
          <w:sz w:val="20"/>
          <w:szCs w:val="20"/>
        </w:rPr>
        <w:t>This kind of comes in out of nowhere. I think it would be better to give a transition above.</w:t>
      </w:r>
    </w:p>
    <w:p w14:paraId="5C6D1D26" w14:textId="77777777" w:rsidR="0035188F" w:rsidRDefault="0035188F" w:rsidP="00297347"/>
  </w:comment>
  <w:comment w:id="32" w:author="Adam Osth" w:date="2022-03-28T14:00:00Z" w:initials="AO">
    <w:p w14:paraId="06D4B6C7" w14:textId="77777777" w:rsidR="0035188F" w:rsidRDefault="0035188F" w:rsidP="00B34611">
      <w:r>
        <w:rPr>
          <w:rStyle w:val="CommentReference"/>
        </w:rPr>
        <w:annotationRef/>
      </w:r>
      <w:r>
        <w:rPr>
          <w:sz w:val="20"/>
          <w:szCs w:val="20"/>
        </w:rPr>
        <w:t>A few comments:</w:t>
      </w:r>
    </w:p>
    <w:p w14:paraId="2974AC6D" w14:textId="77777777" w:rsidR="0035188F" w:rsidRDefault="0035188F" w:rsidP="00B34611"/>
    <w:p w14:paraId="7C078F4C" w14:textId="77777777" w:rsidR="0035188F" w:rsidRDefault="0035188F" w:rsidP="00B34611">
      <w:r>
        <w:rPr>
          <w:sz w:val="20"/>
          <w:szCs w:val="20"/>
        </w:rPr>
        <w:t>1. Bays refers to these as swap errors, but I might not put much emphasis on that. I think you're appropriately describing these as intrusion errors elsewhere. I'm not saying don't mention that, maybe just don't italicize the word if you're not going to use it.</w:t>
      </w:r>
    </w:p>
    <w:p w14:paraId="491159EC" w14:textId="77777777" w:rsidR="0035188F" w:rsidRDefault="0035188F" w:rsidP="00B34611"/>
    <w:p w14:paraId="39B385FB" w14:textId="77777777" w:rsidR="0035188F" w:rsidRDefault="0035188F" w:rsidP="00B34611">
      <w:r>
        <w:rPr>
          <w:sz w:val="20"/>
          <w:szCs w:val="20"/>
        </w:rPr>
        <w:t>2. This description here doesn't have a lot of content. How are swap errors measured? What consequence do they have? Note that Bays estimated much lower proportions of guessing when intrusions were included.</w:t>
      </w:r>
    </w:p>
  </w:comment>
  <w:comment w:id="33" w:author="Adam Osth" w:date="2022-03-28T14:01:00Z" w:initials="AO">
    <w:p w14:paraId="184793EB" w14:textId="77777777" w:rsidR="0035188F" w:rsidRDefault="0035188F" w:rsidP="008856EC">
      <w:r>
        <w:rPr>
          <w:rStyle w:val="CommentReference"/>
        </w:rPr>
        <w:annotationRef/>
      </w:r>
      <w:r>
        <w:rPr>
          <w:sz w:val="20"/>
          <w:szCs w:val="20"/>
        </w:rPr>
        <w:t>You need to clarify what the motivation for this is. We're not just trying to model these with similarity -- we are trying to capture the systematic nature of intrusions.</w:t>
      </w:r>
    </w:p>
  </w:comment>
  <w:comment w:id="35" w:author="Adam Osth" w:date="2022-03-28T14:02:00Z" w:initials="AO">
    <w:p w14:paraId="7F27FB66" w14:textId="77777777" w:rsidR="0035188F" w:rsidRDefault="0035188F" w:rsidP="00345B0D">
      <w:r>
        <w:rPr>
          <w:rStyle w:val="CommentReference"/>
        </w:rPr>
        <w:annotationRef/>
      </w:r>
      <w:r>
        <w:rPr>
          <w:sz w:val="20"/>
          <w:szCs w:val="20"/>
        </w:rPr>
        <w:t>Again comes out of nowhere. You could have a stronger transition by emphasizing the dimensions of similarity we will be exploring above.</w:t>
      </w:r>
    </w:p>
  </w:comment>
  <w:comment w:id="36" w:author="Adam Osth" w:date="2022-03-28T14:02:00Z" w:initials="AO">
    <w:p w14:paraId="11A2AEC7" w14:textId="77777777" w:rsidR="0035188F" w:rsidRDefault="0035188F" w:rsidP="00500EE4">
      <w:r>
        <w:rPr>
          <w:rStyle w:val="CommentReference"/>
        </w:rPr>
        <w:annotationRef/>
      </w:r>
      <w:r>
        <w:rPr>
          <w:sz w:val="20"/>
          <w:szCs w:val="20"/>
        </w:rPr>
        <w:t>No need to italicize each of these.</w:t>
      </w:r>
    </w:p>
  </w:comment>
  <w:comment w:id="37" w:author="Adam Osth" w:date="2022-03-28T14:03:00Z" w:initials="AO">
    <w:p w14:paraId="71E37186" w14:textId="77777777" w:rsidR="0035188F" w:rsidRDefault="0035188F" w:rsidP="00640F5F">
      <w:r>
        <w:rPr>
          <w:rStyle w:val="CommentReference"/>
        </w:rPr>
        <w:annotationRef/>
      </w:r>
      <w:r>
        <w:rPr>
          <w:sz w:val="20"/>
          <w:szCs w:val="20"/>
        </w:rPr>
        <w:t>is is a pretty good description, but it seems like this paragraph should be before this section given that it is broad and doesn't pertain to contiguity specifically.</w:t>
      </w:r>
    </w:p>
  </w:comment>
  <w:comment w:id="39" w:author="Adam Osth" w:date="2022-03-28T14:04:00Z" w:initials="AO">
    <w:p w14:paraId="711B248C" w14:textId="77777777" w:rsidR="001E2D13" w:rsidRDefault="001E2D13" w:rsidP="00176140">
      <w:r>
        <w:rPr>
          <w:rStyle w:val="CommentReference"/>
        </w:rPr>
        <w:annotationRef/>
      </w:r>
      <w:r>
        <w:rPr>
          <w:sz w:val="20"/>
          <w:szCs w:val="20"/>
        </w:rPr>
        <w:t>I don't think you need to present a figure on the lag CRP given that it's not the focus of the present investigation.</w:t>
      </w:r>
    </w:p>
  </w:comment>
  <w:comment w:id="40" w:author="Jason Zhou" w:date="2022-01-11T14:12:00Z" w:initials="JZ">
    <w:p w14:paraId="45C7A65F" w14:textId="39560D1D" w:rsidR="00C71428" w:rsidRDefault="00C71428">
      <w:pPr>
        <w:pStyle w:val="CommentText"/>
      </w:pPr>
      <w:r>
        <w:rPr>
          <w:rStyle w:val="CommentReference"/>
        </w:rPr>
        <w:annotationRef/>
      </w:r>
      <w:r>
        <w:t xml:space="preserve">Placeholder image ripped from </w:t>
      </w:r>
      <w:r w:rsidR="003E0BBC">
        <w:t>Healey et al., will need to generate my own, probably easiest to do this using the same dataset (PEERS)?</w:t>
      </w:r>
    </w:p>
  </w:comment>
  <w:comment w:id="41" w:author="Jason Zhou" w:date="2022-01-09T03:49:00Z" w:initials="JZ">
    <w:p w14:paraId="4E3F1636" w14:textId="7CBFB4E4" w:rsidR="00542C25" w:rsidRDefault="00700B87" w:rsidP="00542C25">
      <w:pPr>
        <w:ind w:firstLine="720"/>
      </w:pPr>
      <w:r>
        <w:rPr>
          <w:rStyle w:val="CommentReference"/>
        </w:rPr>
        <w:annotationRef/>
      </w:r>
      <w:r w:rsidR="005502B6">
        <w:t>Do we really care about the mechanism for temporal associations (</w:t>
      </w:r>
      <w:r w:rsidR="005502B6">
        <w:t>i.e. positional coding)? Might be enough to say that it happens without getting into why in this case.</w:t>
      </w:r>
    </w:p>
    <w:p w14:paraId="654402C9" w14:textId="59AFB527" w:rsidR="00700B87" w:rsidRDefault="00700B87" w:rsidP="00700B87">
      <w:pPr>
        <w:pStyle w:val="CommentText"/>
      </w:pPr>
    </w:p>
  </w:comment>
  <w:comment w:id="42" w:author="Adam Osth" w:date="2022-03-28T14:06:00Z" w:initials="AO">
    <w:p w14:paraId="16220EA6" w14:textId="77777777" w:rsidR="001E2D13" w:rsidRDefault="001E2D13" w:rsidP="001B06A1">
      <w:r>
        <w:rPr>
          <w:rStyle w:val="CommentReference"/>
        </w:rPr>
        <w:annotationRef/>
      </w:r>
      <w:r>
        <w:rPr>
          <w:sz w:val="20"/>
          <w:szCs w:val="20"/>
        </w:rPr>
        <w:t>An important thing to consider in your writing - detail should only be given when *needed.* Given that you are not focusing on the serial recall task in the present work, it's not necessary to provide a theoretical account of transposition effects. Or at least, if are you going to discuss it, it is a bit more appropriate for the Discussion, where you are trying to zoom out and connect the results to the larger field. The Introduction just serves to give people what they need to interpret the results of your paper.</w:t>
      </w:r>
    </w:p>
  </w:comment>
  <w:comment w:id="44" w:author="Jason Zhou" w:date="2022-01-12T12:53:00Z" w:initials="JZ">
    <w:p w14:paraId="0B25FE9C" w14:textId="3398A1EA" w:rsidR="00985420" w:rsidRDefault="00985420">
      <w:pPr>
        <w:pStyle w:val="CommentText"/>
      </w:pPr>
      <w:r>
        <w:rPr>
          <w:rStyle w:val="CommentReference"/>
        </w:rPr>
        <w:annotationRef/>
      </w:r>
      <w:r>
        <w:t xml:space="preserve">Maybe conflating immediate serial recall with probed serial recall? </w:t>
      </w:r>
      <w:r w:rsidR="007D15E1">
        <w:t>Worried about getting stuck in the weeds</w:t>
      </w:r>
    </w:p>
  </w:comment>
  <w:comment w:id="45" w:author="Jason Zhou" w:date="2022-01-11T15:17:00Z" w:initials="JZ">
    <w:p w14:paraId="6D1ED937" w14:textId="62CDEA25" w:rsidR="00E4399E" w:rsidRDefault="00E4399E">
      <w:pPr>
        <w:pStyle w:val="CommentText"/>
      </w:pPr>
      <w:r>
        <w:rPr>
          <w:rStyle w:val="CommentReference"/>
        </w:rPr>
        <w:annotationRef/>
      </w:r>
      <w:r w:rsidR="0029486E">
        <w:t xml:space="preserve">Cite </w:t>
      </w:r>
      <w:r>
        <w:t>Osth &amp; Fox (2019) recognition? People don’t seem to form temporal associations between pairs when tested on recognition</w:t>
      </w:r>
      <w:r w:rsidR="0029486E">
        <w:t>.</w:t>
      </w:r>
    </w:p>
  </w:comment>
  <w:comment w:id="46" w:author="Jason Zhou" w:date="2022-01-11T15:03:00Z" w:initials="JZ">
    <w:p w14:paraId="1669B557" w14:textId="40FA9DB7" w:rsidR="005C331C" w:rsidRDefault="005C331C">
      <w:pPr>
        <w:pStyle w:val="CommentText"/>
      </w:pPr>
      <w:r>
        <w:rPr>
          <w:rStyle w:val="CommentReference"/>
        </w:rPr>
        <w:annotationRef/>
      </w:r>
      <w:r>
        <w:t xml:space="preserve">I feel I am missing something here to </w:t>
      </w:r>
      <w:r w:rsidR="000E00B0">
        <w:t xml:space="preserve">highlight the relevance to our work. </w:t>
      </w:r>
      <w:r>
        <w:t xml:space="preserve">Maybe something to do with how in source memory, people learn associations between items and source, which is </w:t>
      </w:r>
      <w:r>
        <w:t xml:space="preserve">similar to how people learn associations between pairs of items. That we see this same old contiguity effect on intrusions between temporally proximate pairs suggests we can expect the same sort of </w:t>
      </w:r>
      <w:r>
        <w:t>behaviour in “pairs” of item and source locations in our task.</w:t>
      </w:r>
      <w:r w:rsidR="00E4399E">
        <w:t xml:space="preserve"> </w:t>
      </w:r>
    </w:p>
  </w:comment>
  <w:comment w:id="47" w:author="Adam Osth" w:date="2022-03-28T14:09:00Z" w:initials="AO">
    <w:p w14:paraId="10FA8F80" w14:textId="77777777" w:rsidR="001E2D13" w:rsidRDefault="001E2D13" w:rsidP="003C2F7E">
      <w:r>
        <w:rPr>
          <w:rStyle w:val="CommentReference"/>
        </w:rPr>
        <w:annotationRef/>
      </w:r>
      <w:r>
        <w:rPr>
          <w:sz w:val="20"/>
          <w:szCs w:val="20"/>
        </w:rPr>
        <w:t>Again, I don't think this is really necessary here. For the purposes here, we just need to know what Popov et al. did that was relevant to our work -- namely the exploration of contiguity, not word frequency.</w:t>
      </w:r>
    </w:p>
  </w:comment>
  <w:comment w:id="48" w:author="Jason Zhou" w:date="2022-01-11T17:56:00Z" w:initials="JZ">
    <w:p w14:paraId="2A6F6D46" w14:textId="775FEDD9" w:rsidR="00B65541" w:rsidRDefault="00B65541">
      <w:pPr>
        <w:pStyle w:val="CommentText"/>
      </w:pPr>
      <w:r>
        <w:rPr>
          <w:rStyle w:val="CommentReference"/>
        </w:rPr>
        <w:annotationRef/>
      </w:r>
      <w:r>
        <w:t>Can point readers to Figure 12 in that paper? Or make my own from the data.</w:t>
      </w:r>
    </w:p>
  </w:comment>
  <w:comment w:id="50" w:author="Jason Zhou" w:date="2022-01-12T17:35:00Z" w:initials="JZ">
    <w:p w14:paraId="67688366" w14:textId="6D9424CA" w:rsidR="008F23C3" w:rsidRDefault="008F23C3">
      <w:pPr>
        <w:pStyle w:val="CommentText"/>
      </w:pPr>
      <w:r>
        <w:rPr>
          <w:rStyle w:val="CommentReference"/>
        </w:rPr>
        <w:annotationRef/>
      </w:r>
      <w:r>
        <w:t>Could include “Model 4” info here</w:t>
      </w:r>
    </w:p>
  </w:comment>
  <w:comment w:id="49" w:author="Adam Osth" w:date="2022-03-28T14:10:00Z" w:initials="AO">
    <w:p w14:paraId="65D48E5B" w14:textId="77777777" w:rsidR="000F5247" w:rsidRDefault="000F5247" w:rsidP="003A75CC">
      <w:r>
        <w:rPr>
          <w:rStyle w:val="CommentReference"/>
        </w:rPr>
        <w:annotationRef/>
      </w:r>
      <w:r>
        <w:rPr>
          <w:sz w:val="20"/>
          <w:szCs w:val="20"/>
        </w:rPr>
        <w:t>I find it weird that you have this comment here on what you're doing with this, but don't mention anything else about the spatial representations.</w:t>
      </w:r>
    </w:p>
    <w:p w14:paraId="26661E83" w14:textId="77777777" w:rsidR="000F5247" w:rsidRDefault="000F5247" w:rsidP="003A75CC"/>
    <w:p w14:paraId="36AD5F2F" w14:textId="77777777" w:rsidR="000F5247" w:rsidRDefault="000F5247" w:rsidP="003A75CC">
      <w:r>
        <w:rPr>
          <w:sz w:val="20"/>
          <w:szCs w:val="20"/>
        </w:rPr>
        <w:t>It might be better to follow both of these paragraphs with a rough description of how you are incorporating both space and time into your models, which extends upon the Popov et al. work that considered time alone.</w:t>
      </w:r>
    </w:p>
  </w:comment>
  <w:comment w:id="51" w:author="Jason Zhou" w:date="2022-01-14T11:29:00Z" w:initials="JZ">
    <w:p w14:paraId="2ECD3308" w14:textId="34294E83" w:rsidR="00AA57E0" w:rsidRDefault="00AA57E0">
      <w:pPr>
        <w:pStyle w:val="CommentText"/>
      </w:pPr>
      <w:r>
        <w:rPr>
          <w:rStyle w:val="CommentReference"/>
        </w:rPr>
        <w:annotationRef/>
      </w:r>
      <w:r>
        <w:t xml:space="preserve">Might need to expand on cue and report feature asymmetry- the privileged role of location? In some of these tasks location is the cue, which might be confused- in ours location is the feature people report. </w:t>
      </w:r>
    </w:p>
  </w:comment>
  <w:comment w:id="52" w:author="Adam Osth" w:date="2022-03-28T14:13:00Z" w:initials="AO">
    <w:p w14:paraId="55650DA6" w14:textId="77777777" w:rsidR="005F5D02" w:rsidRDefault="005F5D02" w:rsidP="002451AD">
      <w:r>
        <w:rPr>
          <w:rStyle w:val="CommentReference"/>
        </w:rPr>
        <w:annotationRef/>
      </w:r>
      <w:r>
        <w:rPr>
          <w:sz w:val="20"/>
          <w:szCs w:val="20"/>
        </w:rPr>
        <w:t>The DRM paradigm is a powerful manipulation of semantic similarity -- you're not doing that here, so this is somewhat misleading on its own.</w:t>
      </w:r>
    </w:p>
    <w:p w14:paraId="20C98B33" w14:textId="77777777" w:rsidR="005F5D02" w:rsidRDefault="005F5D02" w:rsidP="002451AD"/>
    <w:p w14:paraId="6EEDDA99" w14:textId="77777777" w:rsidR="005F5D02" w:rsidRDefault="005F5D02" w:rsidP="002451AD">
      <w:r>
        <w:rPr>
          <w:sz w:val="20"/>
          <w:szCs w:val="20"/>
        </w:rPr>
        <w:t>A great deal of work has found that semantic similarity influences recall transitions even in lists of unrelated words. For instance, there is Howard and Kahana (2002, Journal of Memory and Language) and there is Morton and Polyn (2016, Journal of Memory and Language) as just a couple of examples.</w:t>
      </w:r>
    </w:p>
  </w:comment>
  <w:comment w:id="53" w:author="Jason Zhou" w:date="2022-03-23T18:32:00Z" w:initials="JZ">
    <w:p w14:paraId="3D71CAB4" w14:textId="35E80CD4" w:rsidR="00C819B7" w:rsidRDefault="00C819B7">
      <w:pPr>
        <w:pStyle w:val="CommentText"/>
      </w:pPr>
      <w:r>
        <w:rPr>
          <w:rStyle w:val="CommentReference"/>
        </w:rPr>
        <w:annotationRef/>
      </w:r>
      <w:r>
        <w:t>Maybe should expand, pretty relevant</w:t>
      </w:r>
    </w:p>
  </w:comment>
  <w:comment w:id="54" w:author="Adam Osth" w:date="2022-03-28T14:14:00Z" w:initials="AO">
    <w:p w14:paraId="045BE8FB" w14:textId="77777777" w:rsidR="005F5D02" w:rsidRDefault="005F5D02" w:rsidP="004C6429">
      <w:r>
        <w:rPr>
          <w:rStyle w:val="CommentReference"/>
        </w:rPr>
        <w:annotationRef/>
      </w:r>
      <w:r>
        <w:rPr>
          <w:sz w:val="20"/>
          <w:szCs w:val="20"/>
        </w:rPr>
        <w:t>This is a lot of extraneous detail that should probably just be cut out.</w:t>
      </w:r>
    </w:p>
  </w:comment>
  <w:comment w:id="55" w:author="Jason Zhou" w:date="2022-01-14T12:34:00Z" w:initials="JZ">
    <w:p w14:paraId="5FAD2D38" w14:textId="55059270" w:rsidR="008B2A04" w:rsidRDefault="008B2A04">
      <w:pPr>
        <w:pStyle w:val="CommentText"/>
      </w:pPr>
      <w:r>
        <w:rPr>
          <w:rStyle w:val="CommentReference"/>
        </w:rPr>
        <w:annotationRef/>
      </w:r>
      <w:r>
        <w:t>Don’t really know what im talking about here, will probably need some shoring up</w:t>
      </w:r>
    </w:p>
  </w:comment>
  <w:comment w:id="56" w:author="Jason Zhou" w:date="2022-02-10T14:30:00Z" w:initials="JZ">
    <w:p w14:paraId="7ECB9D72" w14:textId="41E829F4" w:rsidR="008C4571" w:rsidRDefault="008C4571">
      <w:pPr>
        <w:pStyle w:val="CommentText"/>
      </w:pPr>
      <w:r>
        <w:rPr>
          <w:rStyle w:val="CommentReference"/>
        </w:rPr>
        <w:annotationRef/>
      </w:r>
      <w:r>
        <w:t>Feels like an afterthought, maybe I should bring this up sooner</w:t>
      </w:r>
    </w:p>
  </w:comment>
  <w:comment w:id="57" w:author="Adam Osth" w:date="2022-03-28T14:15:00Z" w:initials="AO">
    <w:p w14:paraId="7BE55A4B" w14:textId="77777777" w:rsidR="00744FB9" w:rsidRDefault="00744FB9" w:rsidP="00867CFC">
      <w:r>
        <w:rPr>
          <w:rStyle w:val="CommentReference"/>
        </w:rPr>
        <w:annotationRef/>
      </w:r>
      <w:r>
        <w:rPr>
          <w:sz w:val="20"/>
          <w:szCs w:val="20"/>
        </w:rPr>
        <w:t>I agree, I think the important thing you need to focus on is that these both aims are part of a larger aim. The larger aim is understanding whether continuous reports in source memory can really be described as a threshold process.</w:t>
      </w:r>
    </w:p>
  </w:comment>
  <w:comment w:id="61" w:author="Jason Zhou" w:date="2021-12-22T16:24:00Z" w:initials="JZ">
    <w:p w14:paraId="517655DC" w14:textId="28C5E8DB" w:rsidR="00836CE7" w:rsidRDefault="00836CE7">
      <w:pPr>
        <w:pStyle w:val="CommentText"/>
      </w:pPr>
      <w:r>
        <w:rPr>
          <w:rStyle w:val="CommentReference"/>
        </w:rPr>
        <w:annotationRef/>
      </w:r>
      <w:r>
        <w:t>Is this good enough? Could provide significance tests on parameter estimates from the model, but not sure if that’s worthwhile</w:t>
      </w:r>
    </w:p>
  </w:comment>
  <w:comment w:id="62" w:author="Adam Osth" w:date="2022-03-28T14:18:00Z" w:initials="AO">
    <w:p w14:paraId="2A4FF3CC" w14:textId="77777777" w:rsidR="00255D16" w:rsidRDefault="00255D16" w:rsidP="00F12684">
      <w:r>
        <w:rPr>
          <w:rStyle w:val="CommentReference"/>
        </w:rPr>
        <w:annotationRef/>
      </w:r>
      <w:r>
        <w:rPr>
          <w:sz w:val="20"/>
          <w:szCs w:val="20"/>
        </w:rPr>
        <w:t>It probably wouldn't hurt to add a sentence or two and mention that both distributions have the characteristic shapes -- heavy tails with a peak in the center.</w:t>
      </w:r>
    </w:p>
  </w:comment>
  <w:comment w:id="63" w:author="Adam Osth" w:date="2022-03-28T14:19:00Z" w:initials="AO">
    <w:p w14:paraId="13268EA3" w14:textId="77777777" w:rsidR="00B56BDC" w:rsidRDefault="00B56BDC" w:rsidP="00DA4585">
      <w:r>
        <w:rPr>
          <w:rStyle w:val="CommentReference"/>
        </w:rPr>
        <w:annotationRef/>
      </w:r>
      <w:r>
        <w:rPr>
          <w:sz w:val="20"/>
          <w:szCs w:val="20"/>
        </w:rPr>
        <w:t>You really need to mention here what we can conclude about this analysis. The point is that it is clear that heavy tails -- which are often found to indicate a guessing process -- are not a by-product of the design choice.</w:t>
      </w:r>
    </w:p>
  </w:comment>
  <w:comment w:id="64" w:author="Adam Osth" w:date="2022-03-28T14:22:00Z" w:initials="AO">
    <w:p w14:paraId="0CBCB15F" w14:textId="77777777" w:rsidR="00B56BDC" w:rsidRDefault="00B56BDC" w:rsidP="009641EA">
      <w:r>
        <w:rPr>
          <w:rStyle w:val="CommentReference"/>
        </w:rPr>
        <w:annotationRef/>
      </w:r>
      <w:r>
        <w:rPr>
          <w:sz w:val="20"/>
          <w:szCs w:val="20"/>
        </w:rPr>
        <w:t>I don't think you've sufficiently established this point in the introduction, so this point now could be pretty unclear to readers.</w:t>
      </w:r>
    </w:p>
  </w:comment>
  <w:comment w:id="65" w:author="Adam Osth" w:date="2022-03-28T14:23:00Z" w:initials="AO">
    <w:p w14:paraId="21EE87D4" w14:textId="77777777" w:rsidR="00B56BDC" w:rsidRDefault="00B56BDC" w:rsidP="00457525">
      <w:r>
        <w:rPr>
          <w:rStyle w:val="CommentReference"/>
        </w:rPr>
        <w:annotationRef/>
      </w:r>
      <w:r>
        <w:rPr>
          <w:sz w:val="20"/>
          <w:szCs w:val="20"/>
        </w:rPr>
        <w:t>You need to define what lag is here.</w:t>
      </w:r>
    </w:p>
  </w:comment>
  <w:comment w:id="66" w:author="Jason Zhou" w:date="2022-01-27T12:16:00Z" w:initials="JZ">
    <w:p w14:paraId="421F5DE5" w14:textId="56DDA2F6" w:rsidR="006B4A6F" w:rsidRDefault="006B4A6F">
      <w:pPr>
        <w:pStyle w:val="CommentText"/>
      </w:pPr>
      <w:r>
        <w:rPr>
          <w:rStyle w:val="CommentReference"/>
        </w:rPr>
        <w:annotationRef/>
      </w:r>
      <w:r>
        <w:t>I’ve chosen to omit the versions with a single shared precision parameter for intrusion and target. The single parameter version is slightly worse, but I don’t know if that’s interesting enough to warrant the space in the text/figures to get into it. Also might be worth noting the identifiability problem with intrusion precision is near zero (looking like the guess distribution)</w:t>
      </w:r>
      <w:r w:rsidR="00CE6F94">
        <w:t>, which is a problem for a few participants</w:t>
      </w:r>
      <w:r>
        <w:t>. Happy to change this if I am underestimating the importance.</w:t>
      </w:r>
    </w:p>
  </w:comment>
  <w:comment w:id="67" w:author="Adam Osth" w:date="2022-03-28T14:24:00Z" w:initials="AO">
    <w:p w14:paraId="04A86EE8" w14:textId="77777777" w:rsidR="005B3B50" w:rsidRDefault="005B3B50" w:rsidP="000E12B0">
      <w:r>
        <w:rPr>
          <w:rStyle w:val="CommentReference"/>
        </w:rPr>
        <w:annotationRef/>
      </w:r>
      <w:r>
        <w:rPr>
          <w:sz w:val="20"/>
          <w:szCs w:val="20"/>
        </w:rPr>
        <w:t xml:space="preserve">You are comparing these to models you haven't established yet, so I would change the wording here. </w:t>
      </w:r>
    </w:p>
  </w:comment>
  <w:comment w:id="68" w:author="Jason Zhou" w:date="2022-01-28T12:02:00Z" w:initials="JZ">
    <w:p w14:paraId="740107F0" w14:textId="4CB365E4" w:rsidR="00623176" w:rsidRDefault="00623176">
      <w:pPr>
        <w:pStyle w:val="CommentText"/>
      </w:pPr>
      <w:r>
        <w:rPr>
          <w:rStyle w:val="CommentReference"/>
        </w:rPr>
        <w:annotationRef/>
      </w:r>
      <w:r>
        <w:t>I feel the order in which I’ve put things is a little awkward, but after some head scratching I thought front-loading info for all the models made it harder to lead the reader through the steps of the modelling process we went through. This might not be the best way to actually go about presenting the results, so some reshuffling may be needed.</w:t>
      </w:r>
    </w:p>
  </w:comment>
  <w:comment w:id="69" w:author="Jason Zhou" w:date="2022-02-04T15:44:00Z" w:initials="JZ">
    <w:p w14:paraId="29BA5614" w14:textId="2576DBB0" w:rsidR="007770D9" w:rsidRDefault="007770D9">
      <w:pPr>
        <w:pStyle w:val="CommentText"/>
      </w:pPr>
      <w:r>
        <w:rPr>
          <w:rStyle w:val="CommentReference"/>
        </w:rPr>
        <w:annotationRef/>
      </w:r>
      <w:r>
        <w:t>Jumbo table with AIC weights for each of the 36 participants is at bottom of document. Might be too unwieldy to just plonk in, and we have the small n experiment to look at individual differences.</w:t>
      </w:r>
    </w:p>
  </w:comment>
  <w:comment w:id="70" w:author="Adam Osth" w:date="2022-03-28T14:25:00Z" w:initials="AO">
    <w:p w14:paraId="1FAADEF1" w14:textId="77777777" w:rsidR="00524ABF" w:rsidRDefault="00524ABF" w:rsidP="006A75A9">
      <w:r>
        <w:rPr>
          <w:rStyle w:val="CommentReference"/>
        </w:rPr>
        <w:annotationRef/>
      </w:r>
      <w:r>
        <w:rPr>
          <w:sz w:val="20"/>
          <w:szCs w:val="20"/>
        </w:rPr>
        <w:t>You could at least have the AIC weights in this table? It's easy enough to have them in parentheses or something.</w:t>
      </w:r>
    </w:p>
  </w:comment>
  <w:comment w:id="71" w:author="Adam Osth" w:date="2022-03-28T14:27:00Z" w:initials="AO">
    <w:p w14:paraId="1142F0CD" w14:textId="77777777" w:rsidR="00524ABF" w:rsidRDefault="00524ABF" w:rsidP="00A14DAB">
      <w:r>
        <w:rPr>
          <w:rStyle w:val="CommentReference"/>
        </w:rPr>
        <w:annotationRef/>
      </w:r>
      <w:r>
        <w:rPr>
          <w:sz w:val="20"/>
          <w:szCs w:val="20"/>
        </w:rPr>
        <w:t>Do you mean the figure? I don't see how underperformance can be seen from the table...</w:t>
      </w:r>
    </w:p>
  </w:comment>
  <w:comment w:id="72" w:author="Adam Osth" w:date="2022-03-28T14:28:00Z" w:initials="AO">
    <w:p w14:paraId="1A78EA7C" w14:textId="77777777" w:rsidR="00524ABF" w:rsidRDefault="00524ABF" w:rsidP="00B0166A">
      <w:r>
        <w:rPr>
          <w:rStyle w:val="CommentReference"/>
        </w:rPr>
        <w:annotationRef/>
      </w:r>
      <w:r>
        <w:rPr>
          <w:sz w:val="20"/>
          <w:szCs w:val="20"/>
        </w:rPr>
        <w:t>I also want to mention that you should start with a description of how each model is fitting. Each model captures the heavy tails to some degree. However, only the guess + intrusion model is able to capture the peak and the tail well.</w:t>
      </w:r>
    </w:p>
  </w:comment>
  <w:comment w:id="73" w:author="Jason Zhou" w:date="2022-01-28T14:19:00Z" w:initials="JZ">
    <w:p w14:paraId="05291C36" w14:textId="2BC86460" w:rsidR="00851C71" w:rsidRDefault="00851C71">
      <w:pPr>
        <w:pStyle w:val="CommentText"/>
      </w:pPr>
      <w:r>
        <w:rPr>
          <w:rStyle w:val="CommentReference"/>
        </w:rPr>
        <w:annotationRef/>
      </w:r>
      <w:r>
        <w:t>I didn’t put all the models in the one figure because even though I cut down the number of total models, the figure looked really busy with everything in it all at once. The downside is the writing is not as concise as it could be and there are extra figures.</w:t>
      </w:r>
    </w:p>
  </w:comment>
  <w:comment w:id="74" w:author="Adam Osth" w:date="2022-03-28T14:29:00Z" w:initials="AO">
    <w:p w14:paraId="30B5C918" w14:textId="77777777" w:rsidR="00524ABF" w:rsidRDefault="00524ABF" w:rsidP="00C46756">
      <w:r>
        <w:rPr>
          <w:rStyle w:val="CommentReference"/>
        </w:rPr>
        <w:annotationRef/>
      </w:r>
      <w:r>
        <w:rPr>
          <w:sz w:val="20"/>
          <w:szCs w:val="20"/>
        </w:rPr>
        <w:t xml:space="preserve">Figures 6 and 7 can likely be combined together. </w:t>
      </w:r>
    </w:p>
  </w:comment>
  <w:comment w:id="75" w:author="Adam Osth" w:date="2022-03-28T14:38:00Z" w:initials="AO">
    <w:p w14:paraId="7A78986A" w14:textId="77777777" w:rsidR="000F2A59" w:rsidRDefault="000F2A59" w:rsidP="00D83AFD">
      <w:r>
        <w:rPr>
          <w:rStyle w:val="CommentReference"/>
        </w:rPr>
        <w:annotationRef/>
      </w:r>
      <w:r>
        <w:rPr>
          <w:sz w:val="20"/>
          <w:szCs w:val="20"/>
        </w:rPr>
        <w:t>No transition here. I am also surprised that you did not mention the important point that inclusion of intrusions reduces the guessing rate relative to the pure guessing model, but does not eliminate guessing.</w:t>
      </w:r>
    </w:p>
  </w:comment>
  <w:comment w:id="77" w:author="Jason Zhou" w:date="2022-02-08T13:16:00Z" w:initials="JZ">
    <w:p w14:paraId="66911053" w14:textId="7F7C09EC" w:rsidR="00647997" w:rsidRDefault="00647997">
      <w:pPr>
        <w:pStyle w:val="CommentText"/>
      </w:pPr>
      <w:r>
        <w:rPr>
          <w:rStyle w:val="CommentReference"/>
        </w:rPr>
        <w:annotationRef/>
      </w:r>
      <w:r>
        <w:t xml:space="preserve">Maybe could do without this figure. My only point here is that there’s nothing too interesting here and we need to see </w:t>
      </w:r>
      <w:r w:rsidR="00AF0339">
        <w:t xml:space="preserve">something like </w:t>
      </w:r>
      <w:r>
        <w:t>the recentered plots to distinguish between these models.</w:t>
      </w:r>
      <w:r w:rsidR="00AF0339">
        <w:t xml:space="preserve"> The action is in the shoulders and tails.</w:t>
      </w:r>
    </w:p>
  </w:comment>
  <w:comment w:id="78" w:author="Adam Osth" w:date="2022-03-28T14:39:00Z" w:initials="AO">
    <w:p w14:paraId="520E6FF3" w14:textId="77777777" w:rsidR="00236977" w:rsidRDefault="00236977" w:rsidP="00E55424">
      <w:r>
        <w:rPr>
          <w:rStyle w:val="CommentReference"/>
        </w:rPr>
        <w:annotationRef/>
      </w:r>
      <w:r>
        <w:rPr>
          <w:sz w:val="20"/>
          <w:szCs w:val="20"/>
        </w:rPr>
        <w:t>Why no error bars on the plot?</w:t>
      </w:r>
    </w:p>
  </w:comment>
  <w:comment w:id="79" w:author="Adam Osth" w:date="2022-03-28T14:41:00Z" w:initials="AO">
    <w:p w14:paraId="4648CEDA" w14:textId="77777777" w:rsidR="00B84C17" w:rsidRDefault="00B84C17" w:rsidP="003321E5">
      <w:r>
        <w:rPr>
          <w:rStyle w:val="CommentReference"/>
        </w:rPr>
        <w:annotationRef/>
      </w:r>
      <w:r>
        <w:rPr>
          <w:sz w:val="20"/>
          <w:szCs w:val="20"/>
        </w:rPr>
        <w:t>This comes out of nowhere as well. I recommend establishing a transition.</w:t>
      </w:r>
    </w:p>
  </w:comment>
  <w:comment w:id="80" w:author="Jason Zhou" w:date="2022-03-22T01:48:00Z" w:initials="JZ">
    <w:p w14:paraId="5F979C63" w14:textId="72345C3B" w:rsidR="004B1AA8" w:rsidRDefault="004B1AA8">
      <w:pPr>
        <w:pStyle w:val="CommentText"/>
      </w:pPr>
      <w:r>
        <w:rPr>
          <w:rStyle w:val="CommentReference"/>
        </w:rPr>
        <w:annotationRef/>
      </w:r>
      <w:r>
        <w:t>Does this come out of nowhere?</w:t>
      </w:r>
    </w:p>
  </w:comment>
  <w:comment w:id="81" w:author="Jason Zhou" w:date="2022-02-08T19:37:00Z" w:initials="JZ">
    <w:p w14:paraId="276ACD5A" w14:textId="55FC1DE1" w:rsidR="0006535B" w:rsidRDefault="0006535B">
      <w:pPr>
        <w:pStyle w:val="CommentText"/>
      </w:pPr>
      <w:r>
        <w:rPr>
          <w:rStyle w:val="CommentReference"/>
        </w:rPr>
        <w:annotationRef/>
      </w:r>
      <w:r>
        <w:t xml:space="preserve">Add column for AIC weight?  It’s just 1 for spatiotemporal, 0s for the others. </w:t>
      </w:r>
    </w:p>
  </w:comment>
  <w:comment w:id="82" w:author="Adam Osth" w:date="2022-03-28T14:42:00Z" w:initials="AO">
    <w:p w14:paraId="459D136C" w14:textId="77777777" w:rsidR="00357C5B" w:rsidRDefault="00357C5B" w:rsidP="00E35C7F">
      <w:r>
        <w:rPr>
          <w:rStyle w:val="CommentReference"/>
        </w:rPr>
        <w:annotationRef/>
      </w:r>
      <w:r>
        <w:rPr>
          <w:sz w:val="20"/>
          <w:szCs w:val="20"/>
        </w:rPr>
        <w:t>Wherever possible -- here and elsewhere in the paper -- you should state the points of agreement between the two analyses. So we can conclude that the inclusion of RT did not change the results.</w:t>
      </w:r>
    </w:p>
  </w:comment>
  <w:comment w:id="83" w:author="Adam Osth" w:date="2022-03-28T14:43:00Z" w:initials="AO">
    <w:p w14:paraId="75D789FF" w14:textId="77777777" w:rsidR="00357C5B" w:rsidRDefault="00357C5B" w:rsidP="00771442">
      <w:r>
        <w:rPr>
          <w:rStyle w:val="CommentReference"/>
        </w:rPr>
        <w:annotationRef/>
      </w:r>
      <w:r>
        <w:rPr>
          <w:sz w:val="20"/>
          <w:szCs w:val="20"/>
        </w:rPr>
        <w:t>It seems unlikely to me these parameter estimates are this clean? Did you round them to only one decimal? Usually two decimal places are given...</w:t>
      </w:r>
    </w:p>
  </w:comment>
  <w:comment w:id="84" w:author="Adam Osth" w:date="2022-03-28T14:44:00Z" w:initials="AO">
    <w:p w14:paraId="6965D341" w14:textId="77777777" w:rsidR="00357C5B" w:rsidRDefault="00357C5B" w:rsidP="00484CD8">
      <w:r>
        <w:rPr>
          <w:rStyle w:val="CommentReference"/>
        </w:rPr>
        <w:annotationRef/>
      </w:r>
      <w:r>
        <w:rPr>
          <w:sz w:val="20"/>
          <w:szCs w:val="20"/>
        </w:rPr>
        <w:t>You CANNOT just mention a plot like this without introducing it. There are very few circular diffusion model papers -- how do you expect readers to interpret it?</w:t>
      </w:r>
    </w:p>
  </w:comment>
  <w:comment w:id="85" w:author="Jason Zhou" w:date="2022-02-10T12:11:00Z" w:initials="JZ">
    <w:p w14:paraId="541FB344" w14:textId="026662DF" w:rsidR="006718C9" w:rsidRDefault="006718C9">
      <w:pPr>
        <w:pStyle w:val="CommentText"/>
      </w:pPr>
      <w:r>
        <w:rPr>
          <w:rStyle w:val="CommentReference"/>
        </w:rPr>
        <w:annotationRef/>
      </w:r>
      <w:r>
        <w:t xml:space="preserve"> Might need to do the recentering stuff on the diffusion predictions as well</w:t>
      </w:r>
    </w:p>
  </w:comment>
  <w:comment w:id="86" w:author="Jason Zhou" w:date="2022-02-03T03:01:00Z" w:initials="JZ">
    <w:p w14:paraId="70527F9E" w14:textId="6B98F4B7" w:rsidR="00B92C9B" w:rsidRDefault="00B92C9B" w:rsidP="00B92C9B">
      <w:pPr>
        <w:pStyle w:val="CommentText"/>
      </w:pPr>
      <w:r>
        <w:rPr>
          <w:rStyle w:val="CommentReference"/>
        </w:rPr>
        <w:annotationRef/>
      </w:r>
      <w:r>
        <w:t>This plot, which is pooled across participants, may be less interesting or useful than the individual ones, of which there are 36 (and hard to display)</w:t>
      </w:r>
      <w:r w:rsidR="006718C9">
        <w:t xml:space="preserve">. The individual </w:t>
      </w:r>
      <w:r w:rsidR="006718C9">
        <w:t xml:space="preserve">qxqs are pretty noisy, but averaging across participants flattens out the quantiles so you </w:t>
      </w:r>
      <w:r w:rsidR="006718C9">
        <w:t>cant see any sort of rt-error pattern</w:t>
      </w:r>
    </w:p>
  </w:comment>
  <w:comment w:id="87" w:author="Adam Osth" w:date="2022-03-28T14:46:00Z" w:initials="AO">
    <w:p w14:paraId="1B75501D" w14:textId="77777777" w:rsidR="00357C5B" w:rsidRDefault="00357C5B" w:rsidP="003B4011">
      <w:r>
        <w:rPr>
          <w:rStyle w:val="CommentReference"/>
        </w:rPr>
        <w:annotationRef/>
      </w:r>
      <w:r>
        <w:rPr>
          <w:sz w:val="20"/>
          <w:szCs w:val="20"/>
        </w:rPr>
        <w:t>You found much more than this, and you need to zoom out here and put this all together.</w:t>
      </w:r>
    </w:p>
    <w:p w14:paraId="7E8F2380" w14:textId="77777777" w:rsidR="00357C5B" w:rsidRDefault="00357C5B" w:rsidP="003B4011"/>
    <w:p w14:paraId="5451E3D4" w14:textId="77777777" w:rsidR="00357C5B" w:rsidRDefault="00357C5B" w:rsidP="003B4011">
      <w:r>
        <w:rPr>
          <w:sz w:val="20"/>
          <w:szCs w:val="20"/>
        </w:rPr>
        <w:t>First -- presentation format did not influence source responding.</w:t>
      </w:r>
    </w:p>
    <w:p w14:paraId="649E1F72" w14:textId="77777777" w:rsidR="00357C5B" w:rsidRDefault="00357C5B" w:rsidP="003B4011"/>
    <w:p w14:paraId="212933AE" w14:textId="77777777" w:rsidR="00357C5B" w:rsidRDefault="00357C5B" w:rsidP="003B4011">
      <w:r>
        <w:rPr>
          <w:sz w:val="20"/>
          <w:szCs w:val="20"/>
        </w:rPr>
        <w:t>Second -- inclusion of intrusions reduced guessing rates. So we overestimated guessing in our previous paper.</w:t>
      </w:r>
    </w:p>
    <w:p w14:paraId="44B056D4" w14:textId="77777777" w:rsidR="00357C5B" w:rsidRDefault="00357C5B" w:rsidP="003B4011"/>
    <w:p w14:paraId="3BFFDAD5" w14:textId="77777777" w:rsidR="00357C5B" w:rsidRDefault="00357C5B" w:rsidP="003B4011">
      <w:r>
        <w:rPr>
          <w:sz w:val="20"/>
          <w:szCs w:val="20"/>
        </w:rPr>
        <w:t>Third -- you mention that the spatiotemporal model is preferred, but it is important to also mention that guessing rates did not substantially change using this model.</w:t>
      </w:r>
    </w:p>
  </w:comment>
  <w:comment w:id="88" w:author="Adam Osth" w:date="2022-03-28T14:45:00Z" w:initials="AO">
    <w:p w14:paraId="4C2364BA" w14:textId="617AF2B8" w:rsidR="00357C5B" w:rsidRDefault="00357C5B" w:rsidP="004A5F28">
      <w:r>
        <w:rPr>
          <w:rStyle w:val="CommentReference"/>
        </w:rPr>
        <w:annotationRef/>
      </w:r>
      <w:r>
        <w:rPr>
          <w:sz w:val="20"/>
          <w:szCs w:val="20"/>
        </w:rPr>
        <w:t>Cite Smith and Little and state clearly how much data will be collected. How many sessions? How many trials?</w:t>
      </w:r>
    </w:p>
  </w:comment>
  <w:comment w:id="89" w:author="Jason Zhou [2]" w:date="2021-09-26T13:41:00Z" w:initials="JZ">
    <w:p w14:paraId="7D9B4062" w14:textId="04DC167B" w:rsidR="000122E9" w:rsidRDefault="000122E9">
      <w:pPr>
        <w:pStyle w:val="CommentText"/>
      </w:pPr>
      <w:r>
        <w:rPr>
          <w:rStyle w:val="CommentReference"/>
        </w:rPr>
        <w:annotationRef/>
      </w:r>
      <w:r>
        <w:t>Some justification of small n probably needed here</w:t>
      </w:r>
      <w:r w:rsidR="00F67B77">
        <w:t>, perhaps</w:t>
      </w:r>
    </w:p>
  </w:comment>
  <w:comment w:id="90" w:author="Adam Osth" w:date="2022-03-28T14:47:00Z" w:initials="AO">
    <w:p w14:paraId="640E0E8E" w14:textId="77777777" w:rsidR="00A40E8B" w:rsidRDefault="00A40E8B" w:rsidP="009B44A4">
      <w:r>
        <w:rPr>
          <w:rStyle w:val="CommentReference"/>
        </w:rPr>
        <w:annotationRef/>
      </w:r>
      <w:r>
        <w:rPr>
          <w:sz w:val="20"/>
          <w:szCs w:val="20"/>
        </w:rPr>
        <w:t>Why are these models being introduced here???</w:t>
      </w:r>
    </w:p>
  </w:comment>
  <w:comment w:id="91" w:author="Adam Osth" w:date="2022-03-28T14:49:00Z" w:initials="AO">
    <w:p w14:paraId="358801EC" w14:textId="77777777" w:rsidR="00580F73" w:rsidRDefault="00580F73" w:rsidP="0018234E">
      <w:r>
        <w:rPr>
          <w:rStyle w:val="CommentReference"/>
        </w:rPr>
        <w:annotationRef/>
      </w:r>
      <w:r>
        <w:rPr>
          <w:sz w:val="20"/>
          <w:szCs w:val="20"/>
        </w:rPr>
        <w:t>The representations were from Word2vec -- fasttext is the library. You also want to mention that it was trained on a complete wikipedia corpus and give information about the vector dimensionality.</w:t>
      </w:r>
    </w:p>
    <w:p w14:paraId="3DBE7B19" w14:textId="77777777" w:rsidR="00580F73" w:rsidRDefault="00580F73" w:rsidP="0018234E"/>
    <w:p w14:paraId="4F85490B" w14:textId="77777777" w:rsidR="00580F73" w:rsidRDefault="00580F73" w:rsidP="0018234E">
      <w:r>
        <w:rPr>
          <w:sz w:val="20"/>
          <w:szCs w:val="20"/>
        </w:rPr>
        <w:t>You want to give information somewhere about word2vec, if not here than in the introduction.</w:t>
      </w:r>
    </w:p>
    <w:p w14:paraId="47501877" w14:textId="77777777" w:rsidR="00580F73" w:rsidRDefault="00580F73" w:rsidP="0018234E"/>
    <w:p w14:paraId="66C77587" w14:textId="77777777" w:rsidR="00580F73" w:rsidRDefault="00580F73" w:rsidP="0018234E">
      <w:r>
        <w:rPr>
          <w:sz w:val="20"/>
          <w:szCs w:val="20"/>
        </w:rPr>
        <w:t>Here is a paper that uses word2vec that you could cite, it also gives relevant information on what they report:</w:t>
      </w:r>
    </w:p>
    <w:p w14:paraId="0CF4B641" w14:textId="77777777" w:rsidR="00580F73" w:rsidRDefault="00580F73" w:rsidP="0018234E">
      <w:r>
        <w:rPr>
          <w:sz w:val="20"/>
          <w:szCs w:val="20"/>
        </w:rPr>
        <w:t>https://www.sciencedirect.com/science/article/pii/S0749596X16300079?casa_token=_Nwx35cKRtQAAAAA:ttvFOw0y0N9_l8xLhIZZd2mMblfYuT_KdY2zJmJm3dUacDaiaeIw74bB5wd5AaHxDJu_0S7g2w</w:t>
      </w:r>
    </w:p>
  </w:comment>
  <w:comment w:id="92" w:author="Jason Zhou" w:date="2022-03-07T17:35:00Z" w:initials="JZ">
    <w:p w14:paraId="6C30BDCA" w14:textId="230098E8" w:rsidR="005E3340" w:rsidRDefault="005E3340">
      <w:pPr>
        <w:pStyle w:val="CommentText"/>
      </w:pPr>
      <w:r>
        <w:rPr>
          <w:rStyle w:val="CommentReference"/>
        </w:rPr>
        <w:annotationRef/>
      </w:r>
      <w:r>
        <w:t>Should probably go back and do this for the experiment 1 results too</w:t>
      </w:r>
    </w:p>
  </w:comment>
  <w:comment w:id="93" w:author="Jason Zhou" w:date="2022-03-21T22:53:00Z" w:initials="JZ">
    <w:p w14:paraId="34E2BFE7" w14:textId="689B43CE" w:rsidR="006740F2" w:rsidRDefault="006740F2">
      <w:pPr>
        <w:pStyle w:val="CommentText"/>
      </w:pPr>
      <w:r>
        <w:rPr>
          <w:rStyle w:val="CommentReference"/>
        </w:rPr>
        <w:annotationRef/>
      </w:r>
      <w:r>
        <w:rPr>
          <w:rStyle w:val="CommentReference"/>
        </w:rPr>
        <w:t xml:space="preserve">I think referring to the models by numbers alone makes the paper hard to read- you </w:t>
      </w:r>
      <w:r>
        <w:rPr>
          <w:rStyle w:val="CommentReference"/>
        </w:rPr>
        <w:t>have to flick back to table 5 if you forget. However, when I name all the models in the table, it makes each column quite large and that also doesn’t look good.</w:t>
      </w:r>
      <w:r>
        <w:t xml:space="preserve"> </w:t>
      </w:r>
    </w:p>
  </w:comment>
  <w:comment w:id="94" w:author="Jason Zhou" w:date="2022-03-02T15:09:00Z" w:initials="JZ">
    <w:p w14:paraId="35AEB9C2" w14:textId="5E9B19D4" w:rsidR="00EC1D48" w:rsidRDefault="00EC1D48">
      <w:pPr>
        <w:pStyle w:val="CommentText"/>
      </w:pPr>
      <w:r>
        <w:rPr>
          <w:rStyle w:val="CommentReference"/>
        </w:rPr>
        <w:annotationRef/>
      </w:r>
      <w:r w:rsidR="004E5D19">
        <w:t xml:space="preserve">Do I need to justify </w:t>
      </w:r>
      <w:r w:rsidR="004E5D19">
        <w:t>this</w:t>
      </w:r>
    </w:p>
  </w:comment>
  <w:comment w:id="95" w:author="Jason Zhou" w:date="2022-03-21T22:51:00Z" w:initials="JZ">
    <w:p w14:paraId="7CF1D11B" w14:textId="1236DE27" w:rsidR="00191DB9" w:rsidRPr="00B00DE3" w:rsidRDefault="00191DB9" w:rsidP="00191DB9">
      <w:pPr>
        <w:pStyle w:val="CommentText"/>
      </w:pPr>
      <w:r>
        <w:rPr>
          <w:rStyle w:val="CommentReference"/>
        </w:rPr>
        <w:annotationRef/>
      </w:r>
      <w:r w:rsidR="007301F4">
        <w:t xml:space="preserve">I think </w:t>
      </w:r>
      <w:r>
        <w:t xml:space="preserve">I’m missing a “why” here. Why are the models with more complex intrusion components estimating a lower p(guess) if it is resulting in a worse fit? Shouldn’t it be able to </w:t>
      </w:r>
      <w:r>
        <w:t xml:space="preserve">reduce down to the simpler spatiotemporal model with </w:t>
      </w:r>
      <w:r w:rsidRPr="007D205F">
        <w:rPr>
          <w:rFonts w:eastAsia="Times New Roman"/>
          <w:i/>
          <w:iCs/>
          <w:color w:val="000000"/>
        </w:rPr>
        <w:t>χ</w:t>
      </w:r>
      <w:r>
        <w:rPr>
          <w:rFonts w:eastAsia="Times New Roman"/>
          <w:i/>
          <w:iCs/>
          <w:color w:val="000000"/>
        </w:rPr>
        <w:t xml:space="preserve"> </w:t>
      </w:r>
      <w:r>
        <w:rPr>
          <w:rFonts w:eastAsia="Times New Roman"/>
          <w:color w:val="000000"/>
        </w:rPr>
        <w:t xml:space="preserve">= 0? Or is this another case of </w:t>
      </w:r>
      <w:r>
        <w:rPr>
          <w:rFonts w:eastAsia="Times New Roman"/>
          <w:color w:val="000000"/>
        </w:rPr>
        <w:t>fminsearch struggling with parameter values at the edges of the range?</w:t>
      </w:r>
      <w:r w:rsidR="00136860">
        <w:rPr>
          <w:rFonts w:eastAsia="Times New Roman"/>
          <w:color w:val="000000"/>
        </w:rPr>
        <w:br/>
      </w:r>
      <w:r w:rsidR="00136860">
        <w:rPr>
          <w:rFonts w:eastAsia="Times New Roman"/>
          <w:color w:val="000000"/>
        </w:rPr>
        <w:br/>
        <w:t>This actually isn’t consistent at an individual level, the semantic and orthographic models miss in this way for participant 3 and 5.</w:t>
      </w:r>
    </w:p>
  </w:comment>
  <w:comment w:id="96" w:author="Jason Zhou" w:date="2022-03-22T01:56:00Z" w:initials="JZ">
    <w:p w14:paraId="35D2EFF8" w14:textId="77777777" w:rsidR="00D05D71" w:rsidRDefault="00D05D71" w:rsidP="00D05D71">
      <w:r>
        <w:rPr>
          <w:rStyle w:val="CommentReference"/>
        </w:rPr>
        <w:annotationRef/>
      </w:r>
      <w:r>
        <w:t xml:space="preserve">I’m not sure how much we </w:t>
      </w:r>
      <w:r>
        <w:t xml:space="preserve">actually want to talk about this. We do need to address this miss, but maybe </w:t>
      </w:r>
      <w:r>
        <w:t>its better done in a briefer way as a line or two in the discussion.</w:t>
      </w:r>
      <w:r>
        <w:br/>
      </w:r>
      <w:r>
        <w:br/>
        <w:t>Deleted:</w:t>
      </w:r>
      <w:r>
        <w:br/>
        <w:t xml:space="preserve">One explanation for the slower accurate responses could be a proportion of trials where participants have strong evidence to drive their decision but make a delayed response, potentially due to an attentional lapse or distraction. To exclude responses made with long delays, we adopted a stricter upper limit to RTs included in the analysis, from a static 7000 ms to a value twice that of the standard deviation above the median RT for each participant, which tended to be around 3500 ms. We found that the misfit persisted, albeit to a lesser extent. Another </w:t>
      </w:r>
    </w:p>
  </w:comment>
  <w:comment w:id="97" w:author="Jason Zhou" w:date="2022-03-22T11:48:00Z" w:initials="JZ">
    <w:p w14:paraId="60004238" w14:textId="3AA72EEB" w:rsidR="000263CE" w:rsidRDefault="000263CE">
      <w:pPr>
        <w:pStyle w:val="CommentText"/>
      </w:pPr>
      <w:r>
        <w:rPr>
          <w:rStyle w:val="CommentReference"/>
        </w:rPr>
        <w:annotationRef/>
      </w:r>
      <w:r>
        <w:t>Could make the semantic point by comparing the avg word2vec similarity in the DRG list and the stimuli our participants saw.</w:t>
      </w:r>
    </w:p>
  </w:comment>
  <w:comment w:id="98" w:author="Adam Osth" w:date="2022-03-28T14:51:00Z" w:initials="AO">
    <w:p w14:paraId="246264F8" w14:textId="77777777" w:rsidR="00580F73" w:rsidRDefault="00580F73" w:rsidP="00F92144">
      <w:r>
        <w:rPr>
          <w:rStyle w:val="CommentReference"/>
        </w:rPr>
        <w:annotationRef/>
      </w:r>
      <w:r>
        <w:rPr>
          <w:sz w:val="20"/>
          <w:szCs w:val="20"/>
        </w:rPr>
        <w:t>Zoom out and discuss our overarching goals.</w:t>
      </w:r>
    </w:p>
  </w:comment>
  <w:comment w:id="99" w:author="Adam Osth" w:date="2022-03-28T14:53:00Z" w:initials="AO">
    <w:p w14:paraId="20606C4E" w14:textId="77777777" w:rsidR="00580F73" w:rsidRDefault="00580F73" w:rsidP="00AF7102">
      <w:r>
        <w:rPr>
          <w:rStyle w:val="CommentReference"/>
        </w:rPr>
        <w:annotationRef/>
      </w:r>
      <w:r>
        <w:rPr>
          <w:sz w:val="20"/>
          <w:szCs w:val="20"/>
        </w:rPr>
        <w:t>These don't seem to be the most important points here.</w:t>
      </w:r>
    </w:p>
  </w:comment>
  <w:comment w:id="100" w:author="Jason Zhou" w:date="2022-03-24T04:37:00Z" w:initials="JZ">
    <w:p w14:paraId="6D1D0A86" w14:textId="2E27AC41" w:rsidR="00081BD8" w:rsidRDefault="00081BD8">
      <w:pPr>
        <w:pStyle w:val="CommentText"/>
      </w:pPr>
      <w:r>
        <w:rPr>
          <w:rStyle w:val="CommentReference"/>
        </w:rPr>
        <w:annotationRef/>
      </w:r>
      <w:r>
        <w:t>Am I just repeating myself here? Should I have something new to say?</w:t>
      </w:r>
    </w:p>
  </w:comment>
  <w:comment w:id="101" w:author="Jason Zhou" w:date="2022-03-24T05:07:00Z" w:initials="JZ">
    <w:p w14:paraId="164AD723" w14:textId="77777777" w:rsidR="008A1694" w:rsidRDefault="008A1694" w:rsidP="008A1694">
      <w:pPr>
        <w:pStyle w:val="CommentText"/>
      </w:pPr>
      <w:r>
        <w:rPr>
          <w:rStyle w:val="CommentReference"/>
        </w:rPr>
        <w:annotationRef/>
      </w:r>
      <w:r>
        <w:t>I haven’t really talked about recognition at all, even though I have the data. I fit versions of the model where this is what happens (unrecognized items don’t intrude). These models didn’t really make distinct predictions- people were very good at the recognition task.</w:t>
      </w:r>
    </w:p>
  </w:comment>
  <w:comment w:id="102" w:author="Jason Zhou" w:date="2022-03-24T05:30:00Z" w:initials="JZ">
    <w:p w14:paraId="2A55AE4E" w14:textId="4B20E0CA" w:rsidR="002024A5" w:rsidRDefault="002024A5">
      <w:pPr>
        <w:pStyle w:val="CommentText"/>
      </w:pPr>
      <w:r>
        <w:rPr>
          <w:rStyle w:val="CommentReference"/>
        </w:rPr>
        <w:annotationRef/>
      </w:r>
      <w:r>
        <w:t>Is this true?</w:t>
      </w:r>
    </w:p>
  </w:comment>
  <w:comment w:id="103" w:author="Jason Zhou" w:date="2022-03-24T05:39:00Z" w:initials="JZ">
    <w:p w14:paraId="1E806CD6" w14:textId="4FE9A345" w:rsidR="002D5322" w:rsidRDefault="002D5322">
      <w:pPr>
        <w:pStyle w:val="CommentText"/>
      </w:pPr>
      <w:r>
        <w:rPr>
          <w:rStyle w:val="CommentReference"/>
        </w:rPr>
        <w:annotationRef/>
      </w:r>
      <w:r>
        <w:t>I feel like a broken record</w:t>
      </w:r>
    </w:p>
  </w:comment>
  <w:comment w:id="104" w:author="Jason Zhou" w:date="2022-02-16T15:35:00Z" w:initials="JZ">
    <w:p w14:paraId="3F1D1B31" w14:textId="334F3280" w:rsidR="000C0535" w:rsidRDefault="000C0535" w:rsidP="000C0535">
      <w:pPr>
        <w:pStyle w:val="CommentText"/>
      </w:pPr>
      <w:r>
        <w:rPr>
          <w:rStyle w:val="CommentReference"/>
        </w:rPr>
        <w:annotationRef/>
      </w:r>
      <w:r>
        <w:t xml:space="preserve">It probably makes more sense to show the individual parameter estimates, but </w:t>
      </w:r>
      <w:r>
        <w:t>its probably an overwhelming table to look at</w:t>
      </w:r>
      <w:r w:rsidR="00695EA9">
        <w:t>.</w:t>
      </w:r>
      <w:r w:rsidR="00695EA9">
        <w:br/>
      </w:r>
      <w:r w:rsidR="00695EA9">
        <w:br/>
        <w:t xml:space="preserve">Not sure if I have anything useful to say about this table. The semantic and orthographic models seem to weight those components quite heavily, which is a </w:t>
      </w:r>
      <w:r w:rsidR="00695EA9">
        <w:t>bit  surprising to me. I would have thought if those factors didn’t really help with intrusions the model could just weight those near zero and reduce down to the more successful (in log likelihood terms) spatiotemporal model. Is this just an optimization issue with the number of parameters the models are working with?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9132FB" w15:done="0"/>
  <w15:commentEx w15:paraId="05D390AE" w15:done="0"/>
  <w15:commentEx w15:paraId="6DCB154D" w15:done="0"/>
  <w15:commentEx w15:paraId="46CC3F42" w15:done="0"/>
  <w15:commentEx w15:paraId="71DF66E0" w15:done="0"/>
  <w15:commentEx w15:paraId="17B0970D" w15:done="0"/>
  <w15:commentEx w15:paraId="3E81DFF1" w15:done="0"/>
  <w15:commentEx w15:paraId="023F2740" w15:done="0"/>
  <w15:commentEx w15:paraId="6348D73E" w15:done="0"/>
  <w15:commentEx w15:paraId="7EEC2BDC" w15:done="0"/>
  <w15:commentEx w15:paraId="42BDF60B" w15:done="0"/>
  <w15:commentEx w15:paraId="5C6D1D26" w15:done="0"/>
  <w15:commentEx w15:paraId="39B385FB" w15:done="0"/>
  <w15:commentEx w15:paraId="184793EB" w15:done="0"/>
  <w15:commentEx w15:paraId="7F27FB66" w15:done="0"/>
  <w15:commentEx w15:paraId="11A2AEC7" w15:done="0"/>
  <w15:commentEx w15:paraId="71E37186" w15:done="0"/>
  <w15:commentEx w15:paraId="711B248C" w15:done="0"/>
  <w15:commentEx w15:paraId="45C7A65F" w15:done="0"/>
  <w15:commentEx w15:paraId="654402C9" w15:done="0"/>
  <w15:commentEx w15:paraId="16220EA6" w15:done="0"/>
  <w15:commentEx w15:paraId="0B25FE9C" w15:done="0"/>
  <w15:commentEx w15:paraId="6D1ED937" w15:done="0"/>
  <w15:commentEx w15:paraId="1669B557" w15:done="0"/>
  <w15:commentEx w15:paraId="10FA8F80" w15:done="0"/>
  <w15:commentEx w15:paraId="2A6F6D46" w15:done="0"/>
  <w15:commentEx w15:paraId="67688366" w15:done="0"/>
  <w15:commentEx w15:paraId="36AD5F2F" w15:done="0"/>
  <w15:commentEx w15:paraId="2ECD3308" w15:done="0"/>
  <w15:commentEx w15:paraId="6EEDDA99" w15:done="0"/>
  <w15:commentEx w15:paraId="3D71CAB4" w15:done="0"/>
  <w15:commentEx w15:paraId="045BE8FB" w15:done="0"/>
  <w15:commentEx w15:paraId="5FAD2D38" w15:done="0"/>
  <w15:commentEx w15:paraId="7ECB9D72" w15:done="0"/>
  <w15:commentEx w15:paraId="7BE55A4B" w15:paraIdParent="7ECB9D72" w15:done="0"/>
  <w15:commentEx w15:paraId="517655DC" w15:done="0"/>
  <w15:commentEx w15:paraId="2A4FF3CC" w15:done="0"/>
  <w15:commentEx w15:paraId="13268EA3" w15:done="0"/>
  <w15:commentEx w15:paraId="0CBCB15F" w15:done="0"/>
  <w15:commentEx w15:paraId="21EE87D4" w15:done="0"/>
  <w15:commentEx w15:paraId="421F5DE5" w15:done="0"/>
  <w15:commentEx w15:paraId="04A86EE8" w15:done="0"/>
  <w15:commentEx w15:paraId="740107F0" w15:done="0"/>
  <w15:commentEx w15:paraId="29BA5614" w15:done="0"/>
  <w15:commentEx w15:paraId="1FAADEF1" w15:paraIdParent="29BA5614" w15:done="0"/>
  <w15:commentEx w15:paraId="1142F0CD" w15:done="0"/>
  <w15:commentEx w15:paraId="1A78EA7C" w15:paraIdParent="1142F0CD" w15:done="0"/>
  <w15:commentEx w15:paraId="05291C36" w15:done="0"/>
  <w15:commentEx w15:paraId="30B5C918" w15:done="0"/>
  <w15:commentEx w15:paraId="7A78986A" w15:done="0"/>
  <w15:commentEx w15:paraId="66911053" w15:done="0"/>
  <w15:commentEx w15:paraId="520E6FF3" w15:done="0"/>
  <w15:commentEx w15:paraId="4648CEDA" w15:done="0"/>
  <w15:commentEx w15:paraId="5F979C63" w15:done="0"/>
  <w15:commentEx w15:paraId="276ACD5A" w15:done="0"/>
  <w15:commentEx w15:paraId="459D136C" w15:done="0"/>
  <w15:commentEx w15:paraId="75D789FF" w15:done="0"/>
  <w15:commentEx w15:paraId="6965D341" w15:done="0"/>
  <w15:commentEx w15:paraId="541FB344" w15:done="0"/>
  <w15:commentEx w15:paraId="70527F9E" w15:done="0"/>
  <w15:commentEx w15:paraId="3BFFDAD5" w15:done="0"/>
  <w15:commentEx w15:paraId="4C2364BA" w15:done="0"/>
  <w15:commentEx w15:paraId="7D9B4062" w15:done="0"/>
  <w15:commentEx w15:paraId="640E0E8E" w15:done="0"/>
  <w15:commentEx w15:paraId="0CF4B641" w15:done="0"/>
  <w15:commentEx w15:paraId="6C30BDCA" w15:done="0"/>
  <w15:commentEx w15:paraId="34E2BFE7" w15:done="0"/>
  <w15:commentEx w15:paraId="35AEB9C2" w15:done="0"/>
  <w15:commentEx w15:paraId="7CF1D11B" w15:done="0"/>
  <w15:commentEx w15:paraId="35D2EFF8" w15:done="0"/>
  <w15:commentEx w15:paraId="60004238" w15:done="0"/>
  <w15:commentEx w15:paraId="246264F8" w15:done="0"/>
  <w15:commentEx w15:paraId="20606C4E" w15:done="0"/>
  <w15:commentEx w15:paraId="6D1D0A86" w15:done="0"/>
  <w15:commentEx w15:paraId="164AD723" w15:done="0"/>
  <w15:commentEx w15:paraId="2A55AE4E" w15:done="0"/>
  <w15:commentEx w15:paraId="1E806CD6" w15:done="0"/>
  <w15:commentEx w15:paraId="3F1D1B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378A" w16cex:dateUtc="2022-03-28T02:32:00Z"/>
  <w16cex:commentExtensible w16cex:durableId="25D9AE5F" w16cex:dateUtc="2022-03-14T01:06:00Z"/>
  <w16cex:commentExtensible w16cex:durableId="25EC379E" w16cex:dateUtc="2022-03-28T02:33:00Z"/>
  <w16cex:commentExtensible w16cex:durableId="25EC37F5" w16cex:dateUtc="2022-03-28T02:34:00Z"/>
  <w16cex:commentExtensible w16cex:durableId="25EC3945" w16cex:dateUtc="2022-03-28T02:40:00Z"/>
  <w16cex:commentExtensible w16cex:durableId="25EC3A14" w16cex:dateUtc="2022-03-28T02:43:00Z"/>
  <w16cex:commentExtensible w16cex:durableId="25EC3A8E" w16cex:dateUtc="2022-03-28T02:45:00Z"/>
  <w16cex:commentExtensible w16cex:durableId="258964AE" w16cex:dateUtc="2022-01-12T03:31:00Z"/>
  <w16cex:commentExtensible w16cex:durableId="25EC3AED" w16cex:dateUtc="2022-03-28T02:47:00Z"/>
  <w16cex:commentExtensible w16cex:durableId="25EC3B73" w16cex:dateUtc="2022-03-28T02:49:00Z"/>
  <w16cex:commentExtensible w16cex:durableId="25EC3BD1" w16cex:dateUtc="2022-03-28T02:51:00Z"/>
  <w16cex:commentExtensible w16cex:durableId="25EC3D7E" w16cex:dateUtc="2022-03-28T02:58:00Z"/>
  <w16cex:commentExtensible w16cex:durableId="25EC3DF5" w16cex:dateUtc="2022-03-28T03:00:00Z"/>
  <w16cex:commentExtensible w16cex:durableId="25EC3E41" w16cex:dateUtc="2022-03-28T03:01:00Z"/>
  <w16cex:commentExtensible w16cex:durableId="25EC3E63" w16cex:dateUtc="2022-03-28T03:02:00Z"/>
  <w16cex:commentExtensible w16cex:durableId="25EC3E76" w16cex:dateUtc="2022-03-28T03:02:00Z"/>
  <w16cex:commentExtensible w16cex:durableId="25EC3EAE" w16cex:dateUtc="2022-03-28T03:03:00Z"/>
  <w16cex:commentExtensible w16cex:durableId="25EC3EDB" w16cex:dateUtc="2022-03-28T03:04:00Z"/>
  <w16cex:commentExtensible w16cex:durableId="25880EE8" w16cex:dateUtc="2022-01-11T03:12:00Z"/>
  <w16cex:commentExtensible w16cex:durableId="2584D9B0" w16cex:dateUtc="2022-01-08T16:49:00Z"/>
  <w16cex:commentExtensible w16cex:durableId="25EC3F70" w16cex:dateUtc="2022-03-28T03:06:00Z"/>
  <w16cex:commentExtensible w16cex:durableId="25894DD2" w16cex:dateUtc="2022-01-12T01:53:00Z"/>
  <w16cex:commentExtensible w16cex:durableId="25881E14" w16cex:dateUtc="2022-01-11T04:17:00Z"/>
  <w16cex:commentExtensible w16cex:durableId="25881ACD" w16cex:dateUtc="2022-01-11T04:03:00Z"/>
  <w16cex:commentExtensible w16cex:durableId="25EC4004" w16cex:dateUtc="2022-03-28T03:09:00Z"/>
  <w16cex:commentExtensible w16cex:durableId="25884358" w16cex:dateUtc="2022-01-11T06:56:00Z"/>
  <w16cex:commentExtensible w16cex:durableId="25898FE4" w16cex:dateUtc="2022-01-12T06:35:00Z"/>
  <w16cex:commentExtensible w16cex:durableId="25EC4071" w16cex:dateUtc="2022-03-28T03:10:00Z"/>
  <w16cex:commentExtensible w16cex:durableId="258BDD20" w16cex:dateUtc="2022-01-14T00:29:00Z"/>
  <w16cex:commentExtensible w16cex:durableId="25EC4106" w16cex:dateUtc="2022-03-28T03:13:00Z"/>
  <w16cex:commentExtensible w16cex:durableId="25E5E64E" w16cex:dateUtc="2022-03-23T07:32:00Z"/>
  <w16cex:commentExtensible w16cex:durableId="25EC413E" w16cex:dateUtc="2022-03-28T03:14:00Z"/>
  <w16cex:commentExtensible w16cex:durableId="258BEC47" w16cex:dateUtc="2022-01-14T01:34:00Z"/>
  <w16cex:commentExtensible w16cex:durableId="25AF9FED" w16cex:dateUtc="2022-02-10T03:30:00Z"/>
  <w16cex:commentExtensible w16cex:durableId="25EC4181" w16cex:dateUtc="2022-03-28T03:15:00Z"/>
  <w16cex:commentExtensible w16cex:durableId="256DCFB8" w16cex:dateUtc="2021-12-22T05:24:00Z"/>
  <w16cex:commentExtensible w16cex:durableId="25EC4242" w16cex:dateUtc="2022-03-28T03:18:00Z"/>
  <w16cex:commentExtensible w16cex:durableId="25EC4289" w16cex:dateUtc="2022-03-28T03:19:00Z"/>
  <w16cex:commentExtensible w16cex:durableId="25EC433A" w16cex:dateUtc="2022-03-28T03:22:00Z"/>
  <w16cex:commentExtensible w16cex:durableId="25EC4362" w16cex:dateUtc="2022-03-28T03:23:00Z"/>
  <w16cex:commentExtensible w16cex:durableId="259D0BAF" w16cex:dateUtc="2022-01-27T01:16:00Z"/>
  <w16cex:commentExtensible w16cex:durableId="25EC43B0" w16cex:dateUtc="2022-03-28T03:24:00Z"/>
  <w16cex:commentExtensible w16cex:durableId="259E59C6" w16cex:dateUtc="2022-01-28T01:02:00Z"/>
  <w16cex:commentExtensible w16cex:durableId="25A7C840" w16cex:dateUtc="2022-02-04T04:44:00Z"/>
  <w16cex:commentExtensible w16cex:durableId="25EC43F4" w16cex:dateUtc="2022-03-28T03:25:00Z"/>
  <w16cex:commentExtensible w16cex:durableId="25EC443D" w16cex:dateUtc="2022-03-28T03:27:00Z"/>
  <w16cex:commentExtensible w16cex:durableId="25EC448B" w16cex:dateUtc="2022-03-28T03:28:00Z"/>
  <w16cex:commentExtensible w16cex:durableId="259E7A0C" w16cex:dateUtc="2022-01-28T03:19:00Z"/>
  <w16cex:commentExtensible w16cex:durableId="25EC44AF" w16cex:dateUtc="2022-03-28T03:29:00Z"/>
  <w16cex:commentExtensible w16cex:durableId="25EC46D1" w16cex:dateUtc="2022-03-28T03:38:00Z"/>
  <w16cex:commentExtensible w16cex:durableId="25ACEBCA" w16cex:dateUtc="2022-02-08T02:16:00Z"/>
  <w16cex:commentExtensible w16cex:durableId="25EC4737" w16cex:dateUtc="2022-03-28T03:39:00Z"/>
  <w16cex:commentExtensible w16cex:durableId="25EC4796" w16cex:dateUtc="2022-03-28T03:41:00Z"/>
  <w16cex:commentExtensible w16cex:durableId="25E3A96F" w16cex:dateUtc="2022-03-21T14:48:00Z"/>
  <w16cex:commentExtensible w16cex:durableId="25AD4508" w16cex:dateUtc="2022-02-08T08:37:00Z"/>
  <w16cex:commentExtensible w16cex:durableId="25EC47EE" w16cex:dateUtc="2022-03-28T03:42:00Z"/>
  <w16cex:commentExtensible w16cex:durableId="25EC4819" w16cex:dateUtc="2022-03-28T03:43:00Z"/>
  <w16cex:commentExtensible w16cex:durableId="25EC484E" w16cex:dateUtc="2022-03-28T03:44:00Z"/>
  <w16cex:commentExtensible w16cex:durableId="25AF7F7F" w16cex:dateUtc="2022-02-10T01:11:00Z"/>
  <w16cex:commentExtensible w16cex:durableId="25A5C3F9" w16cex:dateUtc="2022-02-02T16:01:00Z"/>
  <w16cex:commentExtensible w16cex:durableId="25EC48CC" w16cex:dateUtc="2022-03-28T03:46:00Z"/>
  <w16cex:commentExtensible w16cex:durableId="25EC4879" w16cex:dateUtc="2022-03-28T03:45:00Z"/>
  <w16cex:commentExtensible w16cex:durableId="24FAF705" w16cex:dateUtc="2021-09-26T03:41:00Z"/>
  <w16cex:commentExtensible w16cex:durableId="25EC4906" w16cex:dateUtc="2022-03-28T03:47:00Z"/>
  <w16cex:commentExtensible w16cex:durableId="25EC4970" w16cex:dateUtc="2022-03-28T03:49:00Z"/>
  <w16cex:commentExtensible w16cex:durableId="25D0C0D4" w16cex:dateUtc="2022-03-07T06:35:00Z"/>
  <w16cex:commentExtensible w16cex:durableId="25E38065" w16cex:dateUtc="2022-03-21T11:53:00Z"/>
  <w16cex:commentExtensible w16cex:durableId="25CA0746" w16cex:dateUtc="2022-03-02T04:09:00Z"/>
  <w16cex:commentExtensible w16cex:durableId="25E37FDB" w16cex:dateUtc="2022-03-21T11:51:00Z"/>
  <w16cex:commentExtensible w16cex:durableId="25E3AB50" w16cex:dateUtc="2022-03-21T14:56:00Z"/>
  <w16cex:commentExtensible w16cex:durableId="25E43618" w16cex:dateUtc="2022-03-22T00:48:00Z"/>
  <w16cex:commentExtensible w16cex:durableId="25EC49FD" w16cex:dateUtc="2022-03-28T03:51:00Z"/>
  <w16cex:commentExtensible w16cex:durableId="25EC4A4D" w16cex:dateUtc="2022-03-28T03:53:00Z"/>
  <w16cex:commentExtensible w16cex:durableId="25E673F7" w16cex:dateUtc="2022-03-23T17:37:00Z"/>
  <w16cex:commentExtensible w16cex:durableId="25E67B03" w16cex:dateUtc="2022-03-23T18:07:00Z"/>
  <w16cex:commentExtensible w16cex:durableId="25E6805A" w16cex:dateUtc="2022-03-23T18:30:00Z"/>
  <w16cex:commentExtensible w16cex:durableId="25E682A7" w16cex:dateUtc="2022-03-23T18:39:00Z"/>
  <w16cex:commentExtensible w16cex:durableId="25B79853" w16cex:dateUtc="2022-02-16T04: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9132FB" w16cid:durableId="25EC378A"/>
  <w16cid:commentId w16cid:paraId="05D390AE" w16cid:durableId="25D9AE5F"/>
  <w16cid:commentId w16cid:paraId="6DCB154D" w16cid:durableId="25EC379E"/>
  <w16cid:commentId w16cid:paraId="46CC3F42" w16cid:durableId="25EC37F5"/>
  <w16cid:commentId w16cid:paraId="71DF66E0" w16cid:durableId="25EC3945"/>
  <w16cid:commentId w16cid:paraId="17B0970D" w16cid:durableId="25EC3A14"/>
  <w16cid:commentId w16cid:paraId="3E81DFF1" w16cid:durableId="25EC3A8E"/>
  <w16cid:commentId w16cid:paraId="023F2740" w16cid:durableId="258964AE"/>
  <w16cid:commentId w16cid:paraId="6348D73E" w16cid:durableId="25EC3AED"/>
  <w16cid:commentId w16cid:paraId="7EEC2BDC" w16cid:durableId="25EC3B73"/>
  <w16cid:commentId w16cid:paraId="42BDF60B" w16cid:durableId="25EC3BD1"/>
  <w16cid:commentId w16cid:paraId="5C6D1D26" w16cid:durableId="25EC3D7E"/>
  <w16cid:commentId w16cid:paraId="39B385FB" w16cid:durableId="25EC3DF5"/>
  <w16cid:commentId w16cid:paraId="184793EB" w16cid:durableId="25EC3E41"/>
  <w16cid:commentId w16cid:paraId="7F27FB66" w16cid:durableId="25EC3E63"/>
  <w16cid:commentId w16cid:paraId="11A2AEC7" w16cid:durableId="25EC3E76"/>
  <w16cid:commentId w16cid:paraId="71E37186" w16cid:durableId="25EC3EAE"/>
  <w16cid:commentId w16cid:paraId="711B248C" w16cid:durableId="25EC3EDB"/>
  <w16cid:commentId w16cid:paraId="45C7A65F" w16cid:durableId="25880EE8"/>
  <w16cid:commentId w16cid:paraId="654402C9" w16cid:durableId="2584D9B0"/>
  <w16cid:commentId w16cid:paraId="16220EA6" w16cid:durableId="25EC3F70"/>
  <w16cid:commentId w16cid:paraId="0B25FE9C" w16cid:durableId="25894DD2"/>
  <w16cid:commentId w16cid:paraId="6D1ED937" w16cid:durableId="25881E14"/>
  <w16cid:commentId w16cid:paraId="1669B557" w16cid:durableId="25881ACD"/>
  <w16cid:commentId w16cid:paraId="10FA8F80" w16cid:durableId="25EC4004"/>
  <w16cid:commentId w16cid:paraId="2A6F6D46" w16cid:durableId="25884358"/>
  <w16cid:commentId w16cid:paraId="67688366" w16cid:durableId="25898FE4"/>
  <w16cid:commentId w16cid:paraId="36AD5F2F" w16cid:durableId="25EC4071"/>
  <w16cid:commentId w16cid:paraId="2ECD3308" w16cid:durableId="258BDD20"/>
  <w16cid:commentId w16cid:paraId="6EEDDA99" w16cid:durableId="25EC4106"/>
  <w16cid:commentId w16cid:paraId="3D71CAB4" w16cid:durableId="25E5E64E"/>
  <w16cid:commentId w16cid:paraId="045BE8FB" w16cid:durableId="25EC413E"/>
  <w16cid:commentId w16cid:paraId="5FAD2D38" w16cid:durableId="258BEC47"/>
  <w16cid:commentId w16cid:paraId="7ECB9D72" w16cid:durableId="25AF9FED"/>
  <w16cid:commentId w16cid:paraId="7BE55A4B" w16cid:durableId="25EC4181"/>
  <w16cid:commentId w16cid:paraId="517655DC" w16cid:durableId="256DCFB8"/>
  <w16cid:commentId w16cid:paraId="2A4FF3CC" w16cid:durableId="25EC4242"/>
  <w16cid:commentId w16cid:paraId="13268EA3" w16cid:durableId="25EC4289"/>
  <w16cid:commentId w16cid:paraId="0CBCB15F" w16cid:durableId="25EC433A"/>
  <w16cid:commentId w16cid:paraId="21EE87D4" w16cid:durableId="25EC4362"/>
  <w16cid:commentId w16cid:paraId="421F5DE5" w16cid:durableId="259D0BAF"/>
  <w16cid:commentId w16cid:paraId="04A86EE8" w16cid:durableId="25EC43B0"/>
  <w16cid:commentId w16cid:paraId="740107F0" w16cid:durableId="259E59C6"/>
  <w16cid:commentId w16cid:paraId="29BA5614" w16cid:durableId="25A7C840"/>
  <w16cid:commentId w16cid:paraId="1FAADEF1" w16cid:durableId="25EC43F4"/>
  <w16cid:commentId w16cid:paraId="1142F0CD" w16cid:durableId="25EC443D"/>
  <w16cid:commentId w16cid:paraId="1A78EA7C" w16cid:durableId="25EC448B"/>
  <w16cid:commentId w16cid:paraId="05291C36" w16cid:durableId="259E7A0C"/>
  <w16cid:commentId w16cid:paraId="30B5C918" w16cid:durableId="25EC44AF"/>
  <w16cid:commentId w16cid:paraId="7A78986A" w16cid:durableId="25EC46D1"/>
  <w16cid:commentId w16cid:paraId="66911053" w16cid:durableId="25ACEBCA"/>
  <w16cid:commentId w16cid:paraId="520E6FF3" w16cid:durableId="25EC4737"/>
  <w16cid:commentId w16cid:paraId="4648CEDA" w16cid:durableId="25EC4796"/>
  <w16cid:commentId w16cid:paraId="5F979C63" w16cid:durableId="25E3A96F"/>
  <w16cid:commentId w16cid:paraId="276ACD5A" w16cid:durableId="25AD4508"/>
  <w16cid:commentId w16cid:paraId="459D136C" w16cid:durableId="25EC47EE"/>
  <w16cid:commentId w16cid:paraId="75D789FF" w16cid:durableId="25EC4819"/>
  <w16cid:commentId w16cid:paraId="6965D341" w16cid:durableId="25EC484E"/>
  <w16cid:commentId w16cid:paraId="541FB344" w16cid:durableId="25AF7F7F"/>
  <w16cid:commentId w16cid:paraId="70527F9E" w16cid:durableId="25A5C3F9"/>
  <w16cid:commentId w16cid:paraId="3BFFDAD5" w16cid:durableId="25EC48CC"/>
  <w16cid:commentId w16cid:paraId="4C2364BA" w16cid:durableId="25EC4879"/>
  <w16cid:commentId w16cid:paraId="7D9B4062" w16cid:durableId="24FAF705"/>
  <w16cid:commentId w16cid:paraId="640E0E8E" w16cid:durableId="25EC4906"/>
  <w16cid:commentId w16cid:paraId="0CF4B641" w16cid:durableId="25EC4970"/>
  <w16cid:commentId w16cid:paraId="6C30BDCA" w16cid:durableId="25D0C0D4"/>
  <w16cid:commentId w16cid:paraId="34E2BFE7" w16cid:durableId="25E38065"/>
  <w16cid:commentId w16cid:paraId="35AEB9C2" w16cid:durableId="25CA0746"/>
  <w16cid:commentId w16cid:paraId="7CF1D11B" w16cid:durableId="25E37FDB"/>
  <w16cid:commentId w16cid:paraId="35D2EFF8" w16cid:durableId="25E3AB50"/>
  <w16cid:commentId w16cid:paraId="60004238" w16cid:durableId="25E43618"/>
  <w16cid:commentId w16cid:paraId="246264F8" w16cid:durableId="25EC49FD"/>
  <w16cid:commentId w16cid:paraId="20606C4E" w16cid:durableId="25EC4A4D"/>
  <w16cid:commentId w16cid:paraId="6D1D0A86" w16cid:durableId="25E673F7"/>
  <w16cid:commentId w16cid:paraId="164AD723" w16cid:durableId="25E67B03"/>
  <w16cid:commentId w16cid:paraId="2A55AE4E" w16cid:durableId="25E6805A"/>
  <w16cid:commentId w16cid:paraId="1E806CD6" w16cid:durableId="25E682A7"/>
  <w16cid:commentId w16cid:paraId="3F1D1B31" w16cid:durableId="25B7985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01BC41" w14:textId="77777777" w:rsidR="00487857" w:rsidRDefault="00487857" w:rsidP="007E52C1">
      <w:pPr>
        <w:spacing w:line="240" w:lineRule="auto"/>
      </w:pPr>
      <w:r>
        <w:separator/>
      </w:r>
    </w:p>
  </w:endnote>
  <w:endnote w:type="continuationSeparator" w:id="0">
    <w:p w14:paraId="71B218A6" w14:textId="77777777" w:rsidR="00487857" w:rsidRDefault="00487857" w:rsidP="007E52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Shell Dlg 2">
    <w:altName w:val="Sylfaen"/>
    <w:panose1 w:val="020B060402020202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3769D" w14:textId="77777777" w:rsidR="00487857" w:rsidRDefault="00487857" w:rsidP="007E52C1">
      <w:pPr>
        <w:spacing w:line="240" w:lineRule="auto"/>
      </w:pPr>
      <w:r>
        <w:separator/>
      </w:r>
    </w:p>
  </w:footnote>
  <w:footnote w:type="continuationSeparator" w:id="0">
    <w:p w14:paraId="298D5705" w14:textId="77777777" w:rsidR="00487857" w:rsidRDefault="00487857" w:rsidP="007E52C1">
      <w:pPr>
        <w:spacing w:line="240" w:lineRule="auto"/>
      </w:pPr>
      <w:r>
        <w:continuationSeparator/>
      </w:r>
    </w:p>
  </w:footnote>
  <w:footnote w:id="1">
    <w:p w14:paraId="6C8A4B56" w14:textId="1CA99999" w:rsidR="007E52C1" w:rsidRDefault="007E52C1">
      <w:pPr>
        <w:pStyle w:val="FootnoteText"/>
      </w:pPr>
      <w:r>
        <w:rPr>
          <w:rStyle w:val="FootnoteReference"/>
        </w:rPr>
        <w:footnoteRef/>
      </w:r>
      <w:r>
        <w:t xml:space="preserve"> The von Mises distribution is a circular analogue of the Gaussian distribution</w:t>
      </w:r>
      <w:r w:rsidR="00F406B9">
        <w:t xml:space="preserve">. </w:t>
      </w:r>
    </w:p>
  </w:footnote>
  <w:footnote w:id="2">
    <w:p w14:paraId="111A1268" w14:textId="2FA12D93" w:rsidR="00AB3E93" w:rsidRPr="00410CE9" w:rsidRDefault="00AB3E93">
      <w:pPr>
        <w:pStyle w:val="FootnoteText"/>
      </w:pPr>
      <w:r>
        <w:rPr>
          <w:rStyle w:val="FootnoteReference"/>
        </w:rPr>
        <w:footnoteRef/>
      </w:r>
      <w:r>
        <w:t xml:space="preserve"> </w:t>
      </w:r>
      <w:r w:rsidR="007C03AF">
        <w:t xml:space="preserve">We </w:t>
      </w:r>
      <w:r w:rsidR="00410CE9">
        <w:t xml:space="preserve">refer to erroneous responses driven by non-target items as intrusions, describing how words from non-target word-location pairs are intruding on the cued pair. These within-list intrusions are not to be confused with extra-list intrusions, or </w:t>
      </w:r>
      <w:r w:rsidR="00410CE9">
        <w:rPr>
          <w:i/>
          <w:iCs/>
        </w:rPr>
        <w:t>protrusion</w:t>
      </w:r>
      <w:r w:rsidR="00410CE9">
        <w:t xml:space="preserve"> errors, which we do not expect to contribute to errors in our paradigm.</w:t>
      </w:r>
    </w:p>
  </w:footnote>
  <w:footnote w:id="3">
    <w:p w14:paraId="142E7DD6" w14:textId="45ED4F24" w:rsidR="00A949D8" w:rsidRDefault="00A949D8">
      <w:pPr>
        <w:pStyle w:val="FootnoteText"/>
      </w:pPr>
      <w:r>
        <w:rPr>
          <w:rStyle w:val="FootnoteReference"/>
        </w:rPr>
        <w:footnoteRef/>
      </w:r>
      <w:r>
        <w:t xml:space="preserve"> </w:t>
      </w:r>
      <w:r w:rsidR="00C04912">
        <w:t xml:space="preserve">The authors note that Healey (1974) observed </w:t>
      </w:r>
      <w:r w:rsidR="00985420">
        <w:t xml:space="preserve">a </w:t>
      </w:r>
      <w:r w:rsidR="00C04912">
        <w:t>symmetric transposition gradient and</w:t>
      </w:r>
      <w:r w:rsidR="00985420">
        <w:t xml:space="preserve"> </w:t>
      </w:r>
      <w:r w:rsidR="00C04912">
        <w:t>Madigan (1971) observed asymmetry in the opposite direction, potentially due to differences in response modality.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EED98A" w14:textId="55CF8FB6" w:rsidR="002D5322" w:rsidRDefault="002D5322">
    <w:pPr>
      <w:pStyle w:val="Header"/>
    </w:pPr>
    <w:r>
      <w:t>SOURCE MEMORY INTRUSIONS</w:t>
    </w:r>
    <w:r>
      <w:tab/>
    </w:r>
    <w:r>
      <w:tab/>
    </w:r>
    <w:r>
      <w:fldChar w:fldCharType="begin"/>
    </w:r>
    <w:r>
      <w:instrText xml:space="preserve"> PAGE  \* Arabic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179DF"/>
    <w:multiLevelType w:val="hybridMultilevel"/>
    <w:tmpl w:val="46E65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730B7D"/>
    <w:multiLevelType w:val="hybridMultilevel"/>
    <w:tmpl w:val="B7D4E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7B32BD"/>
    <w:multiLevelType w:val="hybridMultilevel"/>
    <w:tmpl w:val="54580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27DA5"/>
    <w:multiLevelType w:val="hybridMultilevel"/>
    <w:tmpl w:val="6D48C8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8B2CEF"/>
    <w:multiLevelType w:val="hybridMultilevel"/>
    <w:tmpl w:val="0CC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48C4C79"/>
    <w:multiLevelType w:val="hybridMultilevel"/>
    <w:tmpl w:val="B7D4E7B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60114839">
    <w:abstractNumId w:val="0"/>
  </w:num>
  <w:num w:numId="2" w16cid:durableId="1413090907">
    <w:abstractNumId w:val="3"/>
  </w:num>
  <w:num w:numId="3" w16cid:durableId="1112171081">
    <w:abstractNumId w:val="4"/>
  </w:num>
  <w:num w:numId="4" w16cid:durableId="758915587">
    <w:abstractNumId w:val="2"/>
  </w:num>
  <w:num w:numId="5" w16cid:durableId="306863199">
    <w:abstractNumId w:val="1"/>
  </w:num>
  <w:num w:numId="6" w16cid:durableId="5265610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dam Osth">
    <w15:presenceInfo w15:providerId="AD" w15:userId="S::adam.osth@unimelb.edu.au::0d40cd41-7783-46ae-9665-567dda9751bf"/>
  </w15:person>
  <w15:person w15:author="Jason Zhou">
    <w15:presenceInfo w15:providerId="Windows Live" w15:userId="fcff45bb2b7f091b"/>
  </w15:person>
  <w15:person w15:author="Jason Zhou [2]">
    <w15:presenceInfo w15:providerId="None" w15:userId="Jason Z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2EA"/>
    <w:rsid w:val="00003258"/>
    <w:rsid w:val="00003F8D"/>
    <w:rsid w:val="000059A0"/>
    <w:rsid w:val="00006759"/>
    <w:rsid w:val="000122E9"/>
    <w:rsid w:val="0001696A"/>
    <w:rsid w:val="000263CE"/>
    <w:rsid w:val="00026CF5"/>
    <w:rsid w:val="00026ED2"/>
    <w:rsid w:val="00030469"/>
    <w:rsid w:val="00033103"/>
    <w:rsid w:val="00036300"/>
    <w:rsid w:val="000432C0"/>
    <w:rsid w:val="00043EC3"/>
    <w:rsid w:val="00045DC9"/>
    <w:rsid w:val="000475A8"/>
    <w:rsid w:val="00050E5C"/>
    <w:rsid w:val="0005192E"/>
    <w:rsid w:val="00053596"/>
    <w:rsid w:val="00053F3E"/>
    <w:rsid w:val="00056569"/>
    <w:rsid w:val="00056AAA"/>
    <w:rsid w:val="00064CA3"/>
    <w:rsid w:val="0006535B"/>
    <w:rsid w:val="00070E5B"/>
    <w:rsid w:val="00073F02"/>
    <w:rsid w:val="00074475"/>
    <w:rsid w:val="00081BD8"/>
    <w:rsid w:val="00081F0C"/>
    <w:rsid w:val="00083392"/>
    <w:rsid w:val="00083C81"/>
    <w:rsid w:val="000845E2"/>
    <w:rsid w:val="00084633"/>
    <w:rsid w:val="0008468F"/>
    <w:rsid w:val="00084700"/>
    <w:rsid w:val="00091E7E"/>
    <w:rsid w:val="0009602C"/>
    <w:rsid w:val="000A078C"/>
    <w:rsid w:val="000A1FDC"/>
    <w:rsid w:val="000A44C7"/>
    <w:rsid w:val="000B3385"/>
    <w:rsid w:val="000B57FD"/>
    <w:rsid w:val="000B721E"/>
    <w:rsid w:val="000C0535"/>
    <w:rsid w:val="000C1022"/>
    <w:rsid w:val="000C32FF"/>
    <w:rsid w:val="000D47A3"/>
    <w:rsid w:val="000D582B"/>
    <w:rsid w:val="000E00B0"/>
    <w:rsid w:val="000F1574"/>
    <w:rsid w:val="000F24A5"/>
    <w:rsid w:val="000F2A59"/>
    <w:rsid w:val="000F3BC1"/>
    <w:rsid w:val="000F4863"/>
    <w:rsid w:val="000F4C88"/>
    <w:rsid w:val="000F5247"/>
    <w:rsid w:val="000F6654"/>
    <w:rsid w:val="000F7F6D"/>
    <w:rsid w:val="00102C35"/>
    <w:rsid w:val="0010500A"/>
    <w:rsid w:val="0010687C"/>
    <w:rsid w:val="00110B08"/>
    <w:rsid w:val="00112EF2"/>
    <w:rsid w:val="00113A29"/>
    <w:rsid w:val="00116412"/>
    <w:rsid w:val="00116C44"/>
    <w:rsid w:val="00120603"/>
    <w:rsid w:val="001249A4"/>
    <w:rsid w:val="00134627"/>
    <w:rsid w:val="00136860"/>
    <w:rsid w:val="00140B8E"/>
    <w:rsid w:val="001450C8"/>
    <w:rsid w:val="00146B4A"/>
    <w:rsid w:val="00153030"/>
    <w:rsid w:val="00153CC3"/>
    <w:rsid w:val="001545BE"/>
    <w:rsid w:val="001557F1"/>
    <w:rsid w:val="001622E5"/>
    <w:rsid w:val="001634FC"/>
    <w:rsid w:val="00164B62"/>
    <w:rsid w:val="00170F4D"/>
    <w:rsid w:val="0017178E"/>
    <w:rsid w:val="00180A61"/>
    <w:rsid w:val="00181556"/>
    <w:rsid w:val="001901CC"/>
    <w:rsid w:val="00190E61"/>
    <w:rsid w:val="00191DB9"/>
    <w:rsid w:val="00192FDE"/>
    <w:rsid w:val="0019414A"/>
    <w:rsid w:val="00197896"/>
    <w:rsid w:val="001A0539"/>
    <w:rsid w:val="001A2F6A"/>
    <w:rsid w:val="001B0F54"/>
    <w:rsid w:val="001B59ED"/>
    <w:rsid w:val="001B7B64"/>
    <w:rsid w:val="001C20D5"/>
    <w:rsid w:val="001C20FF"/>
    <w:rsid w:val="001D0B02"/>
    <w:rsid w:val="001D333F"/>
    <w:rsid w:val="001D69B7"/>
    <w:rsid w:val="001E01E7"/>
    <w:rsid w:val="001E1180"/>
    <w:rsid w:val="001E1700"/>
    <w:rsid w:val="001E1D8D"/>
    <w:rsid w:val="001E2D13"/>
    <w:rsid w:val="001E52A7"/>
    <w:rsid w:val="001F146B"/>
    <w:rsid w:val="001F2A55"/>
    <w:rsid w:val="001F43C3"/>
    <w:rsid w:val="001F4D6B"/>
    <w:rsid w:val="001F66C8"/>
    <w:rsid w:val="001F714D"/>
    <w:rsid w:val="00200E36"/>
    <w:rsid w:val="002024A5"/>
    <w:rsid w:val="00206BFF"/>
    <w:rsid w:val="002107B8"/>
    <w:rsid w:val="00211847"/>
    <w:rsid w:val="002224A2"/>
    <w:rsid w:val="002256FD"/>
    <w:rsid w:val="0023608F"/>
    <w:rsid w:val="00236977"/>
    <w:rsid w:val="00241ED0"/>
    <w:rsid w:val="0024544B"/>
    <w:rsid w:val="00245987"/>
    <w:rsid w:val="00251F3B"/>
    <w:rsid w:val="00255D16"/>
    <w:rsid w:val="00263175"/>
    <w:rsid w:val="0026454B"/>
    <w:rsid w:val="00270C55"/>
    <w:rsid w:val="002741AA"/>
    <w:rsid w:val="00274F6C"/>
    <w:rsid w:val="00275357"/>
    <w:rsid w:val="002858AF"/>
    <w:rsid w:val="0028790F"/>
    <w:rsid w:val="00287A8A"/>
    <w:rsid w:val="0029486E"/>
    <w:rsid w:val="002960A5"/>
    <w:rsid w:val="00296438"/>
    <w:rsid w:val="002978EC"/>
    <w:rsid w:val="002A24B8"/>
    <w:rsid w:val="002B1932"/>
    <w:rsid w:val="002B3AFF"/>
    <w:rsid w:val="002B5FF7"/>
    <w:rsid w:val="002B7130"/>
    <w:rsid w:val="002C15F7"/>
    <w:rsid w:val="002C1900"/>
    <w:rsid w:val="002C2DC9"/>
    <w:rsid w:val="002C7206"/>
    <w:rsid w:val="002D0ED1"/>
    <w:rsid w:val="002D5322"/>
    <w:rsid w:val="002D795C"/>
    <w:rsid w:val="002F1C54"/>
    <w:rsid w:val="002F3C8C"/>
    <w:rsid w:val="002F5AF7"/>
    <w:rsid w:val="002F7739"/>
    <w:rsid w:val="0030035B"/>
    <w:rsid w:val="00300CE7"/>
    <w:rsid w:val="00301030"/>
    <w:rsid w:val="00304D59"/>
    <w:rsid w:val="00306751"/>
    <w:rsid w:val="00313AF7"/>
    <w:rsid w:val="0031666D"/>
    <w:rsid w:val="00321011"/>
    <w:rsid w:val="00321DB3"/>
    <w:rsid w:val="00323962"/>
    <w:rsid w:val="00324C1F"/>
    <w:rsid w:val="003317BA"/>
    <w:rsid w:val="003321F7"/>
    <w:rsid w:val="00333599"/>
    <w:rsid w:val="00333A4E"/>
    <w:rsid w:val="003366BD"/>
    <w:rsid w:val="00337A7E"/>
    <w:rsid w:val="00340B95"/>
    <w:rsid w:val="00340C27"/>
    <w:rsid w:val="0035058F"/>
    <w:rsid w:val="0035188F"/>
    <w:rsid w:val="00352A2E"/>
    <w:rsid w:val="003544A3"/>
    <w:rsid w:val="0035672E"/>
    <w:rsid w:val="00356C11"/>
    <w:rsid w:val="00357C5B"/>
    <w:rsid w:val="00361A45"/>
    <w:rsid w:val="00361BA3"/>
    <w:rsid w:val="00364195"/>
    <w:rsid w:val="00364BA9"/>
    <w:rsid w:val="00366017"/>
    <w:rsid w:val="00372811"/>
    <w:rsid w:val="003739E0"/>
    <w:rsid w:val="00376C64"/>
    <w:rsid w:val="003779D8"/>
    <w:rsid w:val="0038051A"/>
    <w:rsid w:val="00380DC8"/>
    <w:rsid w:val="00386F94"/>
    <w:rsid w:val="003933FB"/>
    <w:rsid w:val="003958DA"/>
    <w:rsid w:val="00397C93"/>
    <w:rsid w:val="003A2C73"/>
    <w:rsid w:val="003A6E98"/>
    <w:rsid w:val="003B66F4"/>
    <w:rsid w:val="003B67BA"/>
    <w:rsid w:val="003C6085"/>
    <w:rsid w:val="003C780C"/>
    <w:rsid w:val="003D0F63"/>
    <w:rsid w:val="003D6D9B"/>
    <w:rsid w:val="003E01A7"/>
    <w:rsid w:val="003E0BBC"/>
    <w:rsid w:val="003E42BF"/>
    <w:rsid w:val="003F0A30"/>
    <w:rsid w:val="003F1F00"/>
    <w:rsid w:val="00405ABB"/>
    <w:rsid w:val="00405C1D"/>
    <w:rsid w:val="00410CE9"/>
    <w:rsid w:val="004110F3"/>
    <w:rsid w:val="00422C90"/>
    <w:rsid w:val="004244A4"/>
    <w:rsid w:val="00425F1B"/>
    <w:rsid w:val="0042630E"/>
    <w:rsid w:val="00444A27"/>
    <w:rsid w:val="0045042A"/>
    <w:rsid w:val="00451542"/>
    <w:rsid w:val="00454CFA"/>
    <w:rsid w:val="00454E54"/>
    <w:rsid w:val="00457875"/>
    <w:rsid w:val="00461F54"/>
    <w:rsid w:val="00462B32"/>
    <w:rsid w:val="0046712F"/>
    <w:rsid w:val="004706E0"/>
    <w:rsid w:val="004708C9"/>
    <w:rsid w:val="00474D85"/>
    <w:rsid w:val="004751CC"/>
    <w:rsid w:val="00477302"/>
    <w:rsid w:val="0047737D"/>
    <w:rsid w:val="00481E8F"/>
    <w:rsid w:val="00482B10"/>
    <w:rsid w:val="00484E3D"/>
    <w:rsid w:val="004851E0"/>
    <w:rsid w:val="00487857"/>
    <w:rsid w:val="004909BF"/>
    <w:rsid w:val="00494134"/>
    <w:rsid w:val="00495093"/>
    <w:rsid w:val="004950B8"/>
    <w:rsid w:val="004A3EF5"/>
    <w:rsid w:val="004B0129"/>
    <w:rsid w:val="004B17D1"/>
    <w:rsid w:val="004B1AA8"/>
    <w:rsid w:val="004B52E8"/>
    <w:rsid w:val="004B585F"/>
    <w:rsid w:val="004C1A8C"/>
    <w:rsid w:val="004C2911"/>
    <w:rsid w:val="004C6AA3"/>
    <w:rsid w:val="004E3384"/>
    <w:rsid w:val="004E41AA"/>
    <w:rsid w:val="004E4290"/>
    <w:rsid w:val="004E5D19"/>
    <w:rsid w:val="004E646C"/>
    <w:rsid w:val="004E7D3C"/>
    <w:rsid w:val="004F0D48"/>
    <w:rsid w:val="00500156"/>
    <w:rsid w:val="00501E59"/>
    <w:rsid w:val="00507C51"/>
    <w:rsid w:val="00515693"/>
    <w:rsid w:val="00515B89"/>
    <w:rsid w:val="00520269"/>
    <w:rsid w:val="00524ABF"/>
    <w:rsid w:val="00526EBC"/>
    <w:rsid w:val="005345B5"/>
    <w:rsid w:val="0053553E"/>
    <w:rsid w:val="00535FE7"/>
    <w:rsid w:val="00536AA2"/>
    <w:rsid w:val="00542C25"/>
    <w:rsid w:val="005445D1"/>
    <w:rsid w:val="005461C3"/>
    <w:rsid w:val="005502B6"/>
    <w:rsid w:val="00552342"/>
    <w:rsid w:val="005614B7"/>
    <w:rsid w:val="0056749C"/>
    <w:rsid w:val="00570564"/>
    <w:rsid w:val="00580F73"/>
    <w:rsid w:val="00584806"/>
    <w:rsid w:val="00587A36"/>
    <w:rsid w:val="00591A25"/>
    <w:rsid w:val="005966C0"/>
    <w:rsid w:val="005973AC"/>
    <w:rsid w:val="005A04E0"/>
    <w:rsid w:val="005B315A"/>
    <w:rsid w:val="005B3B50"/>
    <w:rsid w:val="005B5D1F"/>
    <w:rsid w:val="005B623F"/>
    <w:rsid w:val="005B750B"/>
    <w:rsid w:val="005C0F91"/>
    <w:rsid w:val="005C2722"/>
    <w:rsid w:val="005C2CB8"/>
    <w:rsid w:val="005C331C"/>
    <w:rsid w:val="005C65AB"/>
    <w:rsid w:val="005E3340"/>
    <w:rsid w:val="005E4678"/>
    <w:rsid w:val="005E6A77"/>
    <w:rsid w:val="005F15EE"/>
    <w:rsid w:val="005F256E"/>
    <w:rsid w:val="005F5D02"/>
    <w:rsid w:val="005F79E1"/>
    <w:rsid w:val="00600156"/>
    <w:rsid w:val="00601965"/>
    <w:rsid w:val="00605CD2"/>
    <w:rsid w:val="006101F2"/>
    <w:rsid w:val="006136CF"/>
    <w:rsid w:val="00617CF9"/>
    <w:rsid w:val="00623176"/>
    <w:rsid w:val="00623FBE"/>
    <w:rsid w:val="00624F1B"/>
    <w:rsid w:val="00627AF4"/>
    <w:rsid w:val="00631186"/>
    <w:rsid w:val="00633DA7"/>
    <w:rsid w:val="00635D47"/>
    <w:rsid w:val="00635D75"/>
    <w:rsid w:val="006416D3"/>
    <w:rsid w:val="006452A2"/>
    <w:rsid w:val="00646DE9"/>
    <w:rsid w:val="0064731C"/>
    <w:rsid w:val="00647997"/>
    <w:rsid w:val="00647E67"/>
    <w:rsid w:val="00652CC7"/>
    <w:rsid w:val="00655B16"/>
    <w:rsid w:val="0065639F"/>
    <w:rsid w:val="00660E78"/>
    <w:rsid w:val="00664855"/>
    <w:rsid w:val="00667257"/>
    <w:rsid w:val="00667F96"/>
    <w:rsid w:val="006718C9"/>
    <w:rsid w:val="00671B82"/>
    <w:rsid w:val="006740F2"/>
    <w:rsid w:val="00675C54"/>
    <w:rsid w:val="006764A7"/>
    <w:rsid w:val="006764BD"/>
    <w:rsid w:val="006801B5"/>
    <w:rsid w:val="00682D09"/>
    <w:rsid w:val="0068419B"/>
    <w:rsid w:val="00684EFC"/>
    <w:rsid w:val="0068533F"/>
    <w:rsid w:val="00685677"/>
    <w:rsid w:val="00686C57"/>
    <w:rsid w:val="00686DE9"/>
    <w:rsid w:val="00690FB1"/>
    <w:rsid w:val="006923BA"/>
    <w:rsid w:val="00695A35"/>
    <w:rsid w:val="00695EA9"/>
    <w:rsid w:val="006A3035"/>
    <w:rsid w:val="006A43F4"/>
    <w:rsid w:val="006A69CB"/>
    <w:rsid w:val="006A79AA"/>
    <w:rsid w:val="006B1265"/>
    <w:rsid w:val="006B4A6F"/>
    <w:rsid w:val="006C49FF"/>
    <w:rsid w:val="006C4AA6"/>
    <w:rsid w:val="006C58C3"/>
    <w:rsid w:val="006C660F"/>
    <w:rsid w:val="006C6F79"/>
    <w:rsid w:val="006C7D4A"/>
    <w:rsid w:val="006D1A7F"/>
    <w:rsid w:val="006D6FA5"/>
    <w:rsid w:val="006E1229"/>
    <w:rsid w:val="006E1CCD"/>
    <w:rsid w:val="006E2760"/>
    <w:rsid w:val="006E2B7A"/>
    <w:rsid w:val="006E2CF8"/>
    <w:rsid w:val="006E7C73"/>
    <w:rsid w:val="006F344A"/>
    <w:rsid w:val="006F4090"/>
    <w:rsid w:val="00700B87"/>
    <w:rsid w:val="007165B0"/>
    <w:rsid w:val="007167D8"/>
    <w:rsid w:val="007239B9"/>
    <w:rsid w:val="00724BCA"/>
    <w:rsid w:val="007257D6"/>
    <w:rsid w:val="00725E33"/>
    <w:rsid w:val="00726781"/>
    <w:rsid w:val="00727FBA"/>
    <w:rsid w:val="007301F4"/>
    <w:rsid w:val="00731F13"/>
    <w:rsid w:val="0073479A"/>
    <w:rsid w:val="00737992"/>
    <w:rsid w:val="00743C42"/>
    <w:rsid w:val="00744FB9"/>
    <w:rsid w:val="007522C4"/>
    <w:rsid w:val="0075535E"/>
    <w:rsid w:val="00760636"/>
    <w:rsid w:val="0076274E"/>
    <w:rsid w:val="0076542F"/>
    <w:rsid w:val="00771F7D"/>
    <w:rsid w:val="007770D9"/>
    <w:rsid w:val="007772F3"/>
    <w:rsid w:val="00782217"/>
    <w:rsid w:val="007929D3"/>
    <w:rsid w:val="00795979"/>
    <w:rsid w:val="007A3E2B"/>
    <w:rsid w:val="007B01F6"/>
    <w:rsid w:val="007B2969"/>
    <w:rsid w:val="007B6CC7"/>
    <w:rsid w:val="007C03AF"/>
    <w:rsid w:val="007C28FC"/>
    <w:rsid w:val="007D0C7C"/>
    <w:rsid w:val="007D15E1"/>
    <w:rsid w:val="007D1D61"/>
    <w:rsid w:val="007D205F"/>
    <w:rsid w:val="007D6022"/>
    <w:rsid w:val="007E0845"/>
    <w:rsid w:val="007E232E"/>
    <w:rsid w:val="007E52C1"/>
    <w:rsid w:val="007E7907"/>
    <w:rsid w:val="007F14EE"/>
    <w:rsid w:val="007F31A0"/>
    <w:rsid w:val="007F6D6F"/>
    <w:rsid w:val="007F7F16"/>
    <w:rsid w:val="0080100D"/>
    <w:rsid w:val="00803AD8"/>
    <w:rsid w:val="0081439D"/>
    <w:rsid w:val="008153C2"/>
    <w:rsid w:val="008153D5"/>
    <w:rsid w:val="00815E07"/>
    <w:rsid w:val="00820EA2"/>
    <w:rsid w:val="00820F06"/>
    <w:rsid w:val="00822C82"/>
    <w:rsid w:val="00830960"/>
    <w:rsid w:val="00832785"/>
    <w:rsid w:val="00833A31"/>
    <w:rsid w:val="00833F76"/>
    <w:rsid w:val="00836CE7"/>
    <w:rsid w:val="0083773A"/>
    <w:rsid w:val="00837A33"/>
    <w:rsid w:val="00842115"/>
    <w:rsid w:val="00842DEA"/>
    <w:rsid w:val="00845FB8"/>
    <w:rsid w:val="00846B61"/>
    <w:rsid w:val="00851C71"/>
    <w:rsid w:val="00852F09"/>
    <w:rsid w:val="0085389E"/>
    <w:rsid w:val="00856D24"/>
    <w:rsid w:val="00856E58"/>
    <w:rsid w:val="008625C5"/>
    <w:rsid w:val="00865459"/>
    <w:rsid w:val="00866671"/>
    <w:rsid w:val="00867807"/>
    <w:rsid w:val="008702AA"/>
    <w:rsid w:val="00871770"/>
    <w:rsid w:val="00871C2D"/>
    <w:rsid w:val="0087291B"/>
    <w:rsid w:val="008729BC"/>
    <w:rsid w:val="0087325F"/>
    <w:rsid w:val="00873C07"/>
    <w:rsid w:val="0087709F"/>
    <w:rsid w:val="00880B6B"/>
    <w:rsid w:val="008825DF"/>
    <w:rsid w:val="00884D09"/>
    <w:rsid w:val="00885CC2"/>
    <w:rsid w:val="00893941"/>
    <w:rsid w:val="00894587"/>
    <w:rsid w:val="00895B59"/>
    <w:rsid w:val="008A1694"/>
    <w:rsid w:val="008B2A04"/>
    <w:rsid w:val="008B502A"/>
    <w:rsid w:val="008C118A"/>
    <w:rsid w:val="008C4571"/>
    <w:rsid w:val="008C7892"/>
    <w:rsid w:val="008D438A"/>
    <w:rsid w:val="008D74DC"/>
    <w:rsid w:val="008D773F"/>
    <w:rsid w:val="008D7A45"/>
    <w:rsid w:val="008E208B"/>
    <w:rsid w:val="008E26F2"/>
    <w:rsid w:val="008F1972"/>
    <w:rsid w:val="008F1AA7"/>
    <w:rsid w:val="008F23C3"/>
    <w:rsid w:val="0090158D"/>
    <w:rsid w:val="009028F6"/>
    <w:rsid w:val="009031D7"/>
    <w:rsid w:val="00904A89"/>
    <w:rsid w:val="00910CC7"/>
    <w:rsid w:val="0091351D"/>
    <w:rsid w:val="00914011"/>
    <w:rsid w:val="00915208"/>
    <w:rsid w:val="00917D6F"/>
    <w:rsid w:val="00922E6F"/>
    <w:rsid w:val="00936B92"/>
    <w:rsid w:val="009376CE"/>
    <w:rsid w:val="0094084D"/>
    <w:rsid w:val="009426BB"/>
    <w:rsid w:val="00952EA2"/>
    <w:rsid w:val="00953875"/>
    <w:rsid w:val="00960031"/>
    <w:rsid w:val="0096154D"/>
    <w:rsid w:val="00963F40"/>
    <w:rsid w:val="00971752"/>
    <w:rsid w:val="00971EF2"/>
    <w:rsid w:val="00976FAE"/>
    <w:rsid w:val="00982446"/>
    <w:rsid w:val="009833CE"/>
    <w:rsid w:val="00984BA7"/>
    <w:rsid w:val="00985420"/>
    <w:rsid w:val="00990164"/>
    <w:rsid w:val="0099116D"/>
    <w:rsid w:val="009924EC"/>
    <w:rsid w:val="00994206"/>
    <w:rsid w:val="0099799D"/>
    <w:rsid w:val="009A27DC"/>
    <w:rsid w:val="009A2F9E"/>
    <w:rsid w:val="009A5F38"/>
    <w:rsid w:val="009A679D"/>
    <w:rsid w:val="009B210D"/>
    <w:rsid w:val="009D0CFD"/>
    <w:rsid w:val="009D2B61"/>
    <w:rsid w:val="009D3C90"/>
    <w:rsid w:val="009D3F3A"/>
    <w:rsid w:val="009D5685"/>
    <w:rsid w:val="009E28C6"/>
    <w:rsid w:val="009E3781"/>
    <w:rsid w:val="009F0DE0"/>
    <w:rsid w:val="009F13F1"/>
    <w:rsid w:val="009F3E0D"/>
    <w:rsid w:val="009F43EF"/>
    <w:rsid w:val="009F7CDA"/>
    <w:rsid w:val="00A01291"/>
    <w:rsid w:val="00A03771"/>
    <w:rsid w:val="00A07395"/>
    <w:rsid w:val="00A102EA"/>
    <w:rsid w:val="00A108DB"/>
    <w:rsid w:val="00A142A0"/>
    <w:rsid w:val="00A14EE0"/>
    <w:rsid w:val="00A155FC"/>
    <w:rsid w:val="00A15F84"/>
    <w:rsid w:val="00A16862"/>
    <w:rsid w:val="00A2356D"/>
    <w:rsid w:val="00A24215"/>
    <w:rsid w:val="00A30E0D"/>
    <w:rsid w:val="00A31014"/>
    <w:rsid w:val="00A336A3"/>
    <w:rsid w:val="00A4021E"/>
    <w:rsid w:val="00A40E8B"/>
    <w:rsid w:val="00A4169E"/>
    <w:rsid w:val="00A42B61"/>
    <w:rsid w:val="00A4336A"/>
    <w:rsid w:val="00A43F3A"/>
    <w:rsid w:val="00A46EFF"/>
    <w:rsid w:val="00A52642"/>
    <w:rsid w:val="00A540F7"/>
    <w:rsid w:val="00A5457D"/>
    <w:rsid w:val="00A56C45"/>
    <w:rsid w:val="00A60491"/>
    <w:rsid w:val="00A633BF"/>
    <w:rsid w:val="00A65056"/>
    <w:rsid w:val="00A655E1"/>
    <w:rsid w:val="00A70FF9"/>
    <w:rsid w:val="00A71B02"/>
    <w:rsid w:val="00A75948"/>
    <w:rsid w:val="00A82547"/>
    <w:rsid w:val="00A82FDB"/>
    <w:rsid w:val="00A84DFB"/>
    <w:rsid w:val="00A911E9"/>
    <w:rsid w:val="00A949D8"/>
    <w:rsid w:val="00AA47F7"/>
    <w:rsid w:val="00AA4910"/>
    <w:rsid w:val="00AA57E0"/>
    <w:rsid w:val="00AA5E49"/>
    <w:rsid w:val="00AB1BB7"/>
    <w:rsid w:val="00AB3E93"/>
    <w:rsid w:val="00AB438C"/>
    <w:rsid w:val="00AB539D"/>
    <w:rsid w:val="00AB5960"/>
    <w:rsid w:val="00AD79E8"/>
    <w:rsid w:val="00AE0D3A"/>
    <w:rsid w:val="00AE7B76"/>
    <w:rsid w:val="00AE7EA6"/>
    <w:rsid w:val="00AF0339"/>
    <w:rsid w:val="00AF24C4"/>
    <w:rsid w:val="00AF40FB"/>
    <w:rsid w:val="00AF5BA7"/>
    <w:rsid w:val="00B00DE3"/>
    <w:rsid w:val="00B020C5"/>
    <w:rsid w:val="00B03691"/>
    <w:rsid w:val="00B04889"/>
    <w:rsid w:val="00B0786F"/>
    <w:rsid w:val="00B11413"/>
    <w:rsid w:val="00B140FA"/>
    <w:rsid w:val="00B15C45"/>
    <w:rsid w:val="00B21DB0"/>
    <w:rsid w:val="00B2254E"/>
    <w:rsid w:val="00B23A09"/>
    <w:rsid w:val="00B252F0"/>
    <w:rsid w:val="00B2595C"/>
    <w:rsid w:val="00B26CD6"/>
    <w:rsid w:val="00B315CA"/>
    <w:rsid w:val="00B3193A"/>
    <w:rsid w:val="00B31FA9"/>
    <w:rsid w:val="00B33417"/>
    <w:rsid w:val="00B351FF"/>
    <w:rsid w:val="00B36472"/>
    <w:rsid w:val="00B367F0"/>
    <w:rsid w:val="00B36BBE"/>
    <w:rsid w:val="00B36CC3"/>
    <w:rsid w:val="00B40587"/>
    <w:rsid w:val="00B407EC"/>
    <w:rsid w:val="00B418C4"/>
    <w:rsid w:val="00B443AF"/>
    <w:rsid w:val="00B45F47"/>
    <w:rsid w:val="00B467EC"/>
    <w:rsid w:val="00B51081"/>
    <w:rsid w:val="00B513F7"/>
    <w:rsid w:val="00B5196B"/>
    <w:rsid w:val="00B5698C"/>
    <w:rsid w:val="00B56BDC"/>
    <w:rsid w:val="00B60118"/>
    <w:rsid w:val="00B61E30"/>
    <w:rsid w:val="00B6538A"/>
    <w:rsid w:val="00B65541"/>
    <w:rsid w:val="00B67609"/>
    <w:rsid w:val="00B73EC8"/>
    <w:rsid w:val="00B74987"/>
    <w:rsid w:val="00B80085"/>
    <w:rsid w:val="00B8157B"/>
    <w:rsid w:val="00B84C17"/>
    <w:rsid w:val="00B856EC"/>
    <w:rsid w:val="00B8584F"/>
    <w:rsid w:val="00B86A05"/>
    <w:rsid w:val="00B92C9B"/>
    <w:rsid w:val="00B9603C"/>
    <w:rsid w:val="00B96398"/>
    <w:rsid w:val="00B96A04"/>
    <w:rsid w:val="00BA0BD5"/>
    <w:rsid w:val="00BA3513"/>
    <w:rsid w:val="00BB3DEA"/>
    <w:rsid w:val="00BB64FF"/>
    <w:rsid w:val="00BB6860"/>
    <w:rsid w:val="00BC16B0"/>
    <w:rsid w:val="00BC58E1"/>
    <w:rsid w:val="00BD27C2"/>
    <w:rsid w:val="00BD2C06"/>
    <w:rsid w:val="00BD5113"/>
    <w:rsid w:val="00BD6B66"/>
    <w:rsid w:val="00BE05AD"/>
    <w:rsid w:val="00BE0FE1"/>
    <w:rsid w:val="00BE1D05"/>
    <w:rsid w:val="00BE2469"/>
    <w:rsid w:val="00BE2AC7"/>
    <w:rsid w:val="00BE415E"/>
    <w:rsid w:val="00BE7D44"/>
    <w:rsid w:val="00BF0183"/>
    <w:rsid w:val="00BF02D3"/>
    <w:rsid w:val="00BF0316"/>
    <w:rsid w:val="00BF224C"/>
    <w:rsid w:val="00BF3340"/>
    <w:rsid w:val="00BF5CB5"/>
    <w:rsid w:val="00C01DDE"/>
    <w:rsid w:val="00C030DA"/>
    <w:rsid w:val="00C035F9"/>
    <w:rsid w:val="00C04912"/>
    <w:rsid w:val="00C04D8F"/>
    <w:rsid w:val="00C05590"/>
    <w:rsid w:val="00C060B7"/>
    <w:rsid w:val="00C1433D"/>
    <w:rsid w:val="00C14896"/>
    <w:rsid w:val="00C157C9"/>
    <w:rsid w:val="00C15EA5"/>
    <w:rsid w:val="00C163A3"/>
    <w:rsid w:val="00C200E9"/>
    <w:rsid w:val="00C22DA6"/>
    <w:rsid w:val="00C2390C"/>
    <w:rsid w:val="00C26C43"/>
    <w:rsid w:val="00C30187"/>
    <w:rsid w:val="00C31AE7"/>
    <w:rsid w:val="00C329FA"/>
    <w:rsid w:val="00C32C48"/>
    <w:rsid w:val="00C33EC8"/>
    <w:rsid w:val="00C425D6"/>
    <w:rsid w:val="00C45737"/>
    <w:rsid w:val="00C54023"/>
    <w:rsid w:val="00C54708"/>
    <w:rsid w:val="00C548D9"/>
    <w:rsid w:val="00C60636"/>
    <w:rsid w:val="00C71428"/>
    <w:rsid w:val="00C72772"/>
    <w:rsid w:val="00C75DC0"/>
    <w:rsid w:val="00C819B7"/>
    <w:rsid w:val="00C907CD"/>
    <w:rsid w:val="00C91C7C"/>
    <w:rsid w:val="00C94D7A"/>
    <w:rsid w:val="00C96F8B"/>
    <w:rsid w:val="00C97C80"/>
    <w:rsid w:val="00CA0A39"/>
    <w:rsid w:val="00CA17A7"/>
    <w:rsid w:val="00CA7865"/>
    <w:rsid w:val="00CA797E"/>
    <w:rsid w:val="00CB071F"/>
    <w:rsid w:val="00CB209E"/>
    <w:rsid w:val="00CB3EB9"/>
    <w:rsid w:val="00CB5629"/>
    <w:rsid w:val="00CB71A6"/>
    <w:rsid w:val="00CC215E"/>
    <w:rsid w:val="00CC40E0"/>
    <w:rsid w:val="00CD1D21"/>
    <w:rsid w:val="00CD2247"/>
    <w:rsid w:val="00CD3AB8"/>
    <w:rsid w:val="00CD61EA"/>
    <w:rsid w:val="00CD691E"/>
    <w:rsid w:val="00CD7038"/>
    <w:rsid w:val="00CD78D3"/>
    <w:rsid w:val="00CE1720"/>
    <w:rsid w:val="00CE4DB3"/>
    <w:rsid w:val="00CE5905"/>
    <w:rsid w:val="00CE6F94"/>
    <w:rsid w:val="00CF2571"/>
    <w:rsid w:val="00CF2D7A"/>
    <w:rsid w:val="00CF5FB9"/>
    <w:rsid w:val="00D01C48"/>
    <w:rsid w:val="00D02FC6"/>
    <w:rsid w:val="00D0454E"/>
    <w:rsid w:val="00D05B8D"/>
    <w:rsid w:val="00D05D71"/>
    <w:rsid w:val="00D05FE5"/>
    <w:rsid w:val="00D07712"/>
    <w:rsid w:val="00D07BE6"/>
    <w:rsid w:val="00D106F7"/>
    <w:rsid w:val="00D10A43"/>
    <w:rsid w:val="00D125E7"/>
    <w:rsid w:val="00D12982"/>
    <w:rsid w:val="00D15205"/>
    <w:rsid w:val="00D152AA"/>
    <w:rsid w:val="00D17776"/>
    <w:rsid w:val="00D27E85"/>
    <w:rsid w:val="00D300FA"/>
    <w:rsid w:val="00D32D72"/>
    <w:rsid w:val="00D36464"/>
    <w:rsid w:val="00D366C2"/>
    <w:rsid w:val="00D37EBA"/>
    <w:rsid w:val="00D476BB"/>
    <w:rsid w:val="00D52B39"/>
    <w:rsid w:val="00D52F37"/>
    <w:rsid w:val="00D56FBC"/>
    <w:rsid w:val="00D60F7F"/>
    <w:rsid w:val="00D63E76"/>
    <w:rsid w:val="00D64C1C"/>
    <w:rsid w:val="00D656BF"/>
    <w:rsid w:val="00D65D3F"/>
    <w:rsid w:val="00D679D5"/>
    <w:rsid w:val="00D726C0"/>
    <w:rsid w:val="00D769AA"/>
    <w:rsid w:val="00D83317"/>
    <w:rsid w:val="00D8452E"/>
    <w:rsid w:val="00D95681"/>
    <w:rsid w:val="00D97925"/>
    <w:rsid w:val="00DA1032"/>
    <w:rsid w:val="00DA4982"/>
    <w:rsid w:val="00DA5D1A"/>
    <w:rsid w:val="00DA61BC"/>
    <w:rsid w:val="00DB512C"/>
    <w:rsid w:val="00DB6D66"/>
    <w:rsid w:val="00DC2640"/>
    <w:rsid w:val="00DC5F8C"/>
    <w:rsid w:val="00DC676C"/>
    <w:rsid w:val="00DD011C"/>
    <w:rsid w:val="00DD1A69"/>
    <w:rsid w:val="00DD2186"/>
    <w:rsid w:val="00DD420A"/>
    <w:rsid w:val="00DD5346"/>
    <w:rsid w:val="00DD604A"/>
    <w:rsid w:val="00DD641D"/>
    <w:rsid w:val="00DE01B8"/>
    <w:rsid w:val="00DE65B3"/>
    <w:rsid w:val="00DE7FB1"/>
    <w:rsid w:val="00DF3B50"/>
    <w:rsid w:val="00DF423F"/>
    <w:rsid w:val="00DF5990"/>
    <w:rsid w:val="00E00DDA"/>
    <w:rsid w:val="00E0126C"/>
    <w:rsid w:val="00E024DE"/>
    <w:rsid w:val="00E11ED5"/>
    <w:rsid w:val="00E11FC8"/>
    <w:rsid w:val="00E20794"/>
    <w:rsid w:val="00E235DE"/>
    <w:rsid w:val="00E260F5"/>
    <w:rsid w:val="00E361D0"/>
    <w:rsid w:val="00E404F4"/>
    <w:rsid w:val="00E4399E"/>
    <w:rsid w:val="00E44980"/>
    <w:rsid w:val="00E50E79"/>
    <w:rsid w:val="00E57F77"/>
    <w:rsid w:val="00E61C75"/>
    <w:rsid w:val="00E6699F"/>
    <w:rsid w:val="00E705CF"/>
    <w:rsid w:val="00E75025"/>
    <w:rsid w:val="00E84818"/>
    <w:rsid w:val="00E90002"/>
    <w:rsid w:val="00E9077B"/>
    <w:rsid w:val="00E91755"/>
    <w:rsid w:val="00E91C0E"/>
    <w:rsid w:val="00E95527"/>
    <w:rsid w:val="00E96738"/>
    <w:rsid w:val="00E96D11"/>
    <w:rsid w:val="00EB183A"/>
    <w:rsid w:val="00EB43F2"/>
    <w:rsid w:val="00EB4984"/>
    <w:rsid w:val="00EB7BDD"/>
    <w:rsid w:val="00EC0E01"/>
    <w:rsid w:val="00EC1D48"/>
    <w:rsid w:val="00EC4A37"/>
    <w:rsid w:val="00EC5A27"/>
    <w:rsid w:val="00ED4552"/>
    <w:rsid w:val="00ED59C0"/>
    <w:rsid w:val="00EE05CE"/>
    <w:rsid w:val="00EE2850"/>
    <w:rsid w:val="00EE4EC3"/>
    <w:rsid w:val="00EF0B1A"/>
    <w:rsid w:val="00EF4B9D"/>
    <w:rsid w:val="00EF6F5E"/>
    <w:rsid w:val="00EF7E22"/>
    <w:rsid w:val="00F013E9"/>
    <w:rsid w:val="00F0559C"/>
    <w:rsid w:val="00F13A3A"/>
    <w:rsid w:val="00F14707"/>
    <w:rsid w:val="00F16B07"/>
    <w:rsid w:val="00F16DB8"/>
    <w:rsid w:val="00F2208E"/>
    <w:rsid w:val="00F24C0E"/>
    <w:rsid w:val="00F251CB"/>
    <w:rsid w:val="00F32F0D"/>
    <w:rsid w:val="00F32FAA"/>
    <w:rsid w:val="00F33643"/>
    <w:rsid w:val="00F33D49"/>
    <w:rsid w:val="00F36BD2"/>
    <w:rsid w:val="00F36DE8"/>
    <w:rsid w:val="00F406B9"/>
    <w:rsid w:val="00F40860"/>
    <w:rsid w:val="00F420B0"/>
    <w:rsid w:val="00F45C52"/>
    <w:rsid w:val="00F45F19"/>
    <w:rsid w:val="00F50EF9"/>
    <w:rsid w:val="00F53445"/>
    <w:rsid w:val="00F543F0"/>
    <w:rsid w:val="00F55D58"/>
    <w:rsid w:val="00F56234"/>
    <w:rsid w:val="00F63221"/>
    <w:rsid w:val="00F65512"/>
    <w:rsid w:val="00F66CDA"/>
    <w:rsid w:val="00F67B77"/>
    <w:rsid w:val="00F70456"/>
    <w:rsid w:val="00F71986"/>
    <w:rsid w:val="00F73647"/>
    <w:rsid w:val="00F757EA"/>
    <w:rsid w:val="00F8233C"/>
    <w:rsid w:val="00F86B45"/>
    <w:rsid w:val="00F86BFC"/>
    <w:rsid w:val="00F87267"/>
    <w:rsid w:val="00F9144D"/>
    <w:rsid w:val="00F918ED"/>
    <w:rsid w:val="00F95B20"/>
    <w:rsid w:val="00FA2B3E"/>
    <w:rsid w:val="00FA2F0B"/>
    <w:rsid w:val="00FB0D3E"/>
    <w:rsid w:val="00FB16B2"/>
    <w:rsid w:val="00FC03C6"/>
    <w:rsid w:val="00FC4E0F"/>
    <w:rsid w:val="00FC52E0"/>
    <w:rsid w:val="00FC5714"/>
    <w:rsid w:val="00FC6389"/>
    <w:rsid w:val="00FC757D"/>
    <w:rsid w:val="00FC75F5"/>
    <w:rsid w:val="00FD43CE"/>
    <w:rsid w:val="00FD57A8"/>
    <w:rsid w:val="00FD7CE0"/>
    <w:rsid w:val="00FE0991"/>
    <w:rsid w:val="00FE6659"/>
    <w:rsid w:val="00FE6DDF"/>
    <w:rsid w:val="00FF04E4"/>
    <w:rsid w:val="00FF4329"/>
    <w:rsid w:val="00FF5C0B"/>
    <w:rsid w:val="00FF6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ECBFA"/>
  <w15:docId w15:val="{7972C881-1986-4084-8150-A1C892E27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2EA"/>
    <w:pPr>
      <w:spacing w:after="0" w:line="480" w:lineRule="auto"/>
    </w:pPr>
    <w:rPr>
      <w:rFonts w:ascii="Times New Roman" w:eastAsia="SimSun" w:hAnsi="Times New Roman" w:cs="Times New Roman"/>
      <w:sz w:val="24"/>
      <w:szCs w:val="24"/>
    </w:rPr>
  </w:style>
  <w:style w:type="paragraph" w:styleId="Heading1">
    <w:name w:val="heading 1"/>
    <w:basedOn w:val="Normal"/>
    <w:next w:val="Normal"/>
    <w:link w:val="Heading1Char"/>
    <w:uiPriority w:val="9"/>
    <w:qFormat/>
    <w:rsid w:val="000A078C"/>
    <w:pPr>
      <w:keepNext/>
      <w:keepLines/>
      <w:jc w:val="center"/>
      <w:outlineLvl w:val="0"/>
    </w:pPr>
    <w:rPr>
      <w:b/>
    </w:rPr>
  </w:style>
  <w:style w:type="paragraph" w:styleId="Heading2">
    <w:name w:val="heading 2"/>
    <w:basedOn w:val="Normal"/>
    <w:next w:val="Normal"/>
    <w:link w:val="Heading2Char"/>
    <w:uiPriority w:val="9"/>
    <w:unhideWhenUsed/>
    <w:qFormat/>
    <w:rsid w:val="00457875"/>
    <w:pPr>
      <w:keepNext/>
      <w:keepLines/>
      <w:spacing w:before="360" w:after="80"/>
      <w:ind w:firstLine="720"/>
      <w:outlineLvl w:val="1"/>
    </w:pPr>
    <w:rPr>
      <w:b/>
    </w:rPr>
  </w:style>
  <w:style w:type="paragraph" w:styleId="Heading3">
    <w:name w:val="heading 3"/>
    <w:basedOn w:val="Normal"/>
    <w:next w:val="Normal"/>
    <w:link w:val="Heading3Char"/>
    <w:uiPriority w:val="9"/>
    <w:unhideWhenUsed/>
    <w:qFormat/>
    <w:rsid w:val="000A078C"/>
    <w:pPr>
      <w:keepNext/>
      <w:keepLines/>
      <w:spacing w:before="40"/>
      <w:outlineLvl w:val="2"/>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78C"/>
    <w:rPr>
      <w:rFonts w:ascii="Times New Roman" w:eastAsia="SimSun" w:hAnsi="Times New Roman" w:cs="Times New Roman"/>
      <w:b/>
      <w:sz w:val="24"/>
      <w:szCs w:val="24"/>
    </w:rPr>
  </w:style>
  <w:style w:type="character" w:customStyle="1" w:styleId="Heading2Char">
    <w:name w:val="Heading 2 Char"/>
    <w:basedOn w:val="DefaultParagraphFont"/>
    <w:link w:val="Heading2"/>
    <w:uiPriority w:val="9"/>
    <w:rsid w:val="00457875"/>
    <w:rPr>
      <w:rFonts w:ascii="Times New Roman" w:eastAsia="SimSun" w:hAnsi="Times New Roman" w:cs="Times New Roman"/>
      <w:b/>
      <w:sz w:val="24"/>
      <w:szCs w:val="24"/>
    </w:rPr>
  </w:style>
  <w:style w:type="paragraph" w:styleId="Caption">
    <w:name w:val="caption"/>
    <w:basedOn w:val="Normal"/>
    <w:next w:val="Normal"/>
    <w:qFormat/>
    <w:rsid w:val="003E0BBC"/>
    <w:pPr>
      <w:spacing w:after="200" w:line="240" w:lineRule="auto"/>
    </w:pPr>
    <w:rPr>
      <w:b/>
      <w:iCs/>
      <w:szCs w:val="18"/>
    </w:rPr>
  </w:style>
  <w:style w:type="character" w:styleId="CommentReference">
    <w:name w:val="annotation reference"/>
    <w:basedOn w:val="DefaultParagraphFont"/>
    <w:uiPriority w:val="99"/>
    <w:semiHidden/>
    <w:unhideWhenUsed/>
    <w:rsid w:val="00E11FC8"/>
    <w:rPr>
      <w:sz w:val="16"/>
      <w:szCs w:val="16"/>
    </w:rPr>
  </w:style>
  <w:style w:type="paragraph" w:styleId="CommentText">
    <w:name w:val="annotation text"/>
    <w:basedOn w:val="Normal"/>
    <w:link w:val="CommentTextChar"/>
    <w:uiPriority w:val="99"/>
    <w:semiHidden/>
    <w:unhideWhenUsed/>
    <w:rsid w:val="00E11FC8"/>
    <w:pPr>
      <w:spacing w:line="240" w:lineRule="auto"/>
    </w:pPr>
    <w:rPr>
      <w:sz w:val="20"/>
      <w:szCs w:val="20"/>
    </w:rPr>
  </w:style>
  <w:style w:type="character" w:customStyle="1" w:styleId="CommentTextChar">
    <w:name w:val="Comment Text Char"/>
    <w:basedOn w:val="DefaultParagraphFont"/>
    <w:link w:val="CommentText"/>
    <w:uiPriority w:val="99"/>
    <w:semiHidden/>
    <w:rsid w:val="00E11FC8"/>
    <w:rPr>
      <w:rFonts w:ascii="Times New Roman" w:eastAsia="SimSu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FC8"/>
    <w:rPr>
      <w:b/>
      <w:bCs/>
    </w:rPr>
  </w:style>
  <w:style w:type="character" w:customStyle="1" w:styleId="CommentSubjectChar">
    <w:name w:val="Comment Subject Char"/>
    <w:basedOn w:val="CommentTextChar"/>
    <w:link w:val="CommentSubject"/>
    <w:uiPriority w:val="99"/>
    <w:semiHidden/>
    <w:rsid w:val="00E11FC8"/>
    <w:rPr>
      <w:rFonts w:ascii="Times New Roman" w:eastAsia="SimSun" w:hAnsi="Times New Roman" w:cs="Times New Roman"/>
      <w:b/>
      <w:bCs/>
      <w:sz w:val="20"/>
      <w:szCs w:val="20"/>
    </w:rPr>
  </w:style>
  <w:style w:type="paragraph" w:styleId="BalloonText">
    <w:name w:val="Balloon Text"/>
    <w:basedOn w:val="Normal"/>
    <w:link w:val="BalloonTextChar"/>
    <w:uiPriority w:val="99"/>
    <w:semiHidden/>
    <w:unhideWhenUsed/>
    <w:rsid w:val="00E11FC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C8"/>
    <w:rPr>
      <w:rFonts w:ascii="Segoe UI" w:eastAsia="SimSun" w:hAnsi="Segoe UI" w:cs="Segoe UI"/>
      <w:sz w:val="18"/>
      <w:szCs w:val="18"/>
    </w:rPr>
  </w:style>
  <w:style w:type="character" w:customStyle="1" w:styleId="Heading3Char">
    <w:name w:val="Heading 3 Char"/>
    <w:basedOn w:val="DefaultParagraphFont"/>
    <w:link w:val="Heading3"/>
    <w:uiPriority w:val="9"/>
    <w:rsid w:val="000A078C"/>
    <w:rPr>
      <w:rFonts w:ascii="Times New Roman" w:eastAsiaTheme="majorEastAsia" w:hAnsi="Times New Roman" w:cstheme="majorBidi"/>
      <w:b/>
      <w:i/>
      <w:sz w:val="24"/>
      <w:szCs w:val="24"/>
    </w:rPr>
  </w:style>
  <w:style w:type="paragraph" w:styleId="NoSpacing">
    <w:name w:val="No Spacing"/>
    <w:uiPriority w:val="1"/>
    <w:qFormat/>
    <w:rsid w:val="000122E9"/>
    <w:pPr>
      <w:spacing w:after="0" w:line="240" w:lineRule="auto"/>
    </w:pPr>
    <w:rPr>
      <w:rFonts w:ascii="Times New Roman" w:eastAsia="SimSun" w:hAnsi="Times New Roman" w:cs="Times New Roman"/>
      <w:sz w:val="24"/>
      <w:szCs w:val="24"/>
    </w:rPr>
  </w:style>
  <w:style w:type="character" w:styleId="PlaceholderText">
    <w:name w:val="Placeholder Text"/>
    <w:basedOn w:val="DefaultParagraphFont"/>
    <w:uiPriority w:val="99"/>
    <w:semiHidden/>
    <w:rsid w:val="001B59ED"/>
    <w:rPr>
      <w:color w:val="808080"/>
    </w:rPr>
  </w:style>
  <w:style w:type="paragraph" w:styleId="ListParagraph">
    <w:name w:val="List Paragraph"/>
    <w:basedOn w:val="Normal"/>
    <w:uiPriority w:val="34"/>
    <w:qFormat/>
    <w:rsid w:val="00D64C1C"/>
    <w:pPr>
      <w:ind w:left="720"/>
      <w:contextualSpacing/>
    </w:pPr>
  </w:style>
  <w:style w:type="paragraph" w:styleId="FootnoteText">
    <w:name w:val="footnote text"/>
    <w:basedOn w:val="Normal"/>
    <w:link w:val="FootnoteTextChar"/>
    <w:uiPriority w:val="99"/>
    <w:semiHidden/>
    <w:unhideWhenUsed/>
    <w:rsid w:val="007E52C1"/>
    <w:pPr>
      <w:spacing w:line="240" w:lineRule="auto"/>
    </w:pPr>
    <w:rPr>
      <w:sz w:val="20"/>
      <w:szCs w:val="20"/>
    </w:rPr>
  </w:style>
  <w:style w:type="character" w:customStyle="1" w:styleId="FootnoteTextChar">
    <w:name w:val="Footnote Text Char"/>
    <w:basedOn w:val="DefaultParagraphFont"/>
    <w:link w:val="FootnoteText"/>
    <w:uiPriority w:val="99"/>
    <w:semiHidden/>
    <w:rsid w:val="007E52C1"/>
    <w:rPr>
      <w:rFonts w:ascii="Times New Roman" w:eastAsia="SimSun" w:hAnsi="Times New Roman" w:cs="Times New Roman"/>
      <w:sz w:val="20"/>
      <w:szCs w:val="20"/>
    </w:rPr>
  </w:style>
  <w:style w:type="character" w:styleId="FootnoteReference">
    <w:name w:val="footnote reference"/>
    <w:basedOn w:val="DefaultParagraphFont"/>
    <w:uiPriority w:val="99"/>
    <w:semiHidden/>
    <w:unhideWhenUsed/>
    <w:rsid w:val="007E52C1"/>
    <w:rPr>
      <w:vertAlign w:val="superscript"/>
    </w:rPr>
  </w:style>
  <w:style w:type="table" w:styleId="TableGrid">
    <w:name w:val="Table Grid"/>
    <w:basedOn w:val="TableNormal"/>
    <w:uiPriority w:val="39"/>
    <w:rsid w:val="009824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9116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gc">
    <w:name w:val="_tgc"/>
    <w:basedOn w:val="DefaultParagraphFont"/>
    <w:qFormat/>
    <w:rsid w:val="001C20FF"/>
  </w:style>
  <w:style w:type="character" w:customStyle="1" w:styleId="math">
    <w:name w:val="math"/>
    <w:basedOn w:val="DefaultParagraphFont"/>
    <w:qFormat/>
    <w:rsid w:val="001C20FF"/>
  </w:style>
  <w:style w:type="table" w:customStyle="1" w:styleId="TableGrid1">
    <w:name w:val="Table Grid1"/>
    <w:basedOn w:val="TableNormal"/>
    <w:next w:val="TableGrid"/>
    <w:uiPriority w:val="39"/>
    <w:rsid w:val="00053F3E"/>
    <w:pPr>
      <w:spacing w:after="0" w:line="240" w:lineRule="auto"/>
    </w:pPr>
    <w:rPr>
      <w:rFonts w:ascii="Calibri" w:eastAsia="DengXian" w:hAnsi="Calibr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544A3"/>
    <w:pPr>
      <w:tabs>
        <w:tab w:val="center" w:pos="4680"/>
        <w:tab w:val="right" w:pos="9360"/>
      </w:tabs>
      <w:spacing w:line="240" w:lineRule="auto"/>
    </w:pPr>
  </w:style>
  <w:style w:type="character" w:customStyle="1" w:styleId="HeaderChar">
    <w:name w:val="Header Char"/>
    <w:basedOn w:val="DefaultParagraphFont"/>
    <w:link w:val="Header"/>
    <w:uiPriority w:val="99"/>
    <w:rsid w:val="003544A3"/>
    <w:rPr>
      <w:rFonts w:ascii="Times New Roman" w:eastAsia="SimSun" w:hAnsi="Times New Roman" w:cs="Times New Roman"/>
      <w:sz w:val="24"/>
      <w:szCs w:val="24"/>
    </w:rPr>
  </w:style>
  <w:style w:type="paragraph" w:styleId="Footer">
    <w:name w:val="footer"/>
    <w:basedOn w:val="Normal"/>
    <w:link w:val="FooterChar"/>
    <w:uiPriority w:val="99"/>
    <w:unhideWhenUsed/>
    <w:rsid w:val="003544A3"/>
    <w:pPr>
      <w:tabs>
        <w:tab w:val="center" w:pos="4680"/>
        <w:tab w:val="right" w:pos="9360"/>
      </w:tabs>
      <w:spacing w:line="240" w:lineRule="auto"/>
    </w:pPr>
  </w:style>
  <w:style w:type="character" w:customStyle="1" w:styleId="FooterChar">
    <w:name w:val="Footer Char"/>
    <w:basedOn w:val="DefaultParagraphFont"/>
    <w:link w:val="Footer"/>
    <w:uiPriority w:val="99"/>
    <w:rsid w:val="003544A3"/>
    <w:rPr>
      <w:rFonts w:ascii="Times New Roman" w:eastAsia="SimSun" w:hAnsi="Times New Roman" w:cs="Times New Roman"/>
      <w:sz w:val="24"/>
      <w:szCs w:val="24"/>
    </w:rPr>
  </w:style>
  <w:style w:type="paragraph" w:styleId="Revision">
    <w:name w:val="Revision"/>
    <w:hidden/>
    <w:uiPriority w:val="99"/>
    <w:semiHidden/>
    <w:rsid w:val="00251F3B"/>
    <w:pPr>
      <w:spacing w:after="0" w:line="240" w:lineRule="auto"/>
    </w:pPr>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122359">
      <w:bodyDiv w:val="1"/>
      <w:marLeft w:val="0"/>
      <w:marRight w:val="0"/>
      <w:marTop w:val="0"/>
      <w:marBottom w:val="0"/>
      <w:divBdr>
        <w:top w:val="none" w:sz="0" w:space="0" w:color="auto"/>
        <w:left w:val="none" w:sz="0" w:space="0" w:color="auto"/>
        <w:bottom w:val="none" w:sz="0" w:space="0" w:color="auto"/>
        <w:right w:val="none" w:sz="0" w:space="0" w:color="auto"/>
      </w:divBdr>
    </w:div>
    <w:div w:id="433674322">
      <w:bodyDiv w:val="1"/>
      <w:marLeft w:val="0"/>
      <w:marRight w:val="0"/>
      <w:marTop w:val="0"/>
      <w:marBottom w:val="0"/>
      <w:divBdr>
        <w:top w:val="none" w:sz="0" w:space="0" w:color="auto"/>
        <w:left w:val="none" w:sz="0" w:space="0" w:color="auto"/>
        <w:bottom w:val="none" w:sz="0" w:space="0" w:color="auto"/>
        <w:right w:val="none" w:sz="0" w:space="0" w:color="auto"/>
      </w:divBdr>
    </w:div>
    <w:div w:id="528876825">
      <w:bodyDiv w:val="1"/>
      <w:marLeft w:val="0"/>
      <w:marRight w:val="0"/>
      <w:marTop w:val="0"/>
      <w:marBottom w:val="0"/>
      <w:divBdr>
        <w:top w:val="none" w:sz="0" w:space="0" w:color="auto"/>
        <w:left w:val="none" w:sz="0" w:space="0" w:color="auto"/>
        <w:bottom w:val="none" w:sz="0" w:space="0" w:color="auto"/>
        <w:right w:val="none" w:sz="0" w:space="0" w:color="auto"/>
      </w:divBdr>
    </w:div>
    <w:div w:id="580136795">
      <w:bodyDiv w:val="1"/>
      <w:marLeft w:val="0"/>
      <w:marRight w:val="0"/>
      <w:marTop w:val="0"/>
      <w:marBottom w:val="0"/>
      <w:divBdr>
        <w:top w:val="none" w:sz="0" w:space="0" w:color="auto"/>
        <w:left w:val="none" w:sz="0" w:space="0" w:color="auto"/>
        <w:bottom w:val="none" w:sz="0" w:space="0" w:color="auto"/>
        <w:right w:val="none" w:sz="0" w:space="0" w:color="auto"/>
      </w:divBdr>
    </w:div>
    <w:div w:id="646595872">
      <w:bodyDiv w:val="1"/>
      <w:marLeft w:val="0"/>
      <w:marRight w:val="0"/>
      <w:marTop w:val="0"/>
      <w:marBottom w:val="0"/>
      <w:divBdr>
        <w:top w:val="none" w:sz="0" w:space="0" w:color="auto"/>
        <w:left w:val="none" w:sz="0" w:space="0" w:color="auto"/>
        <w:bottom w:val="none" w:sz="0" w:space="0" w:color="auto"/>
        <w:right w:val="none" w:sz="0" w:space="0" w:color="auto"/>
      </w:divBdr>
    </w:div>
    <w:div w:id="805512510">
      <w:bodyDiv w:val="1"/>
      <w:marLeft w:val="0"/>
      <w:marRight w:val="0"/>
      <w:marTop w:val="0"/>
      <w:marBottom w:val="0"/>
      <w:divBdr>
        <w:top w:val="none" w:sz="0" w:space="0" w:color="auto"/>
        <w:left w:val="none" w:sz="0" w:space="0" w:color="auto"/>
        <w:bottom w:val="none" w:sz="0" w:space="0" w:color="auto"/>
        <w:right w:val="none" w:sz="0" w:space="0" w:color="auto"/>
      </w:divBdr>
    </w:div>
    <w:div w:id="840125768">
      <w:bodyDiv w:val="1"/>
      <w:marLeft w:val="0"/>
      <w:marRight w:val="0"/>
      <w:marTop w:val="0"/>
      <w:marBottom w:val="0"/>
      <w:divBdr>
        <w:top w:val="none" w:sz="0" w:space="0" w:color="auto"/>
        <w:left w:val="none" w:sz="0" w:space="0" w:color="auto"/>
        <w:bottom w:val="none" w:sz="0" w:space="0" w:color="auto"/>
        <w:right w:val="none" w:sz="0" w:space="0" w:color="auto"/>
      </w:divBdr>
    </w:div>
    <w:div w:id="856770927">
      <w:bodyDiv w:val="1"/>
      <w:marLeft w:val="0"/>
      <w:marRight w:val="0"/>
      <w:marTop w:val="0"/>
      <w:marBottom w:val="0"/>
      <w:divBdr>
        <w:top w:val="none" w:sz="0" w:space="0" w:color="auto"/>
        <w:left w:val="none" w:sz="0" w:space="0" w:color="auto"/>
        <w:bottom w:val="none" w:sz="0" w:space="0" w:color="auto"/>
        <w:right w:val="none" w:sz="0" w:space="0" w:color="auto"/>
      </w:divBdr>
    </w:div>
    <w:div w:id="970749974">
      <w:bodyDiv w:val="1"/>
      <w:marLeft w:val="0"/>
      <w:marRight w:val="0"/>
      <w:marTop w:val="0"/>
      <w:marBottom w:val="0"/>
      <w:divBdr>
        <w:top w:val="none" w:sz="0" w:space="0" w:color="auto"/>
        <w:left w:val="none" w:sz="0" w:space="0" w:color="auto"/>
        <w:bottom w:val="none" w:sz="0" w:space="0" w:color="auto"/>
        <w:right w:val="none" w:sz="0" w:space="0" w:color="auto"/>
      </w:divBdr>
    </w:div>
    <w:div w:id="1084256285">
      <w:bodyDiv w:val="1"/>
      <w:marLeft w:val="0"/>
      <w:marRight w:val="0"/>
      <w:marTop w:val="0"/>
      <w:marBottom w:val="0"/>
      <w:divBdr>
        <w:top w:val="none" w:sz="0" w:space="0" w:color="auto"/>
        <w:left w:val="none" w:sz="0" w:space="0" w:color="auto"/>
        <w:bottom w:val="none" w:sz="0" w:space="0" w:color="auto"/>
        <w:right w:val="none" w:sz="0" w:space="0" w:color="auto"/>
      </w:divBdr>
    </w:div>
    <w:div w:id="1090467701">
      <w:bodyDiv w:val="1"/>
      <w:marLeft w:val="0"/>
      <w:marRight w:val="0"/>
      <w:marTop w:val="0"/>
      <w:marBottom w:val="0"/>
      <w:divBdr>
        <w:top w:val="none" w:sz="0" w:space="0" w:color="auto"/>
        <w:left w:val="none" w:sz="0" w:space="0" w:color="auto"/>
        <w:bottom w:val="none" w:sz="0" w:space="0" w:color="auto"/>
        <w:right w:val="none" w:sz="0" w:space="0" w:color="auto"/>
      </w:divBdr>
    </w:div>
    <w:div w:id="1114329556">
      <w:bodyDiv w:val="1"/>
      <w:marLeft w:val="0"/>
      <w:marRight w:val="0"/>
      <w:marTop w:val="0"/>
      <w:marBottom w:val="0"/>
      <w:divBdr>
        <w:top w:val="none" w:sz="0" w:space="0" w:color="auto"/>
        <w:left w:val="none" w:sz="0" w:space="0" w:color="auto"/>
        <w:bottom w:val="none" w:sz="0" w:space="0" w:color="auto"/>
        <w:right w:val="none" w:sz="0" w:space="0" w:color="auto"/>
      </w:divBdr>
    </w:div>
    <w:div w:id="1220432634">
      <w:bodyDiv w:val="1"/>
      <w:marLeft w:val="0"/>
      <w:marRight w:val="0"/>
      <w:marTop w:val="0"/>
      <w:marBottom w:val="0"/>
      <w:divBdr>
        <w:top w:val="none" w:sz="0" w:space="0" w:color="auto"/>
        <w:left w:val="none" w:sz="0" w:space="0" w:color="auto"/>
        <w:bottom w:val="none" w:sz="0" w:space="0" w:color="auto"/>
        <w:right w:val="none" w:sz="0" w:space="0" w:color="auto"/>
      </w:divBdr>
    </w:div>
    <w:div w:id="1272007010">
      <w:bodyDiv w:val="1"/>
      <w:marLeft w:val="0"/>
      <w:marRight w:val="0"/>
      <w:marTop w:val="0"/>
      <w:marBottom w:val="0"/>
      <w:divBdr>
        <w:top w:val="none" w:sz="0" w:space="0" w:color="auto"/>
        <w:left w:val="none" w:sz="0" w:space="0" w:color="auto"/>
        <w:bottom w:val="none" w:sz="0" w:space="0" w:color="auto"/>
        <w:right w:val="none" w:sz="0" w:space="0" w:color="auto"/>
      </w:divBdr>
    </w:div>
    <w:div w:id="1512186208">
      <w:bodyDiv w:val="1"/>
      <w:marLeft w:val="0"/>
      <w:marRight w:val="0"/>
      <w:marTop w:val="0"/>
      <w:marBottom w:val="0"/>
      <w:divBdr>
        <w:top w:val="none" w:sz="0" w:space="0" w:color="auto"/>
        <w:left w:val="none" w:sz="0" w:space="0" w:color="auto"/>
        <w:bottom w:val="none" w:sz="0" w:space="0" w:color="auto"/>
        <w:right w:val="none" w:sz="0" w:space="0" w:color="auto"/>
      </w:divBdr>
    </w:div>
    <w:div w:id="1543833465">
      <w:bodyDiv w:val="1"/>
      <w:marLeft w:val="0"/>
      <w:marRight w:val="0"/>
      <w:marTop w:val="0"/>
      <w:marBottom w:val="0"/>
      <w:divBdr>
        <w:top w:val="none" w:sz="0" w:space="0" w:color="auto"/>
        <w:left w:val="none" w:sz="0" w:space="0" w:color="auto"/>
        <w:bottom w:val="none" w:sz="0" w:space="0" w:color="auto"/>
        <w:right w:val="none" w:sz="0" w:space="0" w:color="auto"/>
      </w:divBdr>
    </w:div>
    <w:div w:id="1715811048">
      <w:bodyDiv w:val="1"/>
      <w:marLeft w:val="0"/>
      <w:marRight w:val="0"/>
      <w:marTop w:val="0"/>
      <w:marBottom w:val="0"/>
      <w:divBdr>
        <w:top w:val="none" w:sz="0" w:space="0" w:color="auto"/>
        <w:left w:val="none" w:sz="0" w:space="0" w:color="auto"/>
        <w:bottom w:val="none" w:sz="0" w:space="0" w:color="auto"/>
        <w:right w:val="none" w:sz="0" w:space="0" w:color="auto"/>
      </w:divBdr>
    </w:div>
    <w:div w:id="1777217396">
      <w:bodyDiv w:val="1"/>
      <w:marLeft w:val="0"/>
      <w:marRight w:val="0"/>
      <w:marTop w:val="0"/>
      <w:marBottom w:val="0"/>
      <w:divBdr>
        <w:top w:val="none" w:sz="0" w:space="0" w:color="auto"/>
        <w:left w:val="none" w:sz="0" w:space="0" w:color="auto"/>
        <w:bottom w:val="none" w:sz="0" w:space="0" w:color="auto"/>
        <w:right w:val="none" w:sz="0" w:space="0" w:color="auto"/>
      </w:divBdr>
    </w:div>
    <w:div w:id="1816068298">
      <w:bodyDiv w:val="1"/>
      <w:marLeft w:val="0"/>
      <w:marRight w:val="0"/>
      <w:marTop w:val="0"/>
      <w:marBottom w:val="0"/>
      <w:divBdr>
        <w:top w:val="none" w:sz="0" w:space="0" w:color="auto"/>
        <w:left w:val="none" w:sz="0" w:space="0" w:color="auto"/>
        <w:bottom w:val="none" w:sz="0" w:space="0" w:color="auto"/>
        <w:right w:val="none" w:sz="0" w:space="0" w:color="auto"/>
      </w:divBdr>
    </w:div>
    <w:div w:id="1873230555">
      <w:bodyDiv w:val="1"/>
      <w:marLeft w:val="0"/>
      <w:marRight w:val="0"/>
      <w:marTop w:val="0"/>
      <w:marBottom w:val="0"/>
      <w:divBdr>
        <w:top w:val="none" w:sz="0" w:space="0" w:color="auto"/>
        <w:left w:val="none" w:sz="0" w:space="0" w:color="auto"/>
        <w:bottom w:val="none" w:sz="0" w:space="0" w:color="auto"/>
        <w:right w:val="none" w:sz="0" w:space="0" w:color="auto"/>
      </w:divBdr>
    </w:div>
    <w:div w:id="1963072242">
      <w:bodyDiv w:val="1"/>
      <w:marLeft w:val="0"/>
      <w:marRight w:val="0"/>
      <w:marTop w:val="0"/>
      <w:marBottom w:val="0"/>
      <w:divBdr>
        <w:top w:val="none" w:sz="0" w:space="0" w:color="auto"/>
        <w:left w:val="none" w:sz="0" w:space="0" w:color="auto"/>
        <w:bottom w:val="none" w:sz="0" w:space="0" w:color="auto"/>
        <w:right w:val="none" w:sz="0" w:space="0" w:color="auto"/>
      </w:divBdr>
    </w:div>
    <w:div w:id="1966234896">
      <w:bodyDiv w:val="1"/>
      <w:marLeft w:val="0"/>
      <w:marRight w:val="0"/>
      <w:marTop w:val="0"/>
      <w:marBottom w:val="0"/>
      <w:divBdr>
        <w:top w:val="none" w:sz="0" w:space="0" w:color="auto"/>
        <w:left w:val="none" w:sz="0" w:space="0" w:color="auto"/>
        <w:bottom w:val="none" w:sz="0" w:space="0" w:color="auto"/>
        <w:right w:val="none" w:sz="0" w:space="0" w:color="auto"/>
      </w:divBdr>
    </w:div>
    <w:div w:id="2113622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F8DB-4620-41EB-BCF2-1ED0A8492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52</Pages>
  <Words>11261</Words>
  <Characters>64190</Characters>
  <Application>Microsoft Office Word</Application>
  <DocSecurity>0</DocSecurity>
  <Lines>534</Lines>
  <Paragraphs>150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Adam Osth</cp:lastModifiedBy>
  <cp:revision>15</cp:revision>
  <dcterms:created xsi:type="dcterms:W3CDTF">2022-03-28T02:31:00Z</dcterms:created>
  <dcterms:modified xsi:type="dcterms:W3CDTF">2022-03-28T03:53:00Z</dcterms:modified>
</cp:coreProperties>
</file>